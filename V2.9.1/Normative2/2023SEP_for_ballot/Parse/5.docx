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CA3F" w14:textId="772575E8" w:rsidR="00E921A2" w:rsidRPr="00121095" w:rsidRDefault="002044FB" w:rsidP="002044FB">
      <w:pPr>
        <w:pStyle w:val="Heading2"/>
        <w:numPr>
          <w:ilvl w:val="0"/>
          <w:numId w:val="0"/>
        </w:numPr>
        <w:tabs>
          <w:tab w:val="left" w:pos="1080"/>
        </w:tabs>
      </w:pPr>
      <w:bookmarkStart w:id="0" w:name="_Toc495483507"/>
      <w:bookmarkStart w:id="1" w:name="_Ref425719"/>
      <w:bookmarkStart w:id="2" w:name="_Ref425746"/>
      <w:bookmarkStart w:id="3" w:name="_Toc24273727"/>
      <w:bookmarkStart w:id="4" w:name="_Toc41280963"/>
      <w:bookmarkStart w:id="5" w:name="_Toc43004325"/>
      <w:bookmarkStart w:id="6" w:name="_Ref370218721"/>
      <w:bookmarkStart w:id="7" w:name="_Toc28957685"/>
      <w:r w:rsidRPr="00121095">
        <w:t>5.2</w:t>
      </w:r>
      <w:r w:rsidRPr="00121095">
        <w:tab/>
      </w:r>
      <w:r w:rsidR="00E921A2" w:rsidRPr="00121095">
        <w:t>INTRODUCTION</w:t>
      </w:r>
      <w:bookmarkEnd w:id="0"/>
      <w:bookmarkEnd w:id="1"/>
      <w:bookmarkEnd w:id="2"/>
      <w:bookmarkEnd w:id="3"/>
      <w:bookmarkEnd w:id="4"/>
      <w:bookmarkEnd w:id="5"/>
      <w:bookmarkEnd w:id="6"/>
      <w:bookmarkEnd w:id="7"/>
      <w:r w:rsidR="00BF2FE6" w:rsidRPr="00121095">
        <w:fldChar w:fldCharType="begin"/>
      </w:r>
      <w:r w:rsidR="00E921A2" w:rsidRPr="00121095">
        <w:instrText>xe "Queries: Introduction"</w:instrText>
      </w:r>
      <w:r w:rsidR="00BF2FE6" w:rsidRPr="00121095">
        <w:fldChar w:fldCharType="end"/>
      </w:r>
    </w:p>
    <w:p w14:paraId="0B23B6EB" w14:textId="77777777" w:rsidR="00E921A2" w:rsidRPr="00121095" w:rsidRDefault="00E921A2">
      <w:r w:rsidRPr="00121095">
        <w:t>This chapter defines the rules that apply to queries and to their responses. It also defines the unsolicited display messages because their message syntax is query-like in nature.</w:t>
      </w:r>
    </w:p>
    <w:p w14:paraId="742D1BBA" w14:textId="0070C0B1" w:rsidR="00E921A2" w:rsidRPr="00121095" w:rsidRDefault="00E921A2" w:rsidP="00BF5311">
      <w:r w:rsidRPr="00121095">
        <w:t xml:space="preserve">Version 2.4 of the standard introduced new models for query and response messages. The layout of this chapter is structured such that all information pertaining to those newly defined query/response message pairs, including auxiliary protocols, appears in sections </w:t>
      </w:r>
      <w:r w:rsidR="002503D5">
        <w:fldChar w:fldCharType="begin"/>
      </w:r>
      <w:r w:rsidR="002503D5">
        <w:instrText xml:space="preserve"> REF _Ref425719 \r \h  \* MERGEFORMAT </w:instrText>
      </w:r>
      <w:r w:rsidR="002503D5">
        <w:fldChar w:fldCharType="separate"/>
      </w:r>
      <w:r w:rsidR="00C244BF">
        <w:t>5.2</w:t>
      </w:r>
      <w:r w:rsidR="002503D5">
        <w:fldChar w:fldCharType="end"/>
      </w:r>
      <w:r w:rsidRPr="00121095">
        <w:t>–</w:t>
      </w:r>
      <w:r w:rsidR="002503D5">
        <w:fldChar w:fldCharType="begin"/>
      </w:r>
      <w:r w:rsidR="002503D5">
        <w:instrText xml:space="preserve"> REF _Ref465144267 \r \h  \* MERGEFORMAT </w:instrText>
      </w:r>
      <w:r w:rsidR="002503D5">
        <w:fldChar w:fldCharType="separate"/>
      </w:r>
      <w:r w:rsidR="00C244BF">
        <w:t>5.9</w:t>
      </w:r>
      <w:r w:rsidR="002503D5">
        <w:fldChar w:fldCharType="end"/>
      </w:r>
      <w:r w:rsidRPr="00121095">
        <w:t xml:space="preserve"> and the previously defined queries appear in section </w:t>
      </w:r>
      <w:r w:rsidR="002503D5">
        <w:fldChar w:fldCharType="begin"/>
      </w:r>
      <w:r w:rsidR="002503D5">
        <w:instrText xml:space="preserve"> REF _Ref465144296 \r \h  \* MERGEFORMAT </w:instrText>
      </w:r>
      <w:r w:rsidR="002503D5">
        <w:fldChar w:fldCharType="separate"/>
      </w:r>
      <w:r w:rsidR="00C244BF">
        <w:t>5.10</w:t>
      </w:r>
      <w:r w:rsidR="002503D5">
        <w:fldChar w:fldCharType="end"/>
      </w:r>
      <w:r w:rsidRPr="00121095">
        <w:t xml:space="preserve">.  Outstanding issues appear in the final section, </w:t>
      </w:r>
      <w:r w:rsidR="002503D5">
        <w:fldChar w:fldCharType="begin"/>
      </w:r>
      <w:r w:rsidR="002503D5">
        <w:instrText xml:space="preserve"> REF _Ref490647039 \r \h  \* MERGEFORMAT </w:instrText>
      </w:r>
      <w:r w:rsidR="002503D5">
        <w:fldChar w:fldCharType="separate"/>
      </w:r>
      <w:r w:rsidR="00C244BF">
        <w:t>5.11</w:t>
      </w:r>
      <w:r w:rsidR="002503D5">
        <w:fldChar w:fldCharType="end"/>
      </w:r>
      <w:r w:rsidRPr="00121095">
        <w:t>.</w:t>
      </w:r>
    </w:p>
    <w:tbl>
      <w:tblPr>
        <w:tblW w:w="0" w:type="auto"/>
        <w:tblInd w:w="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220"/>
        <w:gridCol w:w="1800"/>
      </w:tblGrid>
      <w:tr w:rsidR="00E921A2" w:rsidRPr="00E921A2" w14:paraId="7FF7A2AD" w14:textId="77777777">
        <w:trPr>
          <w:tblHeader/>
        </w:trPr>
        <w:tc>
          <w:tcPr>
            <w:tcW w:w="5220" w:type="dxa"/>
            <w:tcBorders>
              <w:top w:val="double" w:sz="4" w:space="0" w:color="auto"/>
              <w:bottom w:val="single" w:sz="4" w:space="0" w:color="auto"/>
            </w:tcBorders>
            <w:shd w:val="pct10" w:color="auto" w:fill="FFFFFF"/>
          </w:tcPr>
          <w:p w14:paraId="018D9DEB" w14:textId="77777777" w:rsidR="00E921A2" w:rsidRPr="00121095" w:rsidRDefault="00E921A2">
            <w:pPr>
              <w:pStyle w:val="OtherTableHeader"/>
            </w:pPr>
            <w:r w:rsidRPr="00121095">
              <w:t>Topic</w:t>
            </w:r>
          </w:p>
        </w:tc>
        <w:tc>
          <w:tcPr>
            <w:tcW w:w="1800" w:type="dxa"/>
            <w:tcBorders>
              <w:top w:val="double" w:sz="4" w:space="0" w:color="auto"/>
              <w:bottom w:val="single" w:sz="4" w:space="0" w:color="auto"/>
            </w:tcBorders>
            <w:shd w:val="pct10" w:color="auto" w:fill="FFFFFF"/>
          </w:tcPr>
          <w:p w14:paraId="30EFF0DA" w14:textId="77777777" w:rsidR="00E921A2" w:rsidRPr="00121095" w:rsidRDefault="00E921A2">
            <w:pPr>
              <w:pStyle w:val="OtherTableHeader"/>
            </w:pPr>
            <w:r w:rsidRPr="00121095">
              <w:t>Section Reference</w:t>
            </w:r>
          </w:p>
        </w:tc>
      </w:tr>
      <w:tr w:rsidR="00E921A2" w:rsidRPr="00E921A2" w14:paraId="7511D91E" w14:textId="77777777">
        <w:tc>
          <w:tcPr>
            <w:tcW w:w="5220" w:type="dxa"/>
            <w:tcBorders>
              <w:top w:val="single" w:sz="4" w:space="0" w:color="auto"/>
              <w:bottom w:val="nil"/>
            </w:tcBorders>
          </w:tcPr>
          <w:p w14:paraId="5A28B720" w14:textId="77777777" w:rsidR="00E921A2" w:rsidRPr="00121095" w:rsidRDefault="00E921A2">
            <w:pPr>
              <w:pStyle w:val="OtherTableBody"/>
              <w:keepNext/>
            </w:pPr>
            <w:r w:rsidRPr="00121095">
              <w:t>Introduction</w:t>
            </w:r>
          </w:p>
        </w:tc>
        <w:tc>
          <w:tcPr>
            <w:tcW w:w="1800" w:type="dxa"/>
            <w:tcBorders>
              <w:top w:val="single" w:sz="4" w:space="0" w:color="auto"/>
              <w:bottom w:val="nil"/>
            </w:tcBorders>
          </w:tcPr>
          <w:p w14:paraId="67063AFD" w14:textId="1E417A56" w:rsidR="00E921A2" w:rsidRPr="00121095" w:rsidRDefault="00BF2FE6">
            <w:pPr>
              <w:pStyle w:val="OtherTableBody"/>
              <w:keepNext/>
            </w:pPr>
            <w:r w:rsidRPr="00121095">
              <w:fldChar w:fldCharType="begin"/>
            </w:r>
            <w:r w:rsidR="00E921A2" w:rsidRPr="00121095">
              <w:instrText xml:space="preserve"> REF _Ref425746 \r \h </w:instrText>
            </w:r>
            <w:r w:rsidRPr="00121095">
              <w:fldChar w:fldCharType="separate"/>
            </w:r>
            <w:r w:rsidR="00C244BF">
              <w:t>5.2</w:t>
            </w:r>
            <w:r w:rsidRPr="00121095">
              <w:fldChar w:fldCharType="end"/>
            </w:r>
          </w:p>
        </w:tc>
      </w:tr>
      <w:tr w:rsidR="00E921A2" w:rsidRPr="00E921A2" w14:paraId="50316158" w14:textId="77777777">
        <w:tc>
          <w:tcPr>
            <w:tcW w:w="5220" w:type="dxa"/>
            <w:tcBorders>
              <w:top w:val="single" w:sz="4" w:space="0" w:color="auto"/>
              <w:bottom w:val="nil"/>
            </w:tcBorders>
          </w:tcPr>
          <w:p w14:paraId="48C3529A" w14:textId="77777777" w:rsidR="00E921A2" w:rsidRPr="00121095" w:rsidRDefault="00E921A2">
            <w:pPr>
              <w:pStyle w:val="OtherTableBody"/>
            </w:pPr>
            <w:r w:rsidRPr="00121095">
              <w:t xml:space="preserve">        Query/Response Model</w:t>
            </w:r>
          </w:p>
        </w:tc>
        <w:tc>
          <w:tcPr>
            <w:tcW w:w="1800" w:type="dxa"/>
            <w:tcBorders>
              <w:top w:val="single" w:sz="4" w:space="0" w:color="auto"/>
              <w:bottom w:val="nil"/>
            </w:tcBorders>
          </w:tcPr>
          <w:p w14:paraId="0844BDC8" w14:textId="5E36E551" w:rsidR="00E921A2" w:rsidRPr="00121095" w:rsidRDefault="002503D5">
            <w:pPr>
              <w:pStyle w:val="OtherTableBody"/>
            </w:pPr>
            <w:r>
              <w:fldChar w:fldCharType="begin"/>
            </w:r>
            <w:r>
              <w:instrText xml:space="preserve"> REF _Ref465668888 \r \h  \* MERGEFORMAT </w:instrText>
            </w:r>
            <w:r>
              <w:fldChar w:fldCharType="separate"/>
            </w:r>
            <w:r w:rsidR="00C244BF">
              <w:t>5.2.1</w:t>
            </w:r>
            <w:r>
              <w:fldChar w:fldCharType="end"/>
            </w:r>
          </w:p>
        </w:tc>
      </w:tr>
      <w:tr w:rsidR="00E921A2" w:rsidRPr="00E921A2" w14:paraId="4E438651" w14:textId="77777777">
        <w:tc>
          <w:tcPr>
            <w:tcW w:w="5220" w:type="dxa"/>
            <w:tcBorders>
              <w:top w:val="single" w:sz="4" w:space="0" w:color="auto"/>
              <w:bottom w:val="nil"/>
            </w:tcBorders>
          </w:tcPr>
          <w:p w14:paraId="117055F2" w14:textId="77777777" w:rsidR="00E921A2" w:rsidRPr="00121095" w:rsidRDefault="00E921A2">
            <w:pPr>
              <w:pStyle w:val="OtherTableBody"/>
            </w:pPr>
            <w:r w:rsidRPr="00121095">
              <w:t>Evolution of the Query Standard</w:t>
            </w:r>
          </w:p>
        </w:tc>
        <w:tc>
          <w:tcPr>
            <w:tcW w:w="1800" w:type="dxa"/>
            <w:tcBorders>
              <w:top w:val="single" w:sz="4" w:space="0" w:color="auto"/>
              <w:bottom w:val="nil"/>
            </w:tcBorders>
          </w:tcPr>
          <w:p w14:paraId="1D9DEAC0" w14:textId="07227301" w:rsidR="00E921A2" w:rsidRPr="00121095" w:rsidRDefault="002503D5">
            <w:pPr>
              <w:pStyle w:val="OtherTableBody"/>
            </w:pPr>
            <w:r>
              <w:fldChar w:fldCharType="begin"/>
            </w:r>
            <w:r>
              <w:instrText xml:space="preserve"> REF _Ref465668986 \r \h  \* MERGEFORMAT </w:instrText>
            </w:r>
            <w:r>
              <w:fldChar w:fldCharType="separate"/>
            </w:r>
            <w:r w:rsidR="00C244BF">
              <w:t>5.2.2</w:t>
            </w:r>
            <w:r>
              <w:fldChar w:fldCharType="end"/>
            </w:r>
          </w:p>
        </w:tc>
      </w:tr>
      <w:tr w:rsidR="00E921A2" w:rsidRPr="00E921A2" w14:paraId="46B051BE" w14:textId="77777777">
        <w:tc>
          <w:tcPr>
            <w:tcW w:w="5220" w:type="dxa"/>
            <w:tcBorders>
              <w:top w:val="single" w:sz="4" w:space="0" w:color="auto"/>
              <w:bottom w:val="nil"/>
            </w:tcBorders>
          </w:tcPr>
          <w:p w14:paraId="0F849E9B" w14:textId="77777777" w:rsidR="00E921A2" w:rsidRPr="00121095" w:rsidRDefault="00E921A2">
            <w:pPr>
              <w:pStyle w:val="OtherTableBody"/>
            </w:pPr>
            <w:r w:rsidRPr="00121095">
              <w:t>Query Development Methodology</w:t>
            </w:r>
          </w:p>
        </w:tc>
        <w:tc>
          <w:tcPr>
            <w:tcW w:w="1800" w:type="dxa"/>
            <w:tcBorders>
              <w:top w:val="single" w:sz="4" w:space="0" w:color="auto"/>
              <w:bottom w:val="nil"/>
            </w:tcBorders>
          </w:tcPr>
          <w:p w14:paraId="6DC5573B" w14:textId="2CB0AD66" w:rsidR="00E921A2" w:rsidRPr="00121095" w:rsidRDefault="002503D5">
            <w:pPr>
              <w:pStyle w:val="OtherTableBody"/>
            </w:pPr>
            <w:r>
              <w:fldChar w:fldCharType="begin"/>
            </w:r>
            <w:r>
              <w:instrText xml:space="preserve"> REF _Ref465669011 \r \h  \* MERGEFORMAT </w:instrText>
            </w:r>
            <w:r>
              <w:fldChar w:fldCharType="separate"/>
            </w:r>
            <w:r w:rsidR="00C244BF">
              <w:t>5.2.3</w:t>
            </w:r>
            <w:r>
              <w:fldChar w:fldCharType="end"/>
            </w:r>
          </w:p>
        </w:tc>
      </w:tr>
      <w:tr w:rsidR="00E921A2" w:rsidRPr="00E921A2" w14:paraId="09AA47EC" w14:textId="77777777">
        <w:tc>
          <w:tcPr>
            <w:tcW w:w="5220" w:type="dxa"/>
            <w:tcBorders>
              <w:top w:val="single" w:sz="4" w:space="0" w:color="auto"/>
              <w:bottom w:val="nil"/>
            </w:tcBorders>
          </w:tcPr>
          <w:p w14:paraId="753CC1A8" w14:textId="77777777" w:rsidR="00E921A2" w:rsidRPr="00121095" w:rsidRDefault="00E921A2">
            <w:pPr>
              <w:pStyle w:val="OtherTableBody"/>
            </w:pPr>
            <w:r w:rsidRPr="00121095">
              <w:t>Response Formats</w:t>
            </w:r>
          </w:p>
        </w:tc>
        <w:tc>
          <w:tcPr>
            <w:tcW w:w="1800" w:type="dxa"/>
            <w:tcBorders>
              <w:top w:val="single" w:sz="4" w:space="0" w:color="auto"/>
              <w:bottom w:val="nil"/>
            </w:tcBorders>
          </w:tcPr>
          <w:p w14:paraId="36DE4FDB" w14:textId="3ADE921F" w:rsidR="00E921A2" w:rsidRPr="00121095" w:rsidRDefault="002503D5">
            <w:pPr>
              <w:pStyle w:val="OtherTableBody"/>
            </w:pPr>
            <w:r>
              <w:fldChar w:fldCharType="begin"/>
            </w:r>
            <w:r>
              <w:instrText xml:space="preserve"> REF _Ref465657460 \r \h  \* MERGEFORMAT </w:instrText>
            </w:r>
            <w:r>
              <w:fldChar w:fldCharType="separate"/>
            </w:r>
            <w:r w:rsidR="00C244BF">
              <w:t>5.2.4</w:t>
            </w:r>
            <w:r>
              <w:fldChar w:fldCharType="end"/>
            </w:r>
          </w:p>
        </w:tc>
      </w:tr>
      <w:tr w:rsidR="00E921A2" w:rsidRPr="00E921A2" w14:paraId="58E4C6C3" w14:textId="77777777">
        <w:tc>
          <w:tcPr>
            <w:tcW w:w="5220" w:type="dxa"/>
            <w:tcBorders>
              <w:top w:val="single" w:sz="4" w:space="0" w:color="auto"/>
              <w:bottom w:val="nil"/>
            </w:tcBorders>
          </w:tcPr>
          <w:p w14:paraId="6495E786" w14:textId="77777777" w:rsidR="00E921A2" w:rsidRPr="00121095" w:rsidRDefault="00E921A2">
            <w:pPr>
              <w:pStyle w:val="OtherTableBody"/>
            </w:pPr>
            <w:r w:rsidRPr="00121095">
              <w:t>Query Specification Formats</w:t>
            </w:r>
          </w:p>
        </w:tc>
        <w:tc>
          <w:tcPr>
            <w:tcW w:w="1800" w:type="dxa"/>
            <w:tcBorders>
              <w:top w:val="single" w:sz="4" w:space="0" w:color="auto"/>
              <w:bottom w:val="nil"/>
            </w:tcBorders>
          </w:tcPr>
          <w:p w14:paraId="65DFE1C2" w14:textId="02FB6EAC" w:rsidR="00E921A2" w:rsidRPr="00121095" w:rsidRDefault="002503D5">
            <w:pPr>
              <w:pStyle w:val="OtherTableBody"/>
            </w:pPr>
            <w:r>
              <w:fldChar w:fldCharType="begin"/>
            </w:r>
            <w:r>
              <w:instrText xml:space="preserve"> REF _Ref465657549 \r \h  \* MERGEFORMAT </w:instrText>
            </w:r>
            <w:r>
              <w:fldChar w:fldCharType="separate"/>
            </w:r>
            <w:r w:rsidR="00C244BF">
              <w:t>5.2.5</w:t>
            </w:r>
            <w:r>
              <w:fldChar w:fldCharType="end"/>
            </w:r>
          </w:p>
        </w:tc>
      </w:tr>
      <w:tr w:rsidR="00E921A2" w:rsidRPr="00E921A2" w14:paraId="20D5F1DF" w14:textId="77777777">
        <w:tc>
          <w:tcPr>
            <w:tcW w:w="5220" w:type="dxa"/>
            <w:tcBorders>
              <w:top w:val="single" w:sz="4" w:space="0" w:color="auto"/>
              <w:bottom w:val="nil"/>
            </w:tcBorders>
          </w:tcPr>
          <w:p w14:paraId="5BAA0745" w14:textId="77777777" w:rsidR="00E921A2" w:rsidRPr="00121095" w:rsidRDefault="00E921A2">
            <w:pPr>
              <w:pStyle w:val="OtherTableBody"/>
            </w:pPr>
            <w:r w:rsidRPr="00121095">
              <w:t>Summary Chart of Query/Response Pairs</w:t>
            </w:r>
          </w:p>
        </w:tc>
        <w:tc>
          <w:tcPr>
            <w:tcW w:w="1800" w:type="dxa"/>
            <w:tcBorders>
              <w:top w:val="single" w:sz="4" w:space="0" w:color="auto"/>
              <w:bottom w:val="nil"/>
            </w:tcBorders>
          </w:tcPr>
          <w:p w14:paraId="24E5D981" w14:textId="36B2CE33" w:rsidR="00E921A2" w:rsidRPr="00121095" w:rsidRDefault="002503D5">
            <w:pPr>
              <w:pStyle w:val="OtherTableBody"/>
            </w:pPr>
            <w:r>
              <w:fldChar w:fldCharType="begin"/>
            </w:r>
            <w:r>
              <w:instrText xml:space="preserve"> REF _Ref465156778 \r \h  \* MERGEFORMAT </w:instrText>
            </w:r>
            <w:r>
              <w:fldChar w:fldCharType="separate"/>
            </w:r>
            <w:r w:rsidR="00C244BF">
              <w:t>5.2.6</w:t>
            </w:r>
            <w:r>
              <w:fldChar w:fldCharType="end"/>
            </w:r>
          </w:p>
        </w:tc>
      </w:tr>
      <w:tr w:rsidR="00E921A2" w:rsidRPr="00E921A2" w14:paraId="19A95DDC" w14:textId="77777777">
        <w:tc>
          <w:tcPr>
            <w:tcW w:w="5220" w:type="dxa"/>
            <w:tcBorders>
              <w:top w:val="single" w:sz="4" w:space="0" w:color="auto"/>
              <w:bottom w:val="nil"/>
            </w:tcBorders>
          </w:tcPr>
          <w:p w14:paraId="4AACC0D7" w14:textId="77777777" w:rsidR="00E921A2" w:rsidRPr="00121095" w:rsidRDefault="00E921A2">
            <w:pPr>
              <w:pStyle w:val="OtherTableBody"/>
            </w:pPr>
            <w:r w:rsidRPr="00121095">
              <w:t>Query/Response Profile</w:t>
            </w:r>
          </w:p>
        </w:tc>
        <w:tc>
          <w:tcPr>
            <w:tcW w:w="1800" w:type="dxa"/>
            <w:tcBorders>
              <w:top w:val="single" w:sz="4" w:space="0" w:color="auto"/>
              <w:bottom w:val="nil"/>
            </w:tcBorders>
          </w:tcPr>
          <w:p w14:paraId="606EE739" w14:textId="20EB72A3" w:rsidR="00E921A2" w:rsidRPr="00121095" w:rsidRDefault="002503D5">
            <w:pPr>
              <w:pStyle w:val="OtherTableBody"/>
            </w:pPr>
            <w:r>
              <w:fldChar w:fldCharType="begin"/>
            </w:r>
            <w:r>
              <w:instrText xml:space="preserve"> REF _Ref465156941 \r \h  \* MERGEFORMAT </w:instrText>
            </w:r>
            <w:r>
              <w:fldChar w:fldCharType="separate"/>
            </w:r>
            <w:r w:rsidR="00C244BF">
              <w:t>0</w:t>
            </w:r>
            <w:r>
              <w:fldChar w:fldCharType="end"/>
            </w:r>
          </w:p>
        </w:tc>
      </w:tr>
      <w:tr w:rsidR="00E921A2" w:rsidRPr="00E921A2" w14:paraId="32F50010" w14:textId="77777777">
        <w:tc>
          <w:tcPr>
            <w:tcW w:w="5220" w:type="dxa"/>
            <w:tcBorders>
              <w:top w:val="single" w:sz="4" w:space="0" w:color="auto"/>
              <w:bottom w:val="nil"/>
            </w:tcBorders>
          </w:tcPr>
          <w:p w14:paraId="118286D5" w14:textId="77777777" w:rsidR="00E921A2" w:rsidRPr="00121095" w:rsidRDefault="00E921A2">
            <w:pPr>
              <w:pStyle w:val="OtherTableBody"/>
            </w:pPr>
            <w:r w:rsidRPr="00121095">
              <w:t>Query/Response Message Pairs</w:t>
            </w:r>
          </w:p>
        </w:tc>
        <w:tc>
          <w:tcPr>
            <w:tcW w:w="1800" w:type="dxa"/>
            <w:tcBorders>
              <w:top w:val="single" w:sz="4" w:space="0" w:color="auto"/>
              <w:bottom w:val="nil"/>
            </w:tcBorders>
          </w:tcPr>
          <w:p w14:paraId="577B5EE9" w14:textId="140B622C" w:rsidR="00E921A2" w:rsidRPr="00121095" w:rsidRDefault="002503D5">
            <w:pPr>
              <w:pStyle w:val="OtherTableBody"/>
            </w:pPr>
            <w:r>
              <w:fldChar w:fldCharType="begin"/>
            </w:r>
            <w:r>
              <w:instrText xml:space="preserve"> REF _Ref465157109 \r \h  \* MERGEFORMAT </w:instrText>
            </w:r>
            <w:r>
              <w:fldChar w:fldCharType="separate"/>
            </w:r>
            <w:r w:rsidR="00C244BF">
              <w:t>5.3.3.4</w:t>
            </w:r>
            <w:r>
              <w:fldChar w:fldCharType="end"/>
            </w:r>
          </w:p>
        </w:tc>
      </w:tr>
      <w:tr w:rsidR="00E921A2" w:rsidRPr="00E921A2" w14:paraId="7634EA7E" w14:textId="77777777">
        <w:tc>
          <w:tcPr>
            <w:tcW w:w="5220" w:type="dxa"/>
            <w:tcBorders>
              <w:top w:val="single" w:sz="4" w:space="0" w:color="auto"/>
              <w:bottom w:val="nil"/>
            </w:tcBorders>
          </w:tcPr>
          <w:p w14:paraId="7C104378" w14:textId="77777777" w:rsidR="00E921A2" w:rsidRPr="00121095" w:rsidRDefault="00E921A2">
            <w:pPr>
              <w:pStyle w:val="OtherTableBody"/>
            </w:pPr>
            <w:r w:rsidRPr="00121095">
              <w:t>Query/Response Message Segments</w:t>
            </w:r>
          </w:p>
        </w:tc>
        <w:tc>
          <w:tcPr>
            <w:tcW w:w="1800" w:type="dxa"/>
            <w:tcBorders>
              <w:top w:val="single" w:sz="4" w:space="0" w:color="auto"/>
              <w:bottom w:val="nil"/>
            </w:tcBorders>
          </w:tcPr>
          <w:p w14:paraId="16F954BF" w14:textId="12BD3853" w:rsidR="00E921A2" w:rsidRPr="00121095" w:rsidRDefault="002503D5">
            <w:pPr>
              <w:pStyle w:val="OtherTableBody"/>
            </w:pPr>
            <w:r>
              <w:fldChar w:fldCharType="begin"/>
            </w:r>
            <w:r>
              <w:instrText xml:space="preserve"> REF _Ref490990034 \r \h  \* MERGEFORMAT </w:instrText>
            </w:r>
            <w:r>
              <w:fldChar w:fldCharType="separate"/>
            </w:r>
            <w:r w:rsidR="00C244BF">
              <w:t>0</w:t>
            </w:r>
            <w:r>
              <w:fldChar w:fldCharType="end"/>
            </w:r>
          </w:p>
        </w:tc>
      </w:tr>
      <w:tr w:rsidR="00E921A2" w:rsidRPr="00E921A2" w14:paraId="41532B0B" w14:textId="77777777">
        <w:tc>
          <w:tcPr>
            <w:tcW w:w="5220" w:type="dxa"/>
            <w:tcBorders>
              <w:top w:val="single" w:sz="4" w:space="0" w:color="auto"/>
              <w:bottom w:val="nil"/>
            </w:tcBorders>
          </w:tcPr>
          <w:p w14:paraId="6714CC12" w14:textId="77777777" w:rsidR="00E921A2" w:rsidRPr="00121095" w:rsidRDefault="00E921A2">
            <w:pPr>
              <w:pStyle w:val="OtherTableBody"/>
            </w:pPr>
            <w:r w:rsidRPr="00121095">
              <w:t>Auxiliary Query Protocols</w:t>
            </w:r>
          </w:p>
        </w:tc>
        <w:tc>
          <w:tcPr>
            <w:tcW w:w="1800" w:type="dxa"/>
            <w:tcBorders>
              <w:top w:val="single" w:sz="4" w:space="0" w:color="auto"/>
              <w:bottom w:val="nil"/>
            </w:tcBorders>
          </w:tcPr>
          <w:p w14:paraId="23E5C8C0" w14:textId="5F9DFE71" w:rsidR="00E921A2" w:rsidRPr="00121095" w:rsidRDefault="002503D5">
            <w:pPr>
              <w:pStyle w:val="OtherTableBody"/>
            </w:pPr>
            <w:r>
              <w:fldChar w:fldCharType="begin"/>
            </w:r>
            <w:r>
              <w:instrText xml:space="preserve"> REF _Ref490990067 \r \h  \* MERGEFORMAT </w:instrText>
            </w:r>
            <w:r>
              <w:fldChar w:fldCharType="separate"/>
            </w:r>
            <w:r w:rsidR="00C244BF">
              <w:t>5.6</w:t>
            </w:r>
            <w:r>
              <w:fldChar w:fldCharType="end"/>
            </w:r>
          </w:p>
        </w:tc>
      </w:tr>
      <w:tr w:rsidR="00E921A2" w:rsidRPr="00E921A2" w14:paraId="599D3C4B" w14:textId="77777777">
        <w:tc>
          <w:tcPr>
            <w:tcW w:w="5220" w:type="dxa"/>
            <w:tcBorders>
              <w:top w:val="single" w:sz="4" w:space="0" w:color="auto"/>
              <w:bottom w:val="nil"/>
            </w:tcBorders>
          </w:tcPr>
          <w:p w14:paraId="2EA70ECD" w14:textId="77777777" w:rsidR="00E921A2" w:rsidRPr="00121095" w:rsidRDefault="00E921A2">
            <w:pPr>
              <w:pStyle w:val="OtherTableBody"/>
            </w:pPr>
            <w:r w:rsidRPr="00121095">
              <w:t>Publish and Subscribe</w:t>
            </w:r>
          </w:p>
        </w:tc>
        <w:tc>
          <w:tcPr>
            <w:tcW w:w="1800" w:type="dxa"/>
            <w:tcBorders>
              <w:top w:val="single" w:sz="4" w:space="0" w:color="auto"/>
              <w:bottom w:val="nil"/>
            </w:tcBorders>
          </w:tcPr>
          <w:p w14:paraId="59EFA517" w14:textId="1E791064" w:rsidR="00E921A2" w:rsidRPr="00121095" w:rsidRDefault="002503D5">
            <w:pPr>
              <w:pStyle w:val="OtherTableBody"/>
            </w:pPr>
            <w:r>
              <w:fldChar w:fldCharType="begin"/>
            </w:r>
            <w:r>
              <w:instrText xml:space="preserve"> REF _Ref490990086 \r \h  \* MERGEFORMAT </w:instrText>
            </w:r>
            <w:r>
              <w:fldChar w:fldCharType="separate"/>
            </w:r>
            <w:r w:rsidR="00C244BF">
              <w:t>5.7</w:t>
            </w:r>
            <w:r>
              <w:fldChar w:fldCharType="end"/>
            </w:r>
          </w:p>
        </w:tc>
      </w:tr>
      <w:tr w:rsidR="00E921A2" w:rsidRPr="00E921A2" w14:paraId="0EB0BB26" w14:textId="77777777">
        <w:tc>
          <w:tcPr>
            <w:tcW w:w="5220" w:type="dxa"/>
            <w:tcBorders>
              <w:top w:val="single" w:sz="4" w:space="0" w:color="auto"/>
              <w:bottom w:val="nil"/>
            </w:tcBorders>
          </w:tcPr>
          <w:p w14:paraId="001EFA64" w14:textId="77777777" w:rsidR="00E921A2" w:rsidRPr="00121095" w:rsidRDefault="00E921A2">
            <w:pPr>
              <w:pStyle w:val="OtherTableBody"/>
            </w:pPr>
            <w:r w:rsidRPr="00121095">
              <w:t>Query Implementation Considerations</w:t>
            </w:r>
          </w:p>
        </w:tc>
        <w:bookmarkStart w:id="8" w:name="_Hlt490990089"/>
        <w:tc>
          <w:tcPr>
            <w:tcW w:w="1800" w:type="dxa"/>
            <w:tcBorders>
              <w:top w:val="single" w:sz="4" w:space="0" w:color="auto"/>
              <w:bottom w:val="nil"/>
            </w:tcBorders>
          </w:tcPr>
          <w:p w14:paraId="3F788C72" w14:textId="51678D19" w:rsidR="00E921A2" w:rsidRPr="00121095" w:rsidRDefault="00BF2FE6">
            <w:pPr>
              <w:pStyle w:val="OtherTableBody"/>
            </w:pPr>
            <w:r w:rsidRPr="00121095">
              <w:fldChar w:fldCharType="begin"/>
            </w:r>
            <w:r w:rsidR="00E921A2" w:rsidRPr="00121095">
              <w:instrText xml:space="preserve"> REF _Ref465144262 \r \h  \* MERGEFORMAT </w:instrText>
            </w:r>
            <w:r w:rsidRPr="00121095">
              <w:fldChar w:fldCharType="separate"/>
            </w:r>
            <w:r w:rsidR="00C244BF">
              <w:t>5.8</w:t>
            </w:r>
            <w:r w:rsidRPr="00121095">
              <w:fldChar w:fldCharType="end"/>
            </w:r>
            <w:bookmarkEnd w:id="8"/>
          </w:p>
        </w:tc>
      </w:tr>
      <w:tr w:rsidR="00E921A2" w:rsidRPr="00E921A2" w14:paraId="40B70B48" w14:textId="77777777">
        <w:tc>
          <w:tcPr>
            <w:tcW w:w="5220" w:type="dxa"/>
            <w:tcBorders>
              <w:top w:val="single" w:sz="4" w:space="0" w:color="auto"/>
              <w:bottom w:val="nil"/>
            </w:tcBorders>
          </w:tcPr>
          <w:p w14:paraId="2D08587A" w14:textId="77777777" w:rsidR="00E921A2" w:rsidRPr="00121095" w:rsidRDefault="00E921A2">
            <w:pPr>
              <w:pStyle w:val="OtherTableBody"/>
            </w:pPr>
            <w:r w:rsidRPr="00121095">
              <w:t>Query/Response Message Examples</w:t>
            </w:r>
          </w:p>
        </w:tc>
        <w:tc>
          <w:tcPr>
            <w:tcW w:w="1800" w:type="dxa"/>
            <w:tcBorders>
              <w:top w:val="single" w:sz="4" w:space="0" w:color="auto"/>
              <w:bottom w:val="nil"/>
            </w:tcBorders>
          </w:tcPr>
          <w:p w14:paraId="34371896" w14:textId="77A9B6D8" w:rsidR="00E921A2" w:rsidRPr="00121095" w:rsidRDefault="002503D5">
            <w:pPr>
              <w:pStyle w:val="OtherTableBody"/>
            </w:pPr>
            <w:r>
              <w:fldChar w:fldCharType="begin"/>
            </w:r>
            <w:r>
              <w:instrText xml:space="preserve"> REF _Ref465144267 \r \h  \* MERGEFORMAT </w:instrText>
            </w:r>
            <w:r>
              <w:fldChar w:fldCharType="separate"/>
            </w:r>
            <w:r w:rsidR="00C244BF">
              <w:t>5.9</w:t>
            </w:r>
            <w:r>
              <w:fldChar w:fldCharType="end"/>
            </w:r>
          </w:p>
        </w:tc>
      </w:tr>
      <w:tr w:rsidR="00E921A2" w:rsidRPr="00E921A2" w14:paraId="13457E6D" w14:textId="77777777">
        <w:tc>
          <w:tcPr>
            <w:tcW w:w="5220" w:type="dxa"/>
            <w:tcBorders>
              <w:top w:val="single" w:sz="4" w:space="0" w:color="auto"/>
              <w:bottom w:val="nil"/>
            </w:tcBorders>
          </w:tcPr>
          <w:p w14:paraId="4938AC5C" w14:textId="77777777" w:rsidR="00E921A2" w:rsidRPr="00121095" w:rsidRDefault="00E921A2">
            <w:pPr>
              <w:pStyle w:val="OtherTableBody"/>
            </w:pPr>
            <w:r w:rsidRPr="00121095">
              <w:t xml:space="preserve">Superseded Query/Response Trigger Events and  Message Pairs </w:t>
            </w:r>
          </w:p>
        </w:tc>
        <w:tc>
          <w:tcPr>
            <w:tcW w:w="1800" w:type="dxa"/>
            <w:tcBorders>
              <w:top w:val="single" w:sz="4" w:space="0" w:color="auto"/>
              <w:bottom w:val="nil"/>
            </w:tcBorders>
          </w:tcPr>
          <w:p w14:paraId="1E393225" w14:textId="3C932DEE" w:rsidR="00E921A2" w:rsidRPr="00121095" w:rsidRDefault="002503D5">
            <w:pPr>
              <w:pStyle w:val="OtherTableBody"/>
            </w:pPr>
            <w:r>
              <w:fldChar w:fldCharType="begin"/>
            </w:r>
            <w:r>
              <w:instrText xml:space="preserve"> REF _Ref465144296 \r \h  \* MERGEFORMAT </w:instrText>
            </w:r>
            <w:r>
              <w:fldChar w:fldCharType="separate"/>
            </w:r>
            <w:r w:rsidR="00C244BF">
              <w:t>5.10</w:t>
            </w:r>
            <w:r>
              <w:fldChar w:fldCharType="end"/>
            </w:r>
          </w:p>
        </w:tc>
      </w:tr>
      <w:tr w:rsidR="00E921A2" w:rsidRPr="00E921A2" w14:paraId="20BECA63" w14:textId="77777777">
        <w:tc>
          <w:tcPr>
            <w:tcW w:w="5220" w:type="dxa"/>
            <w:tcBorders>
              <w:top w:val="single" w:sz="4" w:space="0" w:color="auto"/>
              <w:bottom w:val="nil"/>
            </w:tcBorders>
          </w:tcPr>
          <w:p w14:paraId="6C0FCBED" w14:textId="77777777" w:rsidR="00E921A2" w:rsidRPr="00121095" w:rsidRDefault="00E921A2">
            <w:pPr>
              <w:pStyle w:val="OtherTableBody"/>
            </w:pPr>
            <w:r w:rsidRPr="00121095">
              <w:t xml:space="preserve">         Display Messages</w:t>
            </w:r>
          </w:p>
        </w:tc>
        <w:tc>
          <w:tcPr>
            <w:tcW w:w="1800" w:type="dxa"/>
            <w:tcBorders>
              <w:top w:val="single" w:sz="4" w:space="0" w:color="auto"/>
              <w:bottom w:val="nil"/>
            </w:tcBorders>
          </w:tcPr>
          <w:p w14:paraId="350F2302" w14:textId="7848D976" w:rsidR="00E921A2" w:rsidRPr="00121095" w:rsidRDefault="002503D5">
            <w:pPr>
              <w:pStyle w:val="OtherTableBody"/>
            </w:pPr>
            <w:r>
              <w:fldChar w:fldCharType="begin"/>
            </w:r>
            <w:r>
              <w:instrText xml:space="preserve"> REF _Ref465669473 \r \h  \* MERGEFORMAT </w:instrText>
            </w:r>
            <w:r>
              <w:fldChar w:fldCharType="separate"/>
            </w:r>
            <w:r w:rsidR="00C244BF">
              <w:t>5.10.1</w:t>
            </w:r>
            <w:r>
              <w:fldChar w:fldCharType="end"/>
            </w:r>
          </w:p>
        </w:tc>
      </w:tr>
      <w:tr w:rsidR="00E921A2" w:rsidRPr="00E921A2" w14:paraId="3533A386" w14:textId="77777777">
        <w:tc>
          <w:tcPr>
            <w:tcW w:w="5220" w:type="dxa"/>
            <w:tcBorders>
              <w:top w:val="single" w:sz="4" w:space="0" w:color="auto"/>
              <w:bottom w:val="nil"/>
            </w:tcBorders>
          </w:tcPr>
          <w:p w14:paraId="5266F674" w14:textId="77777777" w:rsidR="00E921A2" w:rsidRPr="00121095" w:rsidRDefault="00E921A2">
            <w:pPr>
              <w:pStyle w:val="OtherTableBody"/>
            </w:pPr>
            <w:r w:rsidRPr="00121095">
              <w:t xml:space="preserve">         Original Mode Queries</w:t>
            </w:r>
          </w:p>
        </w:tc>
        <w:tc>
          <w:tcPr>
            <w:tcW w:w="1800" w:type="dxa"/>
            <w:tcBorders>
              <w:top w:val="single" w:sz="4" w:space="0" w:color="auto"/>
              <w:bottom w:val="nil"/>
            </w:tcBorders>
          </w:tcPr>
          <w:p w14:paraId="5309ACB6" w14:textId="253A2568" w:rsidR="00E921A2" w:rsidRPr="00121095" w:rsidRDefault="002503D5">
            <w:pPr>
              <w:pStyle w:val="OtherTableBody"/>
            </w:pPr>
            <w:r>
              <w:fldChar w:fldCharType="begin"/>
            </w:r>
            <w:r>
              <w:instrText xml:space="preserve"> REF _Ref465669510 \r \h  \* MERGEFORMAT </w:instrText>
            </w:r>
            <w:r>
              <w:fldChar w:fldCharType="separate"/>
            </w:r>
            <w:r w:rsidR="00C244BF">
              <w:t>5.10.2</w:t>
            </w:r>
            <w:r>
              <w:fldChar w:fldCharType="end"/>
            </w:r>
          </w:p>
        </w:tc>
      </w:tr>
      <w:tr w:rsidR="00E921A2" w:rsidRPr="00E921A2" w14:paraId="061153DE" w14:textId="77777777">
        <w:tc>
          <w:tcPr>
            <w:tcW w:w="5220" w:type="dxa"/>
            <w:tcBorders>
              <w:top w:val="single" w:sz="4" w:space="0" w:color="auto"/>
              <w:bottom w:val="double" w:sz="4" w:space="0" w:color="auto"/>
            </w:tcBorders>
          </w:tcPr>
          <w:p w14:paraId="19152A9E" w14:textId="77777777" w:rsidR="00E921A2" w:rsidRPr="00121095" w:rsidRDefault="00E921A2">
            <w:pPr>
              <w:pStyle w:val="OtherTableBody"/>
            </w:pPr>
            <w:r w:rsidRPr="00121095">
              <w:t>Outstanding Issues</w:t>
            </w:r>
          </w:p>
        </w:tc>
        <w:tc>
          <w:tcPr>
            <w:tcW w:w="1800" w:type="dxa"/>
            <w:tcBorders>
              <w:top w:val="single" w:sz="4" w:space="0" w:color="auto"/>
              <w:bottom w:val="double" w:sz="4" w:space="0" w:color="auto"/>
            </w:tcBorders>
          </w:tcPr>
          <w:p w14:paraId="5C10A831" w14:textId="6CF70772" w:rsidR="00E921A2" w:rsidRPr="00121095" w:rsidRDefault="002503D5">
            <w:pPr>
              <w:pStyle w:val="OtherTableBody"/>
            </w:pPr>
            <w:r>
              <w:fldChar w:fldCharType="begin"/>
            </w:r>
            <w:r>
              <w:instrText xml:space="preserve"> REF _Ref490647039 \r \h  \* MERGEFORMAT </w:instrText>
            </w:r>
            <w:r>
              <w:fldChar w:fldCharType="separate"/>
            </w:r>
            <w:r w:rsidR="00C244BF">
              <w:t>5.11</w:t>
            </w:r>
            <w:r>
              <w:fldChar w:fldCharType="end"/>
            </w:r>
          </w:p>
        </w:tc>
      </w:tr>
    </w:tbl>
    <w:p w14:paraId="61CB2CFC" w14:textId="77777777" w:rsidR="00E921A2" w:rsidRPr="00121095" w:rsidRDefault="00E921A2"/>
    <w:p w14:paraId="4A89A85F" w14:textId="77777777" w:rsidR="00E921A2" w:rsidRPr="00121095" w:rsidRDefault="00E921A2">
      <w:r w:rsidRPr="00121095">
        <w:t>The Standard embraces the most common queries that are likely to occur. These are defined by the functional chapters. The following represents typical examples of queries supported by the Standard:</w:t>
      </w:r>
    </w:p>
    <w:p w14:paraId="1E0D22C6" w14:textId="5A6F33DC" w:rsidR="00E921A2" w:rsidRPr="00121095" w:rsidRDefault="002044FB" w:rsidP="002044FB">
      <w:pPr>
        <w:pStyle w:val="NormalListAlpha"/>
        <w:numPr>
          <w:ilvl w:val="0"/>
          <w:numId w:val="0"/>
        </w:numPr>
        <w:tabs>
          <w:tab w:val="left" w:pos="1368"/>
        </w:tabs>
        <w:ind w:left="1296" w:hanging="288"/>
      </w:pPr>
      <w:r w:rsidRPr="00121095">
        <w:t>a)</w:t>
      </w:r>
      <w:r w:rsidRPr="00121095">
        <w:tab/>
      </w:r>
      <w:r w:rsidR="00E921A2" w:rsidRPr="00121095">
        <w:t>data regarding a single patient, e.g., send all lab results for patient #123456</w:t>
      </w:r>
    </w:p>
    <w:p w14:paraId="78FBCCBC" w14:textId="35D228AD" w:rsidR="00E921A2" w:rsidRPr="00121095" w:rsidRDefault="002044FB" w:rsidP="002044FB">
      <w:pPr>
        <w:pStyle w:val="NormalListAlpha"/>
        <w:numPr>
          <w:ilvl w:val="0"/>
          <w:numId w:val="0"/>
        </w:numPr>
        <w:tabs>
          <w:tab w:val="left" w:pos="1368"/>
        </w:tabs>
        <w:ind w:left="1296" w:hanging="288"/>
      </w:pPr>
      <w:r w:rsidRPr="00121095">
        <w:t>b)</w:t>
      </w:r>
      <w:r w:rsidRPr="00121095">
        <w:tab/>
      </w:r>
      <w:r w:rsidR="00E921A2" w:rsidRPr="00121095">
        <w:t>data regarding multiple patients, e.g., send the list of patients whose attending physician is Dr. #123</w:t>
      </w:r>
    </w:p>
    <w:p w14:paraId="6EEA3B16" w14:textId="6C2DD85C" w:rsidR="00E921A2" w:rsidRPr="00121095" w:rsidRDefault="002044FB" w:rsidP="002044FB">
      <w:pPr>
        <w:pStyle w:val="NormalListAlpha"/>
        <w:numPr>
          <w:ilvl w:val="0"/>
          <w:numId w:val="0"/>
        </w:numPr>
        <w:tabs>
          <w:tab w:val="left" w:pos="1368"/>
        </w:tabs>
        <w:ind w:left="1296" w:hanging="288"/>
      </w:pPr>
      <w:r w:rsidRPr="00121095">
        <w:t>c)</w:t>
      </w:r>
      <w:r w:rsidRPr="00121095">
        <w:tab/>
      </w:r>
      <w:r w:rsidR="00E921A2" w:rsidRPr="00121095">
        <w:t>data that is not patient related, e.g., send the age specific normal values for serum protein.</w:t>
      </w:r>
    </w:p>
    <w:p w14:paraId="2AE99F53" w14:textId="5614848C" w:rsidR="00E921A2" w:rsidRPr="00121095" w:rsidRDefault="002044FB" w:rsidP="002044FB">
      <w:pPr>
        <w:pStyle w:val="NormalListAlpha"/>
        <w:numPr>
          <w:ilvl w:val="0"/>
          <w:numId w:val="0"/>
        </w:numPr>
        <w:tabs>
          <w:tab w:val="left" w:pos="1368"/>
        </w:tabs>
        <w:ind w:left="1296" w:hanging="288"/>
      </w:pPr>
      <w:r w:rsidRPr="00121095">
        <w:t>d)</w:t>
      </w:r>
      <w:r w:rsidRPr="00121095">
        <w:tab/>
      </w:r>
      <w:r w:rsidR="00E921A2" w:rsidRPr="00121095">
        <w:t>data within a specified time range, e.g., send all serum glucose results, reported between January 1, 1998 through December 31, 1999, for patient #123456.</w:t>
      </w:r>
    </w:p>
    <w:p w14:paraId="5F91EF05" w14:textId="77777777" w:rsidR="00E921A2" w:rsidRPr="00121095" w:rsidRDefault="00E921A2">
      <w:r w:rsidRPr="00121095">
        <w:t>The variety of potential queries is almost unlimited.  There was no attempt here to define a Standard that would cover every possible query. Chapter 5 discusses general ways query/response pairs are structured.  Functional chapters discuss specific query/response pairs required for their needs.  The technical committees responsible for functionally-specific chapters define detailed content of the query/response segment patterns within those chapters.</w:t>
      </w:r>
    </w:p>
    <w:p w14:paraId="7C8B71AC" w14:textId="77777777" w:rsidR="00E921A2" w:rsidRPr="00121095" w:rsidRDefault="00E921A2">
      <w:r w:rsidRPr="00121095">
        <w:t>In particular, there is no implication that a specific system SHALL support generalized queries or Conformance Statements to comply with the Standard.  Rather, these transactions provide a format, or a set of tools to support queries to the extent desired by the institution.  The resources available and local policies will influence the type of queries that MAY BE implemented.</w:t>
      </w:r>
    </w:p>
    <w:p w14:paraId="0C94D20B" w14:textId="489B82FC" w:rsidR="00E921A2" w:rsidRPr="00121095" w:rsidRDefault="002044FB" w:rsidP="002044FB">
      <w:pPr>
        <w:pStyle w:val="Heading3"/>
        <w:numPr>
          <w:ilvl w:val="0"/>
          <w:numId w:val="0"/>
        </w:numPr>
        <w:tabs>
          <w:tab w:val="left" w:pos="1440"/>
        </w:tabs>
      </w:pPr>
      <w:bookmarkStart w:id="9" w:name="_Ref465668888"/>
      <w:bookmarkStart w:id="10" w:name="_Toc495483508"/>
      <w:bookmarkStart w:id="11" w:name="_Toc24273728"/>
      <w:bookmarkStart w:id="12" w:name="_Toc41280964"/>
      <w:bookmarkStart w:id="13" w:name="_Toc43004326"/>
      <w:bookmarkStart w:id="14" w:name="_Toc28957686"/>
      <w:bookmarkStart w:id="15" w:name="_Toc348257234"/>
      <w:bookmarkStart w:id="16" w:name="_Toc348257570"/>
      <w:bookmarkStart w:id="17" w:name="_Toc348263192"/>
      <w:bookmarkStart w:id="18" w:name="_Toc348336521"/>
      <w:bookmarkStart w:id="19" w:name="_Toc348770009"/>
      <w:bookmarkStart w:id="20" w:name="_Toc348856151"/>
      <w:bookmarkStart w:id="21" w:name="_Toc348866572"/>
      <w:bookmarkStart w:id="22" w:name="_Toc348947802"/>
      <w:bookmarkStart w:id="23" w:name="_Toc349735383"/>
      <w:bookmarkStart w:id="24" w:name="_Toc349735826"/>
      <w:bookmarkStart w:id="25" w:name="_Toc349735980"/>
      <w:bookmarkStart w:id="26" w:name="_Toc349803712"/>
      <w:bookmarkStart w:id="27" w:name="_Ref358262916"/>
      <w:bookmarkStart w:id="28" w:name="_Toc359235991"/>
      <w:r w:rsidRPr="00121095">
        <w:t>5.2.1</w:t>
      </w:r>
      <w:r w:rsidRPr="00121095">
        <w:tab/>
      </w:r>
      <w:r w:rsidR="00E921A2" w:rsidRPr="00121095">
        <w:t>Query/response model</w:t>
      </w:r>
      <w:bookmarkEnd w:id="9"/>
      <w:bookmarkEnd w:id="10"/>
      <w:bookmarkEnd w:id="11"/>
      <w:bookmarkEnd w:id="12"/>
      <w:bookmarkEnd w:id="13"/>
      <w:bookmarkEnd w:id="14"/>
      <w:r w:rsidR="00BF2FE6" w:rsidRPr="00121095">
        <w:fldChar w:fldCharType="begin"/>
      </w:r>
      <w:r w:rsidR="00E921A2" w:rsidRPr="00121095">
        <w:instrText xml:space="preserve"> XE "Query/response model" </w:instrText>
      </w:r>
      <w:r w:rsidR="00BF2FE6" w:rsidRPr="00121095">
        <w:fldChar w:fldCharType="end"/>
      </w:r>
    </w:p>
    <w:p w14:paraId="444A9B88" w14:textId="77777777" w:rsidR="00E921A2" w:rsidRPr="00121095" w:rsidRDefault="00E921A2">
      <w:pPr>
        <w:pStyle w:val="NormalIndented"/>
      </w:pPr>
      <w:r w:rsidRPr="00121095">
        <w:t xml:space="preserve">A query with its response should be thought of as a message pair. The following illustration shows the three generic models of message pairs: the </w:t>
      </w:r>
      <w:r w:rsidRPr="00121095">
        <w:rPr>
          <w:b/>
          <w:i/>
        </w:rPr>
        <w:t xml:space="preserve">declarative, interrogative, </w:t>
      </w:r>
      <w:r w:rsidRPr="00121095">
        <w:t xml:space="preserve">and </w:t>
      </w:r>
      <w:r w:rsidRPr="00121095">
        <w:rPr>
          <w:b/>
          <w:i/>
        </w:rPr>
        <w:t>imperative</w:t>
      </w:r>
      <w:r w:rsidRPr="00121095">
        <w:t>.  Within each model, one system assumes the role of initiator and the other system assumes the role of responder. HL7 queries follow the "interrogative" style of messaging as described below.</w:t>
      </w:r>
    </w:p>
    <w:p w14:paraId="7D3D7856" w14:textId="77777777" w:rsidR="00E921A2" w:rsidRPr="00121095" w:rsidRDefault="00F114F0">
      <w:pPr>
        <w:pStyle w:val="NormalIndented"/>
        <w:jc w:val="both"/>
      </w:pPr>
      <w:r w:rsidRPr="00121095">
        <w:rPr>
          <w:noProof/>
        </w:rPr>
        <w:object w:dxaOrig="9649" w:dyaOrig="6859" w14:anchorId="455DA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51.55pt;height:250.45pt;mso-width-percent:0;mso-height-percent:0;mso-width-percent:0;mso-height-percent:0" o:ole="" fillcolor="window">
            <v:imagedata r:id="rId8" o:title=""/>
          </v:shape>
          <o:OLEObject Type="Embed" ProgID="Visio.Drawing.11" ShapeID="_x0000_i1026" DrawAspect="Content" ObjectID="_1757842628" r:id="rId9"/>
        </w:object>
      </w:r>
    </w:p>
    <w:p w14:paraId="3A3E6378" w14:textId="77777777" w:rsidR="00E921A2" w:rsidRPr="00121095" w:rsidRDefault="00E921A2">
      <w:pPr>
        <w:pStyle w:val="Note"/>
      </w:pPr>
      <w:r w:rsidRPr="00121095">
        <w:rPr>
          <w:b/>
        </w:rPr>
        <w:t>Note:</w:t>
      </w:r>
      <w:r w:rsidRPr="00121095">
        <w:t xml:space="preserve">  All messaging in HL7 assumes a single basic paradigm using a point-to-point transmission of an initial message from a sender to a receiver, followed by a response or acknowledgement message from the receiver back to the sender.  The response/acknowledgment message may be optional depending on several use cases that will be discussed below.  The point-to-point transmission is defined independent of any particular technology or architecture.</w:t>
      </w:r>
    </w:p>
    <w:p w14:paraId="067ABF8D" w14:textId="77777777" w:rsidR="00E921A2" w:rsidRPr="00121095" w:rsidRDefault="00E921A2">
      <w:pPr>
        <w:pStyle w:val="NormalIndented"/>
        <w:tabs>
          <w:tab w:val="left" w:pos="5220"/>
        </w:tabs>
      </w:pPr>
      <w:r w:rsidRPr="00121095">
        <w:t xml:space="preserve">The </w:t>
      </w:r>
      <w:r w:rsidRPr="00121095">
        <w:rPr>
          <w:b/>
          <w:i/>
        </w:rPr>
        <w:t>declarative</w:t>
      </w:r>
      <w:r w:rsidRPr="00121095">
        <w:t xml:space="preserve"> model is employed for distribution or broadcast of unsolicited </w:t>
      </w:r>
      <w:r w:rsidRPr="00121095">
        <w:rPr>
          <w:rStyle w:val="Strong"/>
        </w:rPr>
        <w:t>events</w:t>
      </w:r>
      <w:r w:rsidRPr="00121095">
        <w:t xml:space="preserve"> such as the ORU and RDS.  </w:t>
      </w:r>
      <w:r w:rsidRPr="00121095">
        <w:rPr>
          <w:rStyle w:val="Strong"/>
        </w:rPr>
        <w:t>Clients</w:t>
      </w:r>
      <w:r w:rsidRPr="00121095">
        <w:t xml:space="preserve"> (</w:t>
      </w:r>
      <w:r w:rsidRPr="00121095">
        <w:rPr>
          <w:rStyle w:val="Strong"/>
        </w:rPr>
        <w:t>interested parties</w:t>
      </w:r>
      <w:r w:rsidRPr="00121095">
        <w:t xml:space="preserve">) that desire information that resides on a </w:t>
      </w:r>
      <w:r w:rsidRPr="00121095">
        <w:rPr>
          <w:rStyle w:val="Strong"/>
        </w:rPr>
        <w:t>Server</w:t>
      </w:r>
      <w:r w:rsidRPr="00121095">
        <w:t xml:space="preserve"> or </w:t>
      </w:r>
      <w:r w:rsidRPr="00121095">
        <w:rPr>
          <w:rStyle w:val="Strong"/>
        </w:rPr>
        <w:t>data owner</w:t>
      </w:r>
      <w:r w:rsidRPr="00121095">
        <w:t xml:space="preserve"> may "subscribe" to be updated when new information is available on the Server. The Server initiates a transmission of event information.  This transmission may be to a single Client, or may be a broadcast to multiple Clients. Each Client responds with an acknowledgement of receipt.</w:t>
      </w:r>
    </w:p>
    <w:p w14:paraId="2E13263E" w14:textId="77777777" w:rsidR="00E921A2" w:rsidRPr="00121095" w:rsidRDefault="00E921A2">
      <w:pPr>
        <w:pStyle w:val="NormalIndented"/>
      </w:pPr>
      <w:r w:rsidRPr="00121095">
        <w:t xml:space="preserve">The </w:t>
      </w:r>
      <w:r w:rsidRPr="00121095">
        <w:rPr>
          <w:b/>
          <w:i/>
        </w:rPr>
        <w:t>interrogative</w:t>
      </w:r>
      <w:r w:rsidRPr="00121095">
        <w:t xml:space="preserve"> model is employed for queries. A Client initiates a query (a request for data) to the Server. The Server processes the query, responds with a report of success or failure of the query to the Client, and further responds by delivering information requested by the query.</w:t>
      </w:r>
    </w:p>
    <w:p w14:paraId="2FAEDDD5" w14:textId="77777777" w:rsidR="00E921A2" w:rsidRPr="00121095" w:rsidRDefault="00E921A2">
      <w:pPr>
        <w:pStyle w:val="NormalIndented"/>
      </w:pPr>
      <w:r w:rsidRPr="00121095">
        <w:t xml:space="preserve">The </w:t>
      </w:r>
      <w:r w:rsidRPr="00121095">
        <w:rPr>
          <w:b/>
          <w:i/>
        </w:rPr>
        <w:t>imperative</w:t>
      </w:r>
      <w:r w:rsidRPr="00121095">
        <w:t xml:space="preserve"> model is employed for remote interoperation. A Client initiates a request for action (such as an order) to the Server. The Server processes the request and responds with a report of success or failure to the Client.</w:t>
      </w:r>
    </w:p>
    <w:p w14:paraId="62810EE4" w14:textId="77777777" w:rsidR="00E921A2" w:rsidRPr="00121095" w:rsidRDefault="00E921A2">
      <w:pPr>
        <w:pStyle w:val="Note"/>
        <w:rPr>
          <w:b/>
        </w:rPr>
      </w:pPr>
      <w:r w:rsidRPr="00121095">
        <w:rPr>
          <w:b/>
        </w:rPr>
        <w:t>Note:</w:t>
      </w:r>
      <w:r w:rsidRPr="00121095">
        <w:t xml:space="preserve">  In HL7 v2, there is no formal assumption of client-server architecture, or of a particular "publish and subscribe" architecture. Thus the roles of the intercommunicating applications may change according to the messaging needs. </w:t>
      </w:r>
      <w:r w:rsidRPr="00121095">
        <w:rPr>
          <w:i/>
          <w:iCs/>
        </w:rPr>
        <w:t>i.e.</w:t>
      </w:r>
      <w:r w:rsidRPr="00121095">
        <w:t>, an application may be a data owner or Server for one set of messages (e.g., an order entry system creating orders), and an interested party or Client for another set of messages (e.g., an order entry system receiving order status messages from an ancillary departmental system). Furthermore, the "data owning" system may be a middleware component such as an "application server" or a "messaging gateway" or "router" that distributes information from a server application. In the discussions below, "</w:t>
      </w:r>
      <w:r w:rsidRPr="00121095">
        <w:rPr>
          <w:i/>
        </w:rPr>
        <w:t>Client</w:t>
      </w:r>
      <w:r w:rsidRPr="00121095">
        <w:t>" and "</w:t>
      </w:r>
      <w:r w:rsidRPr="00121095">
        <w:rPr>
          <w:i/>
        </w:rPr>
        <w:t>Server</w:t>
      </w:r>
      <w:r w:rsidRPr="00121095">
        <w:t>" are used as shorthand synonyms for "requesting system/application" and "responding system/application" without implying the assumption of a client/server architecture. Likewise, the support for "publish and subscribe" does not assume a particular operating system or architecture, but is defined at the application level (level 7), in a technology-neutral form. The phrase "</w:t>
      </w:r>
      <w:r w:rsidRPr="00121095">
        <w:rPr>
          <w:i/>
        </w:rPr>
        <w:t>data owner</w:t>
      </w:r>
      <w:r w:rsidRPr="00121095">
        <w:t>" is used to refer to the human institution that operates the Server program.  One would say that "the data owner defines the data to be made available by the Server program."</w:t>
      </w:r>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121095">
        <w:rPr>
          <w:b/>
        </w:rPr>
        <w:t xml:space="preserve"> </w:t>
      </w:r>
    </w:p>
    <w:p w14:paraId="0C252ADB" w14:textId="2C4360E6" w:rsidR="00E921A2" w:rsidRPr="00121095" w:rsidRDefault="002044FB" w:rsidP="002044FB">
      <w:pPr>
        <w:pStyle w:val="Heading3"/>
        <w:numPr>
          <w:ilvl w:val="0"/>
          <w:numId w:val="0"/>
        </w:numPr>
        <w:tabs>
          <w:tab w:val="left" w:pos="1440"/>
        </w:tabs>
      </w:pPr>
      <w:bookmarkStart w:id="29" w:name="_Ref465668986"/>
      <w:bookmarkStart w:id="30" w:name="_Toc495483509"/>
      <w:bookmarkStart w:id="31" w:name="_Toc24273729"/>
      <w:bookmarkStart w:id="32" w:name="_Toc41280965"/>
      <w:bookmarkStart w:id="33" w:name="_Toc43004327"/>
      <w:bookmarkStart w:id="34" w:name="_Toc28957687"/>
      <w:r w:rsidRPr="00121095">
        <w:t>5.2.2</w:t>
      </w:r>
      <w:r w:rsidRPr="00121095">
        <w:tab/>
      </w:r>
      <w:r w:rsidR="00E921A2" w:rsidRPr="00121095">
        <w:t>Evolution of the query standard</w:t>
      </w:r>
      <w:bookmarkEnd w:id="29"/>
      <w:bookmarkEnd w:id="30"/>
      <w:bookmarkEnd w:id="31"/>
      <w:bookmarkEnd w:id="32"/>
      <w:bookmarkEnd w:id="33"/>
      <w:bookmarkEnd w:id="34"/>
      <w:r w:rsidR="00BF2FE6" w:rsidRPr="00121095">
        <w:fldChar w:fldCharType="begin"/>
      </w:r>
      <w:r w:rsidR="00E921A2" w:rsidRPr="00121095">
        <w:instrText>xe "Queries: message definition"</w:instrText>
      </w:r>
      <w:r w:rsidR="00BF2FE6" w:rsidRPr="00121095">
        <w:fldChar w:fldCharType="end"/>
      </w:r>
    </w:p>
    <w:p w14:paraId="08E9C7DD" w14:textId="77777777" w:rsidR="00E921A2" w:rsidRPr="00121095" w:rsidRDefault="00E921A2">
      <w:pPr>
        <w:pStyle w:val="NormalIndented"/>
      </w:pPr>
      <w:r w:rsidRPr="00121095">
        <w:t>The Query Standard, like the HL7 Standard in general, has been evolving since its inception in Version 2.1. Version 2.4 introduced a new methodology intended to supersede the previous generation of queries.</w:t>
      </w:r>
    </w:p>
    <w:p w14:paraId="0BA51486" w14:textId="77777777" w:rsidR="00E921A2" w:rsidRPr="00121095" w:rsidRDefault="00E921A2">
      <w:pPr>
        <w:pStyle w:val="NormalIndented"/>
        <w:rPr>
          <w:b/>
        </w:rPr>
      </w:pPr>
      <w:r w:rsidRPr="00121095">
        <w:rPr>
          <w:b/>
        </w:rPr>
        <w:t>Original Mode Queries</w:t>
      </w:r>
      <w:r w:rsidR="00BF2FE6" w:rsidRPr="00121095">
        <w:rPr>
          <w:b/>
        </w:rPr>
        <w:fldChar w:fldCharType="begin"/>
      </w:r>
      <w:r w:rsidRPr="00121095">
        <w:instrText xml:space="preserve"> XE "</w:instrText>
      </w:r>
      <w:r w:rsidRPr="00121095">
        <w:rPr>
          <w:b/>
        </w:rPr>
        <w:instrText>Original Mode Queries</w:instrText>
      </w:r>
      <w:r w:rsidRPr="00121095">
        <w:instrText xml:space="preserve">" </w:instrText>
      </w:r>
      <w:r w:rsidR="00BF2FE6" w:rsidRPr="00121095">
        <w:rPr>
          <w:b/>
        </w:rPr>
        <w:fldChar w:fldCharType="end"/>
      </w:r>
    </w:p>
    <w:p w14:paraId="571104BD" w14:textId="77777777" w:rsidR="00E921A2" w:rsidRPr="00121095" w:rsidRDefault="00E921A2">
      <w:pPr>
        <w:pStyle w:val="NormalIndented"/>
      </w:pPr>
      <w:r w:rsidRPr="00121095">
        <w:t xml:space="preserve">Originally, the parameters of an HL7 query were carried by the QRD and QRF segments.  Because these segments were intended to be used by all queries, the content of these segments could only be loosely defined. Such "original mode queries" actually represent just a starting point for defining queries.  </w:t>
      </w:r>
    </w:p>
    <w:p w14:paraId="42EF9902" w14:textId="77777777" w:rsidR="00E921A2" w:rsidRPr="00121095" w:rsidRDefault="00E921A2">
      <w:pPr>
        <w:pStyle w:val="NormalIndented"/>
      </w:pPr>
      <w:r w:rsidRPr="00121095">
        <w:t>In these original mode queries, separate trigger events were used to differentiate between an immediate response and a deferred response. In addition, some of the functional chapters defined queries and responses with separate trigger events.</w:t>
      </w:r>
    </w:p>
    <w:p w14:paraId="7CCDAD1A" w14:textId="77777777" w:rsidR="00E921A2" w:rsidRPr="00121095" w:rsidRDefault="00E921A2">
      <w:pPr>
        <w:pStyle w:val="NormalIndented"/>
        <w:rPr>
          <w:rStyle w:val="Strong"/>
        </w:rPr>
      </w:pPr>
      <w:r w:rsidRPr="00121095">
        <w:rPr>
          <w:rStyle w:val="Strong"/>
        </w:rPr>
        <w:t>Enhanced Mode Queries</w:t>
      </w:r>
      <w:r w:rsidR="00BF2FE6" w:rsidRPr="00121095">
        <w:rPr>
          <w:rStyle w:val="Strong"/>
        </w:rPr>
        <w:fldChar w:fldCharType="begin"/>
      </w:r>
      <w:r w:rsidRPr="00121095">
        <w:rPr>
          <w:rStyle w:val="Strong"/>
        </w:rPr>
        <w:instrText xml:space="preserve"> XE "Enhanced Mode Queries" </w:instrText>
      </w:r>
      <w:r w:rsidR="00BF2FE6" w:rsidRPr="00121095">
        <w:rPr>
          <w:rStyle w:val="Strong"/>
        </w:rPr>
        <w:fldChar w:fldCharType="end"/>
      </w:r>
    </w:p>
    <w:p w14:paraId="7976B44E" w14:textId="77777777" w:rsidR="00E921A2" w:rsidRPr="00121095" w:rsidRDefault="00E921A2">
      <w:pPr>
        <w:pStyle w:val="NormalIndented"/>
      </w:pPr>
      <w:r w:rsidRPr="00121095">
        <w:t xml:space="preserve">In HL7 </w:t>
      </w:r>
      <w:r>
        <w:t xml:space="preserve">v </w:t>
      </w:r>
      <w:r w:rsidRPr="00121095">
        <w:t>2.3, "enhanced mode queries" were introduced that attempted to provide for a much higher level of precision in queries. Four new ways of specifying a query were introduced in Version 2.3.</w:t>
      </w:r>
    </w:p>
    <w:p w14:paraId="59F009E6" w14:textId="77777777" w:rsidR="00E921A2" w:rsidRPr="00121095" w:rsidRDefault="00E921A2" w:rsidP="007D495C">
      <w:pPr>
        <w:pStyle w:val="NormalListBullets"/>
      </w:pPr>
      <w:r w:rsidRPr="00121095">
        <w:t>An Embedded Query Language query, which supports free-form select statements, based on the query language of choice (e.g., SQL)</w:t>
      </w:r>
    </w:p>
    <w:p w14:paraId="68B8963E" w14:textId="77777777" w:rsidR="00E921A2" w:rsidRPr="00121095" w:rsidRDefault="00E921A2" w:rsidP="007D495C">
      <w:pPr>
        <w:pStyle w:val="NormalListBullets"/>
      </w:pPr>
      <w:r w:rsidRPr="00121095">
        <w:t>a Virtual Table request query which supports queries against server database tables (virtual or actual) based on specific selection criteria</w:t>
      </w:r>
    </w:p>
    <w:p w14:paraId="0C68B2A0" w14:textId="77777777" w:rsidR="00E921A2" w:rsidRPr="00121095" w:rsidRDefault="00E921A2" w:rsidP="007D495C">
      <w:pPr>
        <w:pStyle w:val="NormalListBullets"/>
      </w:pPr>
      <w:r w:rsidRPr="00121095">
        <w:t>a stored procedure request, which enables an application on one system to execute a stored procedure on another system, which is coded to extract specific data</w:t>
      </w:r>
    </w:p>
    <w:p w14:paraId="27995F65" w14:textId="77777777" w:rsidR="00E921A2" w:rsidRPr="00121095" w:rsidRDefault="00E921A2" w:rsidP="007D495C">
      <w:pPr>
        <w:pStyle w:val="NormalListBullets"/>
      </w:pPr>
      <w:r w:rsidRPr="00121095">
        <w:t>an event replay request message, which is used to request data formatted as an event replay response</w:t>
      </w:r>
    </w:p>
    <w:p w14:paraId="41ED732B" w14:textId="77777777" w:rsidR="00E921A2" w:rsidRPr="00121095" w:rsidRDefault="00E921A2">
      <w:pPr>
        <w:pStyle w:val="NormalIndented"/>
      </w:pPr>
      <w:r w:rsidRPr="00121095">
        <w:t>"Enhanced Mode" introduced three new ways to pass data to the responding system (e.g., a Server).</w:t>
      </w:r>
    </w:p>
    <w:p w14:paraId="4D680B6B" w14:textId="68FC25CF" w:rsidR="00E921A2" w:rsidRPr="00121095" w:rsidRDefault="002044FB" w:rsidP="002044FB">
      <w:pPr>
        <w:pStyle w:val="NormalListNumbered"/>
        <w:ind w:left="1728" w:hanging="360"/>
      </w:pPr>
      <w:r w:rsidRPr="00121095">
        <w:t>1)</w:t>
      </w:r>
      <w:r w:rsidRPr="00121095">
        <w:tab/>
      </w:r>
      <w:r w:rsidR="00E921A2" w:rsidRPr="00121095">
        <w:t>Passing values to specific parameters of a query. (Used by the stored procedure and event replay queries.)  This is the most common and straightforward technique for creating queries. The drawback is that the client is tightly limited in the range of queries it can formulate.</w:t>
      </w:r>
    </w:p>
    <w:p w14:paraId="2B8AD6B2" w14:textId="38492423" w:rsidR="00E921A2" w:rsidRPr="00121095" w:rsidRDefault="002044FB" w:rsidP="002044FB">
      <w:pPr>
        <w:pStyle w:val="NormalListNumbered"/>
        <w:ind w:left="1728" w:hanging="360"/>
      </w:pPr>
      <w:r w:rsidRPr="00121095">
        <w:t>2)</w:t>
      </w:r>
      <w:r w:rsidRPr="00121095">
        <w:tab/>
      </w:r>
      <w:r w:rsidR="00E921A2" w:rsidRPr="00121095">
        <w:t xml:space="preserve">Passing the query as a single complex query "expression".  (Used by the Virtual Table query.) The query is defined by an expression-tree made up of the usual AND OR, '&lt;' , '&gt;', ...  Operators can refer to </w:t>
      </w:r>
      <w:r w:rsidR="00387B20" w:rsidRPr="00121095">
        <w:t>column names</w:t>
      </w:r>
      <w:r w:rsidR="00E921A2" w:rsidRPr="00121095">
        <w:t xml:space="preserve"> or variables defined by the Server.  These Queries give the Client significant flexibility in specifying their query over the columns that the Server has permitted. The cost of this Client flexibility is that the Server SHALL evaluate the query expression, rather than simply plug parameter values into an existing stored procedure.</w:t>
      </w:r>
    </w:p>
    <w:p w14:paraId="085B47CE" w14:textId="13BF9879" w:rsidR="00E921A2" w:rsidRPr="00121095" w:rsidRDefault="002044FB" w:rsidP="002044FB">
      <w:pPr>
        <w:pStyle w:val="NormalListNumbered"/>
        <w:ind w:left="1728" w:hanging="360"/>
      </w:pPr>
      <w:r w:rsidRPr="00121095">
        <w:t>3)</w:t>
      </w:r>
      <w:r w:rsidRPr="00121095">
        <w:tab/>
      </w:r>
      <w:r w:rsidR="00E921A2" w:rsidRPr="00121095">
        <w:t>Passing the query as a single string in an existing database query language such as SQL.  (Used by the EQL External Query Language query.) An EQL query is represented as a string formatted in the particular syntax of an existing query language.  The Server will probably pass this string expression directly to an existing database engine to evaluate the query, which will have to parse this expression to recover the query. The drawback of this technique is that different database engines use different query languages, and so the exact query string which the Client constructs will depend on the Server's query language.</w:t>
      </w:r>
    </w:p>
    <w:p w14:paraId="30DE54D9" w14:textId="77777777" w:rsidR="00E921A2" w:rsidRPr="00121095" w:rsidRDefault="00E921A2">
      <w:pPr>
        <w:pStyle w:val="NormalIndented"/>
      </w:pPr>
      <w:r w:rsidRPr="00121095">
        <w:t>Also in Version 2.3, the use of the trigger event was moving closer to the definition set forth in chapter 2. Each offered query had its own trigger event. In Version 2.3.1 each response had its own trigger event.</w:t>
      </w:r>
    </w:p>
    <w:p w14:paraId="5C69C659" w14:textId="77777777" w:rsidR="00E921A2" w:rsidRPr="00121095" w:rsidRDefault="00E921A2">
      <w:pPr>
        <w:pStyle w:val="NormalIndented"/>
        <w:keepNext/>
        <w:rPr>
          <w:rStyle w:val="Strong"/>
        </w:rPr>
      </w:pPr>
      <w:r w:rsidRPr="00121095">
        <w:rPr>
          <w:rStyle w:val="Strong"/>
        </w:rPr>
        <w:t>Version 2.4 Queries</w:t>
      </w:r>
      <w:r w:rsidR="00BF2FE6" w:rsidRPr="00121095">
        <w:rPr>
          <w:rStyle w:val="Strong"/>
        </w:rPr>
        <w:fldChar w:fldCharType="begin"/>
      </w:r>
      <w:r w:rsidRPr="00121095">
        <w:rPr>
          <w:rStyle w:val="Strong"/>
        </w:rPr>
        <w:instrText xml:space="preserve"> XE "Version 2.4 Queries" </w:instrText>
      </w:r>
      <w:r w:rsidR="00BF2FE6" w:rsidRPr="00121095">
        <w:rPr>
          <w:rStyle w:val="Strong"/>
        </w:rPr>
        <w:fldChar w:fldCharType="end"/>
      </w:r>
    </w:p>
    <w:p w14:paraId="60EB230A" w14:textId="77777777" w:rsidR="00E921A2" w:rsidRPr="00121095" w:rsidRDefault="00E921A2">
      <w:pPr>
        <w:pStyle w:val="NormalIndented"/>
      </w:pPr>
      <w:r w:rsidRPr="00121095">
        <w:t xml:space="preserve">Users of </w:t>
      </w:r>
      <w:r>
        <w:t xml:space="preserve">v </w:t>
      </w:r>
      <w:r w:rsidRPr="00121095">
        <w:t>2.3 queries encountered some somewhat arbitrary limitations suggested by the</w:t>
      </w:r>
      <w:r>
        <w:t xml:space="preserve"> v</w:t>
      </w:r>
      <w:r w:rsidRPr="00121095">
        <w:t xml:space="preserve"> 2.3 standard. A close reading of the </w:t>
      </w:r>
      <w:r>
        <w:t xml:space="preserve">v </w:t>
      </w:r>
      <w:r w:rsidRPr="00121095">
        <w:t xml:space="preserve">2.3 virtual table query wording made it appear that the only way a query could be specified by a QSC selection expression was if it returned tabular (RDT) results, and it seemed that query-by-parameter queries could not return tabular results.  </w:t>
      </w:r>
    </w:p>
    <w:p w14:paraId="37AC2740" w14:textId="77777777" w:rsidR="00E921A2" w:rsidRPr="00121095" w:rsidRDefault="00E921A2">
      <w:pPr>
        <w:pStyle w:val="NormalIndented"/>
      </w:pPr>
      <w:r w:rsidRPr="00121095">
        <w:t xml:space="preserve">Versions of the HL7 standard after </w:t>
      </w:r>
      <w:r>
        <w:t xml:space="preserve">v </w:t>
      </w:r>
      <w:r w:rsidRPr="00121095">
        <w:t xml:space="preserve">2.3.1 more cleanly separate how a query is specified from how the data is returned, and they emphasize the existence of a "Conformance Statement." HL7 continues to support the semantics of the Stored Procedure/Event Replay queries and the Virtual Table queries, but formulates the syntax more clearly using a single new query, the Query By Parameter (QBP). </w:t>
      </w:r>
    </w:p>
    <w:p w14:paraId="626A9C50" w14:textId="77777777" w:rsidR="00E921A2" w:rsidRPr="00121095" w:rsidRDefault="00E921A2">
      <w:pPr>
        <w:pStyle w:val="NormalIndented"/>
      </w:pPr>
      <w:r w:rsidRPr="00121095">
        <w:t xml:space="preserve">The QBP query is intended to unify the semantics of the stored-procedure, event-replay and virtual-table queries within the framework of a precise conformance statement.  </w:t>
      </w:r>
    </w:p>
    <w:p w14:paraId="2EFB8FA4" w14:textId="77777777" w:rsidR="00E921A2" w:rsidRPr="00121095" w:rsidRDefault="00E921A2">
      <w:pPr>
        <w:pStyle w:val="NormalIndented"/>
      </w:pPr>
      <w:r w:rsidRPr="00121095">
        <w:t xml:space="preserve">The standard recognizes the continued use of the Original Mode queries (QRD/QRF), but uses a new query formalism to explain their semantics more clearly.  </w:t>
      </w:r>
    </w:p>
    <w:p w14:paraId="03C2539C" w14:textId="77777777" w:rsidR="00E921A2" w:rsidRPr="00121095" w:rsidRDefault="00E921A2">
      <w:pPr>
        <w:pStyle w:val="NormalIndented"/>
      </w:pPr>
      <w:r w:rsidRPr="00121095">
        <w:t>The bulk of the new material after Version 2.3.1 consists of defining a format for Conformance Statements, and giving examples of query design and use.</w:t>
      </w:r>
    </w:p>
    <w:p w14:paraId="510E30A8" w14:textId="77777777" w:rsidR="00E921A2" w:rsidRPr="00121095" w:rsidRDefault="00E921A2">
      <w:pPr>
        <w:pStyle w:val="Note"/>
      </w:pPr>
      <w:r w:rsidRPr="00121095">
        <w:rPr>
          <w:b/>
        </w:rPr>
        <w:t>Note:</w:t>
      </w:r>
      <w:r w:rsidRPr="00121095">
        <w:t xml:space="preserve">  Version 2.5 introduced a new, use-case-based mechanism for conformance in Section 2.12 of Chapter 2.  Query implementers are encouraged to review and, where appropriate, adopt the profiling structures outlined in that section.  Conformance Statement structures introduced in Version 2.4 have been renamed Query Profiles.</w:t>
      </w:r>
    </w:p>
    <w:p w14:paraId="286D8495" w14:textId="77777777" w:rsidR="00E921A2" w:rsidRPr="00121095" w:rsidRDefault="00E921A2">
      <w:pPr>
        <w:pStyle w:val="NormalIndented"/>
        <w:rPr>
          <w:rStyle w:val="Strong"/>
        </w:rPr>
      </w:pPr>
      <w:r w:rsidRPr="00121095">
        <w:rPr>
          <w:rStyle w:val="Strong"/>
        </w:rPr>
        <w:t>Compatibility with past versions</w:t>
      </w:r>
    </w:p>
    <w:p w14:paraId="0C842305" w14:textId="77777777" w:rsidR="00E921A2" w:rsidRPr="00121095" w:rsidRDefault="00E921A2">
      <w:pPr>
        <w:pStyle w:val="NormalIndented"/>
      </w:pPr>
      <w:r w:rsidRPr="00121095">
        <w:t>For backward compatibility, both the "original" and "enhanced" queries remain in the standard, but their description has been relegated to a "for backward compatibility only" section.  The main part of this chapter is a complete and consistent explanation of the recommended approach to HL7 queries in Version 2.4 and later.</w:t>
      </w:r>
    </w:p>
    <w:p w14:paraId="444036F5" w14:textId="77777777" w:rsidR="00E921A2" w:rsidRPr="00121095" w:rsidRDefault="00E921A2">
      <w:pPr>
        <w:pStyle w:val="NormalIndented"/>
      </w:pPr>
      <w:r w:rsidRPr="00121095">
        <w:t>As in versions of the standard prior to 2.4, the detailed domain content of the query and response messages is defined by the technical committees responsible for the functionally-specific chapters; the basic forms and methodology for queries and responses are defined in this chapter.</w:t>
      </w:r>
    </w:p>
    <w:p w14:paraId="6E891B0F" w14:textId="4C21DCC9" w:rsidR="00E921A2" w:rsidRPr="00121095" w:rsidRDefault="00E921A2">
      <w:pPr>
        <w:pStyle w:val="NormalIndented"/>
      </w:pPr>
      <w:r w:rsidRPr="00121095">
        <w:t xml:space="preserve">Sections </w:t>
      </w:r>
      <w:r w:rsidR="002503D5">
        <w:fldChar w:fldCharType="begin"/>
      </w:r>
      <w:r w:rsidR="002503D5">
        <w:instrText xml:space="preserve"> REF _Ref465657460 \r \h  \* MERGEFORMAT </w:instrText>
      </w:r>
      <w:r w:rsidR="002503D5">
        <w:fldChar w:fldCharType="separate"/>
      </w:r>
      <w:r w:rsidR="00C244BF" w:rsidRPr="00C244BF">
        <w:rPr>
          <w:rStyle w:val="HyperlinkText"/>
        </w:rPr>
        <w:t>5.2.4</w:t>
      </w:r>
      <w:r w:rsidR="002503D5">
        <w:fldChar w:fldCharType="end"/>
      </w:r>
      <w:r w:rsidRPr="00121095">
        <w:t>, "</w:t>
      </w:r>
      <w:r w:rsidR="002503D5">
        <w:fldChar w:fldCharType="begin"/>
      </w:r>
      <w:r w:rsidR="002503D5">
        <w:instrText xml:space="preserve"> REF _Ref465657460 \h  \* MERGEFORMAT </w:instrText>
      </w:r>
      <w:r w:rsidR="002503D5">
        <w:fldChar w:fldCharType="separate"/>
      </w:r>
      <w:r w:rsidR="00C244BF" w:rsidRPr="00C244BF">
        <w:rPr>
          <w:rStyle w:val="HyperlinkText"/>
        </w:rPr>
        <w:t>Response format</w:t>
      </w:r>
      <w:r w:rsidR="002503D5">
        <w:fldChar w:fldCharType="end"/>
      </w:r>
      <w:r w:rsidRPr="00121095">
        <w:t xml:space="preserve">," and </w:t>
      </w:r>
      <w:r w:rsidR="002503D5">
        <w:fldChar w:fldCharType="begin"/>
      </w:r>
      <w:r w:rsidR="002503D5">
        <w:instrText xml:space="preserve"> REF _Ref465657549 \r \h  \* MERGEFORMAT </w:instrText>
      </w:r>
      <w:r w:rsidR="002503D5">
        <w:fldChar w:fldCharType="separate"/>
      </w:r>
      <w:r w:rsidR="00C244BF" w:rsidRPr="00C244BF">
        <w:rPr>
          <w:rStyle w:val="HyperlinkText"/>
        </w:rPr>
        <w:t>5.2.5</w:t>
      </w:r>
      <w:r w:rsidR="002503D5">
        <w:fldChar w:fldCharType="end"/>
      </w:r>
      <w:r w:rsidRPr="00121095">
        <w:t>, "</w:t>
      </w:r>
      <w:r w:rsidR="002503D5">
        <w:fldChar w:fldCharType="begin"/>
      </w:r>
      <w:r w:rsidR="002503D5">
        <w:instrText xml:space="preserve"> REF _Ref465657549 \h  \* MERGEFORMAT </w:instrText>
      </w:r>
      <w:r w:rsidR="002503D5">
        <w:fldChar w:fldCharType="separate"/>
      </w:r>
      <w:r w:rsidR="00C244BF" w:rsidRPr="00C244BF">
        <w:rPr>
          <w:rStyle w:val="HyperlinkText"/>
        </w:rPr>
        <w:t>Query specification formats</w:t>
      </w:r>
      <w:r w:rsidR="002503D5">
        <w:fldChar w:fldCharType="end"/>
      </w:r>
      <w:r w:rsidRPr="00121095">
        <w:t>," discuss Response Formats and Query Specification Formats.</w:t>
      </w:r>
    </w:p>
    <w:p w14:paraId="1CE00849" w14:textId="27A22DB1" w:rsidR="00E921A2" w:rsidRPr="00121095" w:rsidRDefault="002044FB" w:rsidP="002044FB">
      <w:pPr>
        <w:pStyle w:val="Heading3"/>
        <w:numPr>
          <w:ilvl w:val="0"/>
          <w:numId w:val="0"/>
        </w:numPr>
        <w:tabs>
          <w:tab w:val="left" w:pos="1440"/>
        </w:tabs>
      </w:pPr>
      <w:bookmarkStart w:id="35" w:name="_Ref465669011"/>
      <w:bookmarkStart w:id="36" w:name="_Toc495483510"/>
      <w:bookmarkStart w:id="37" w:name="_Toc24273730"/>
      <w:bookmarkStart w:id="38" w:name="_Toc41280966"/>
      <w:bookmarkStart w:id="39" w:name="_Toc43004328"/>
      <w:bookmarkStart w:id="40" w:name="_Toc28957688"/>
      <w:bookmarkStart w:id="41" w:name="_Toc348257256"/>
      <w:bookmarkStart w:id="42" w:name="_Toc348257592"/>
      <w:bookmarkStart w:id="43" w:name="_Toc348263214"/>
      <w:bookmarkStart w:id="44" w:name="_Toc348336543"/>
      <w:bookmarkStart w:id="45" w:name="_Toc348770031"/>
      <w:bookmarkStart w:id="46" w:name="_Toc348856173"/>
      <w:bookmarkStart w:id="47" w:name="_Toc348866594"/>
      <w:bookmarkStart w:id="48" w:name="_Toc348947824"/>
      <w:bookmarkStart w:id="49" w:name="_Toc349735405"/>
      <w:bookmarkStart w:id="50" w:name="_Toc349735848"/>
      <w:bookmarkStart w:id="51" w:name="_Toc349736002"/>
      <w:bookmarkStart w:id="52" w:name="_Toc349803734"/>
      <w:bookmarkStart w:id="53" w:name="_Toc359236067"/>
      <w:r w:rsidRPr="00121095">
        <w:t>5.2.3</w:t>
      </w:r>
      <w:r w:rsidRPr="00121095">
        <w:tab/>
      </w:r>
      <w:r w:rsidR="00E921A2" w:rsidRPr="00121095">
        <w:t>Query development methodology</w:t>
      </w:r>
      <w:bookmarkEnd w:id="35"/>
      <w:bookmarkEnd w:id="36"/>
      <w:bookmarkEnd w:id="37"/>
      <w:bookmarkEnd w:id="38"/>
      <w:bookmarkEnd w:id="39"/>
      <w:bookmarkEnd w:id="40"/>
      <w:r w:rsidR="00BF2FE6" w:rsidRPr="00121095">
        <w:fldChar w:fldCharType="begin"/>
      </w:r>
      <w:r w:rsidR="00E921A2" w:rsidRPr="00121095">
        <w:instrText xml:space="preserve"> XE "Query development methodology" </w:instrText>
      </w:r>
      <w:r w:rsidR="00BF2FE6" w:rsidRPr="00121095">
        <w:fldChar w:fldCharType="end"/>
      </w:r>
    </w:p>
    <w:p w14:paraId="59AA997B" w14:textId="77777777" w:rsidR="00E921A2" w:rsidRPr="00121095" w:rsidRDefault="00E921A2">
      <w:pPr>
        <w:pStyle w:val="NormalIndented"/>
      </w:pPr>
      <w:r w:rsidRPr="00121095">
        <w:t>Typically, an individual HL7 conformant query would evolve as follows:</w:t>
      </w:r>
    </w:p>
    <w:p w14:paraId="00CEF009" w14:textId="77777777" w:rsidR="00E921A2" w:rsidRPr="00121095" w:rsidRDefault="00E921A2">
      <w:pPr>
        <w:pStyle w:val="NormalIndented"/>
      </w:pPr>
      <w:r w:rsidRPr="00121095">
        <w:t>An institution, or data owner, decides that it would like to make information available via a query.  It decides precisely what data will be made available and how it will be offered.  Knowing its own data, the data owner will define its query to return one of three representations of the data:</w:t>
      </w:r>
    </w:p>
    <w:p w14:paraId="1DDB2F69" w14:textId="6A53B05F" w:rsidR="00E921A2" w:rsidRPr="00121095" w:rsidRDefault="002044FB" w:rsidP="002044FB">
      <w:pPr>
        <w:pStyle w:val="NormalListNumbered"/>
        <w:ind w:left="1728" w:hanging="360"/>
      </w:pPr>
      <w:r w:rsidRPr="00121095">
        <w:t>1)</w:t>
      </w:r>
      <w:r w:rsidRPr="00121095">
        <w:tab/>
      </w:r>
      <w:r w:rsidR="00E921A2" w:rsidRPr="00121095">
        <w:t xml:space="preserve">As traditional HL7 segments.  (See section </w:t>
      </w:r>
      <w:r w:rsidR="002503D5">
        <w:fldChar w:fldCharType="begin"/>
      </w:r>
      <w:r w:rsidR="002503D5">
        <w:instrText xml:space="preserve"> REF _Ref417006 \r \h  \* MERGEFORMAT </w:instrText>
      </w:r>
      <w:r w:rsidR="002503D5">
        <w:fldChar w:fldCharType="separate"/>
      </w:r>
      <w:r w:rsidR="00C244BF" w:rsidRPr="00C244BF">
        <w:rPr>
          <w:rStyle w:val="HyperlinkText"/>
        </w:rPr>
        <w:t>5.2.4.1</w:t>
      </w:r>
      <w:r w:rsidR="002503D5">
        <w:fldChar w:fldCharType="end"/>
      </w:r>
      <w:r w:rsidR="00E921A2" w:rsidRPr="00121095">
        <w:t>, "</w:t>
      </w:r>
      <w:r w:rsidR="002503D5">
        <w:fldChar w:fldCharType="begin"/>
      </w:r>
      <w:r w:rsidR="002503D5">
        <w:instrText xml:space="preserve"> REF _Ref417067 \h  \* MERGEFORMAT </w:instrText>
      </w:r>
      <w:r w:rsidR="002503D5">
        <w:fldChar w:fldCharType="separate"/>
      </w:r>
      <w:r w:rsidR="00C244BF" w:rsidRPr="00C244BF">
        <w:rPr>
          <w:rStyle w:val="HyperlinkText"/>
        </w:rPr>
        <w:t>Segment pattern response</w:t>
      </w:r>
      <w:r w:rsidR="002503D5">
        <w:fldChar w:fldCharType="end"/>
      </w:r>
      <w:r w:rsidR="00E921A2" w:rsidRPr="00121095">
        <w:t xml:space="preserve">.") </w:t>
      </w:r>
    </w:p>
    <w:p w14:paraId="7CB69414" w14:textId="41656800" w:rsidR="00E921A2" w:rsidRPr="00121095" w:rsidRDefault="002044FB" w:rsidP="002044FB">
      <w:pPr>
        <w:pStyle w:val="NormalListNumbered"/>
        <w:ind w:left="1728" w:hanging="360"/>
      </w:pPr>
      <w:r w:rsidRPr="00121095">
        <w:t>2)</w:t>
      </w:r>
      <w:r w:rsidRPr="00121095">
        <w:tab/>
      </w:r>
      <w:r w:rsidR="00E921A2" w:rsidRPr="00121095">
        <w:t xml:space="preserve">As rows and columns of data from a precisely defined Virtual Table. (See section </w:t>
      </w:r>
      <w:bookmarkStart w:id="54" w:name="_Hlt479758005"/>
      <w:r w:rsidR="00BF2FE6" w:rsidRPr="00121095">
        <w:rPr>
          <w:rStyle w:val="HyperlinkText"/>
        </w:rPr>
        <w:fldChar w:fldCharType="begin"/>
      </w:r>
      <w:r w:rsidR="00E921A2" w:rsidRPr="00121095">
        <w:rPr>
          <w:rStyle w:val="HyperlinkText"/>
        </w:rPr>
        <w:instrText xml:space="preserve"> REF _Ref479760921 \r \h  \* MERGEFORMAT </w:instrText>
      </w:r>
      <w:r w:rsidR="00BF2FE6" w:rsidRPr="00121095">
        <w:rPr>
          <w:rStyle w:val="HyperlinkText"/>
        </w:rPr>
      </w:r>
      <w:r w:rsidR="00BF2FE6" w:rsidRPr="00121095">
        <w:rPr>
          <w:rStyle w:val="HyperlinkText"/>
        </w:rPr>
        <w:fldChar w:fldCharType="separate"/>
      </w:r>
      <w:r w:rsidR="00C244BF">
        <w:rPr>
          <w:rStyle w:val="HyperlinkText"/>
        </w:rPr>
        <w:t>5.2.4.2</w:t>
      </w:r>
      <w:r w:rsidR="00BF2FE6" w:rsidRPr="00121095">
        <w:rPr>
          <w:rStyle w:val="HyperlinkText"/>
        </w:rPr>
        <w:fldChar w:fldCharType="end"/>
      </w:r>
      <w:bookmarkEnd w:id="54"/>
      <w:r w:rsidR="00E921A2" w:rsidRPr="00121095">
        <w:t>, "</w:t>
      </w:r>
      <w:r w:rsidR="002503D5">
        <w:fldChar w:fldCharType="begin"/>
      </w:r>
      <w:r w:rsidR="002503D5">
        <w:instrText xml:space="preserve"> REF _Ref479760921 \h  \* MERGEFORMAT </w:instrText>
      </w:r>
      <w:r w:rsidR="002503D5">
        <w:fldChar w:fldCharType="separate"/>
      </w:r>
      <w:r w:rsidR="00C244BF" w:rsidRPr="00C244BF">
        <w:rPr>
          <w:rStyle w:val="HyperlinkText"/>
        </w:rPr>
        <w:t>Tabular response</w:t>
      </w:r>
      <w:r w:rsidR="002503D5">
        <w:fldChar w:fldCharType="end"/>
      </w:r>
      <w:r w:rsidR="00E921A2" w:rsidRPr="00121095">
        <w:t>.")</w:t>
      </w:r>
    </w:p>
    <w:p w14:paraId="035BACCE" w14:textId="55DAAE81" w:rsidR="00E921A2" w:rsidRPr="00121095" w:rsidRDefault="002044FB" w:rsidP="002044FB">
      <w:pPr>
        <w:pStyle w:val="NormalListNumbered"/>
        <w:ind w:left="1728" w:hanging="360"/>
      </w:pPr>
      <w:r w:rsidRPr="00121095">
        <w:t>3)</w:t>
      </w:r>
      <w:r w:rsidRPr="00121095">
        <w:tab/>
      </w:r>
      <w:r w:rsidR="00E921A2" w:rsidRPr="00121095">
        <w:t xml:space="preserve">As rows of human readable text ready to output to a screen or printer. (See section </w:t>
      </w:r>
      <w:r w:rsidR="002503D5">
        <w:fldChar w:fldCharType="begin"/>
      </w:r>
      <w:r w:rsidR="002503D5">
        <w:instrText xml:space="preserve"> REF _Ref479760935 \r \h  \* MERGEFORMAT </w:instrText>
      </w:r>
      <w:r w:rsidR="002503D5">
        <w:fldChar w:fldCharType="separate"/>
      </w:r>
      <w:r w:rsidR="00C244BF" w:rsidRPr="00C244BF">
        <w:rPr>
          <w:rStyle w:val="HyperlinkText"/>
        </w:rPr>
        <w:t>5.2.4.3</w:t>
      </w:r>
      <w:r w:rsidR="002503D5">
        <w:fldChar w:fldCharType="end"/>
      </w:r>
      <w:r w:rsidR="00E921A2" w:rsidRPr="00121095">
        <w:t>, "</w:t>
      </w:r>
      <w:r w:rsidR="002503D5">
        <w:fldChar w:fldCharType="begin"/>
      </w:r>
      <w:r w:rsidR="002503D5">
        <w:instrText xml:space="preserve"> REF _Ref479760935 \h  \* MERGEFORMAT </w:instrText>
      </w:r>
      <w:r w:rsidR="002503D5">
        <w:fldChar w:fldCharType="separate"/>
      </w:r>
      <w:r w:rsidR="00C244BF" w:rsidRPr="00C244BF">
        <w:rPr>
          <w:rStyle w:val="HyperlinkText"/>
        </w:rPr>
        <w:t>Display response</w:t>
      </w:r>
      <w:r w:rsidR="002503D5">
        <w:fldChar w:fldCharType="end"/>
      </w:r>
      <w:r w:rsidR="00E921A2" w:rsidRPr="00121095">
        <w:t>.")</w:t>
      </w:r>
    </w:p>
    <w:p w14:paraId="6F011B7F" w14:textId="77777777" w:rsidR="00E921A2" w:rsidRPr="00121095" w:rsidRDefault="00E921A2">
      <w:pPr>
        <w:pStyle w:val="NormalIndented"/>
      </w:pPr>
      <w:r w:rsidRPr="00121095">
        <w:t>Next, the data owner specifies exactly which input variables the Client can use to control the data that the Server agrees to return.</w:t>
      </w:r>
    </w:p>
    <w:p w14:paraId="1888CDFA" w14:textId="77777777" w:rsidR="00E921A2" w:rsidRPr="00121095" w:rsidRDefault="00E921A2">
      <w:pPr>
        <w:pStyle w:val="NormalIndented"/>
      </w:pPr>
      <w:r w:rsidRPr="00121095">
        <w:t xml:space="preserve">The complete specification of what data are available, how the data will be returned, and what variables can be valued or constrained in a Query is called the Query Profile. </w:t>
      </w:r>
    </w:p>
    <w:p w14:paraId="5352A698" w14:textId="77777777" w:rsidR="00E921A2" w:rsidRPr="00121095" w:rsidRDefault="00E921A2">
      <w:pPr>
        <w:pStyle w:val="NormalIndented"/>
      </w:pPr>
      <w:r w:rsidRPr="00121095">
        <w:t>The Query Profile concept is critical to the proper usage of the query/response pair. In the absence of a Query Profile, the Client would be unaware of the existence of the query, let alone how to use it or what to expect from it</w:t>
      </w:r>
      <w:r w:rsidRPr="00121095">
        <w:rPr>
          <w:b/>
          <w:i/>
        </w:rPr>
        <w:t xml:space="preserve">. </w:t>
      </w:r>
      <w:r w:rsidRPr="00121095">
        <w:t xml:space="preserve">The data owner advertises the existence of, and support for, a query by publishing a </w:t>
      </w:r>
      <w:r w:rsidRPr="00121095">
        <w:rPr>
          <w:b/>
          <w:i/>
        </w:rPr>
        <w:t>Query Profile</w:t>
      </w:r>
      <w:r w:rsidRPr="00121095">
        <w:t xml:space="preserve">. </w:t>
      </w:r>
    </w:p>
    <w:p w14:paraId="24CDE698" w14:textId="77777777" w:rsidR="00E921A2" w:rsidRPr="00121095" w:rsidRDefault="00E921A2">
      <w:pPr>
        <w:pStyle w:val="NormalIndented"/>
        <w:rPr>
          <w:b/>
          <w:i/>
        </w:rPr>
      </w:pPr>
      <w:r w:rsidRPr="00121095">
        <w:t>The Query Profile has the following broad structure:</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5"/>
      </w:tblGrid>
      <w:tr w:rsidR="00E921A2" w:rsidRPr="00E921A2" w14:paraId="3F1F9502" w14:textId="77777777" w:rsidTr="00CB2AD5">
        <w:tc>
          <w:tcPr>
            <w:tcW w:w="6795" w:type="dxa"/>
          </w:tcPr>
          <w:p w14:paraId="0A1412BD" w14:textId="77777777" w:rsidR="00E921A2" w:rsidRPr="00121095" w:rsidRDefault="00E921A2">
            <w:pPr>
              <w:pStyle w:val="NormalIndented"/>
              <w:ind w:left="0"/>
            </w:pPr>
            <w:r w:rsidRPr="00121095">
              <w:t>Introduction including title, trigger events, mode, characteristics and purpose</w:t>
            </w:r>
          </w:p>
        </w:tc>
      </w:tr>
      <w:tr w:rsidR="00E921A2" w:rsidRPr="00E921A2" w14:paraId="6C04723F" w14:textId="77777777" w:rsidTr="00CB2AD5">
        <w:tc>
          <w:tcPr>
            <w:tcW w:w="6795" w:type="dxa"/>
          </w:tcPr>
          <w:p w14:paraId="39A437FB" w14:textId="77777777" w:rsidR="00E921A2" w:rsidRPr="00121095" w:rsidRDefault="00E921A2">
            <w:pPr>
              <w:pStyle w:val="NormalIndented"/>
              <w:ind w:left="0"/>
            </w:pPr>
            <w:r w:rsidRPr="00121095">
              <w:t>Query Grammar</w:t>
            </w:r>
          </w:p>
        </w:tc>
      </w:tr>
      <w:tr w:rsidR="00E921A2" w:rsidRPr="00E921A2" w14:paraId="68CDBF54" w14:textId="77777777" w:rsidTr="00CB2AD5">
        <w:tc>
          <w:tcPr>
            <w:tcW w:w="6795" w:type="dxa"/>
          </w:tcPr>
          <w:p w14:paraId="019FC178" w14:textId="77777777" w:rsidR="00E921A2" w:rsidRPr="00121095" w:rsidRDefault="00E921A2">
            <w:pPr>
              <w:pStyle w:val="NormalIndented"/>
              <w:ind w:left="0"/>
            </w:pPr>
            <w:r w:rsidRPr="00121095">
              <w:t>Response Grammar</w:t>
            </w:r>
          </w:p>
        </w:tc>
      </w:tr>
      <w:tr w:rsidR="00E921A2" w:rsidRPr="00E921A2" w14:paraId="6FBECB0E" w14:textId="77777777" w:rsidTr="00CB2AD5">
        <w:tc>
          <w:tcPr>
            <w:tcW w:w="6795" w:type="dxa"/>
          </w:tcPr>
          <w:p w14:paraId="3831F633" w14:textId="77777777" w:rsidR="00E921A2" w:rsidRPr="00121095" w:rsidRDefault="00E921A2">
            <w:pPr>
              <w:pStyle w:val="NormalIndented"/>
              <w:ind w:left="0"/>
            </w:pPr>
            <w:r w:rsidRPr="00121095">
              <w:t>Input Specification and Commentary</w:t>
            </w:r>
          </w:p>
        </w:tc>
      </w:tr>
      <w:tr w:rsidR="00E921A2" w:rsidRPr="00E921A2" w14:paraId="39F96C03" w14:textId="77777777" w:rsidTr="00CB2AD5">
        <w:tc>
          <w:tcPr>
            <w:tcW w:w="6795" w:type="dxa"/>
          </w:tcPr>
          <w:p w14:paraId="0580D1B3" w14:textId="77777777" w:rsidR="00E921A2" w:rsidRPr="00121095" w:rsidRDefault="00E921A2">
            <w:pPr>
              <w:pStyle w:val="NormalIndented"/>
              <w:ind w:left="0"/>
            </w:pPr>
            <w:r w:rsidRPr="00121095">
              <w:t>Response Control</w:t>
            </w:r>
          </w:p>
        </w:tc>
      </w:tr>
      <w:tr w:rsidR="00E921A2" w:rsidRPr="00E921A2" w14:paraId="23B41D18" w14:textId="77777777" w:rsidTr="00CB2AD5">
        <w:tc>
          <w:tcPr>
            <w:tcW w:w="6795" w:type="dxa"/>
          </w:tcPr>
          <w:p w14:paraId="30B17A78" w14:textId="77777777" w:rsidR="00E921A2" w:rsidRPr="00121095" w:rsidRDefault="00E921A2">
            <w:pPr>
              <w:pStyle w:val="NormalIndented"/>
              <w:ind w:left="0"/>
            </w:pPr>
            <w:r w:rsidRPr="00121095">
              <w:t>Output specifications and Commentary</w:t>
            </w:r>
          </w:p>
        </w:tc>
      </w:tr>
    </w:tbl>
    <w:p w14:paraId="4FCCF0D8" w14:textId="77777777" w:rsidR="00E921A2" w:rsidRPr="00121095" w:rsidRDefault="00E921A2">
      <w:pPr>
        <w:pStyle w:val="Note"/>
      </w:pPr>
      <w:r w:rsidRPr="00121095">
        <w:rPr>
          <w:b/>
          <w:bCs/>
        </w:rPr>
        <w:t>Query Profile</w:t>
      </w:r>
      <w:r w:rsidRPr="00121095">
        <w:t>: A declaration which sets forth the name of the query supported by the Server, the logical structure of the information that can be queried, and the logical structure of what can be returned.</w:t>
      </w:r>
    </w:p>
    <w:p w14:paraId="2ABD65B4" w14:textId="77777777" w:rsidR="00C244BF" w:rsidRDefault="00E921A2" w:rsidP="00C244BF">
      <w:pPr>
        <w:pStyle w:val="NormalIndented"/>
      </w:pPr>
      <w:r w:rsidRPr="00121095">
        <w:t xml:space="preserve">Section </w:t>
      </w:r>
      <w:r w:rsidR="002503D5">
        <w:fldChar w:fldCharType="begin"/>
      </w:r>
      <w:r w:rsidR="002503D5">
        <w:instrText xml:space="preserve"> REF _Ref490627757 \r \h  \* MERGEFORMAT </w:instrText>
      </w:r>
      <w:r w:rsidR="002503D5">
        <w:fldChar w:fldCharType="separate"/>
      </w:r>
      <w:r w:rsidR="00C244BF">
        <w:t>0</w:t>
      </w:r>
      <w:r w:rsidR="002503D5">
        <w:fldChar w:fldCharType="end"/>
      </w:r>
      <w:r w:rsidRPr="00121095">
        <w:t>, "</w:t>
      </w:r>
      <w:r w:rsidR="00BF2FE6" w:rsidRPr="00121095">
        <w:rPr>
          <w:rStyle w:val="HyperlinkText"/>
        </w:rPr>
        <w:fldChar w:fldCharType="begin"/>
      </w:r>
      <w:r w:rsidRPr="00121095">
        <w:rPr>
          <w:rStyle w:val="HyperlinkText"/>
        </w:rPr>
        <w:instrText xml:space="preserve"> REF _Ref175034472 \h  \* MERGEFORMAT </w:instrText>
      </w:r>
      <w:r w:rsidR="00BF2FE6" w:rsidRPr="00121095">
        <w:rPr>
          <w:rStyle w:val="HyperlinkText"/>
        </w:rPr>
      </w:r>
      <w:r w:rsidR="00BF2FE6" w:rsidRPr="00121095">
        <w:rPr>
          <w:rStyle w:val="HyperlinkText"/>
        </w:rPr>
        <w:fldChar w:fldCharType="separate"/>
      </w:r>
      <w:r w:rsidR="00C244BF" w:rsidRPr="00C244BF">
        <w:rPr>
          <w:rStyle w:val="HyperlinkText"/>
        </w:rPr>
        <w:t>Note that the</w:t>
      </w:r>
      <w:r w:rsidR="00C244BF">
        <w:t xml:space="preserve"> Vaccination Query related messages have been removed as these were deprecated and withdrawn as of v 2.8.</w:t>
      </w:r>
    </w:p>
    <w:p w14:paraId="3EF367AF" w14:textId="77777777" w:rsidR="00C244BF" w:rsidRDefault="00C244BF" w:rsidP="00C244BF">
      <w:pPr>
        <w:pStyle w:val="NormalIndented"/>
      </w:pPr>
      <w:r>
        <w:t>Acknowledgment Choreography</w:t>
      </w:r>
    </w:p>
    <w:p w14:paraId="1ADD6E62" w14:textId="77777777" w:rsidR="00C244BF" w:rsidRPr="008C4891" w:rsidRDefault="00C244BF"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2D6BE9AE" w14:textId="284A8B80" w:rsidR="00E921A2" w:rsidRPr="00121095" w:rsidRDefault="00C244BF">
      <w:pPr>
        <w:pStyle w:val="NormalIndented"/>
      </w:pPr>
      <w:r w:rsidRPr="00121095">
        <w:t>QUERY/RESPONSE PROFILE</w:t>
      </w:r>
      <w:r w:rsidR="00BF2FE6" w:rsidRPr="00121095">
        <w:rPr>
          <w:rStyle w:val="HyperlinkText"/>
        </w:rPr>
        <w:fldChar w:fldCharType="end"/>
      </w:r>
      <w:r w:rsidR="00E921A2" w:rsidRPr="00121095">
        <w:t>," will explain the Query Profile in detail.</w:t>
      </w:r>
    </w:p>
    <w:p w14:paraId="1FF07CC6" w14:textId="77777777" w:rsidR="00E921A2" w:rsidRPr="00121095" w:rsidRDefault="00E921A2">
      <w:pPr>
        <w:pStyle w:val="NormalIndented"/>
      </w:pPr>
      <w:r w:rsidRPr="00121095">
        <w:t xml:space="preserve">The next section elaborates on the three styles of response data (segment pattern, tabular, and display) that a data owner may use to represent its data. </w:t>
      </w:r>
    </w:p>
    <w:p w14:paraId="67EF731F" w14:textId="77777777" w:rsidR="00E921A2" w:rsidRPr="00121095" w:rsidRDefault="00E921A2">
      <w:pPr>
        <w:pStyle w:val="NormalIndented"/>
      </w:pPr>
      <w:r w:rsidRPr="00121095">
        <w:t>The introduction of the Query Profile concept is not intended to imply system certification. It is intended to promote well-specified queries. As in previous versions, support for queries is not required for HL7 conformance.</w:t>
      </w:r>
    </w:p>
    <w:p w14:paraId="68205921" w14:textId="030E4787" w:rsidR="00E921A2" w:rsidRPr="00121095" w:rsidRDefault="002044FB" w:rsidP="002044FB">
      <w:pPr>
        <w:pStyle w:val="Heading3"/>
        <w:numPr>
          <w:ilvl w:val="0"/>
          <w:numId w:val="0"/>
        </w:numPr>
        <w:tabs>
          <w:tab w:val="left" w:pos="1440"/>
        </w:tabs>
      </w:pPr>
      <w:bookmarkStart w:id="55" w:name="_Ref465657460"/>
      <w:bookmarkStart w:id="56" w:name="_Toc495483511"/>
      <w:bookmarkStart w:id="57" w:name="_Toc24273731"/>
      <w:bookmarkStart w:id="58" w:name="_Toc41280967"/>
      <w:bookmarkStart w:id="59" w:name="_Toc43004329"/>
      <w:bookmarkStart w:id="60" w:name="_Toc28957689"/>
      <w:r w:rsidRPr="00121095">
        <w:t>5.2.4</w:t>
      </w:r>
      <w:r w:rsidRPr="00121095">
        <w:tab/>
      </w:r>
      <w:r w:rsidR="00E921A2" w:rsidRPr="00121095">
        <w:t>Response format</w:t>
      </w:r>
      <w:bookmarkEnd w:id="55"/>
      <w:bookmarkEnd w:id="56"/>
      <w:bookmarkEnd w:id="57"/>
      <w:bookmarkEnd w:id="58"/>
      <w:bookmarkEnd w:id="59"/>
      <w:bookmarkEnd w:id="60"/>
      <w:r w:rsidR="00BF2FE6" w:rsidRPr="00121095">
        <w:fldChar w:fldCharType="begin"/>
      </w:r>
      <w:r w:rsidR="00E921A2" w:rsidRPr="00121095">
        <w:instrText xml:space="preserve"> XE "Response format" </w:instrText>
      </w:r>
      <w:r w:rsidR="00BF2FE6" w:rsidRPr="00121095">
        <w:fldChar w:fldCharType="end"/>
      </w:r>
    </w:p>
    <w:p w14:paraId="3C084445" w14:textId="77777777" w:rsidR="00E921A2" w:rsidRPr="00121095" w:rsidRDefault="00E921A2">
      <w:pPr>
        <w:pStyle w:val="NormalIndented"/>
      </w:pPr>
      <w:r w:rsidRPr="00121095">
        <w:t>The first decision a data owner SHALL make in formulating a query is to decide which style of representing data is most appropriate for their needs.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397"/>
      </w:tblGrid>
      <w:tr w:rsidR="00E921A2" w:rsidRPr="00E921A2" w14:paraId="5AB87D9C" w14:textId="77777777" w:rsidTr="005E5417">
        <w:trPr>
          <w:cantSplit/>
          <w:jc w:val="center"/>
        </w:trPr>
        <w:tc>
          <w:tcPr>
            <w:tcW w:w="7852" w:type="dxa"/>
            <w:gridSpan w:val="2"/>
          </w:tcPr>
          <w:p w14:paraId="242FD985" w14:textId="77777777" w:rsidR="00E77190" w:rsidRDefault="00E921A2" w:rsidP="005E5417">
            <w:pPr>
              <w:pStyle w:val="OtherTableBody"/>
              <w:rPr>
                <w:b/>
                <w:kern w:val="28"/>
              </w:rPr>
            </w:pPr>
            <w:r w:rsidRPr="00E921A2">
              <w:t xml:space="preserve">HL7 recognizes three main styles of representing responses to queries: </w:t>
            </w:r>
            <w:r w:rsidRPr="00E921A2">
              <w:rPr>
                <w:b/>
                <w:i/>
              </w:rPr>
              <w:t>tabular, segment pattern, or display</w:t>
            </w:r>
            <w:r w:rsidRPr="00E921A2">
              <w:t xml:space="preserve">.  </w:t>
            </w:r>
            <w:r w:rsidRPr="00E921A2">
              <w:rPr>
                <w:i/>
              </w:rPr>
              <w:t xml:space="preserve">Segment pattern </w:t>
            </w:r>
            <w:r w:rsidRPr="00E921A2">
              <w:t xml:space="preserve">and </w:t>
            </w:r>
            <w:r w:rsidRPr="00E921A2">
              <w:rPr>
                <w:i/>
              </w:rPr>
              <w:t>tabular</w:t>
            </w:r>
            <w:r w:rsidRPr="00E921A2">
              <w:t xml:space="preserve"> were previously known as </w:t>
            </w:r>
            <w:r w:rsidRPr="00E921A2">
              <w:rPr>
                <w:i/>
              </w:rPr>
              <w:t>record-oriented</w:t>
            </w:r>
            <w:r w:rsidRPr="00E921A2">
              <w:t xml:space="preserve"> as described in earlier versions of this Standard.  </w:t>
            </w:r>
            <w:r w:rsidRPr="00E921A2">
              <w:rPr>
                <w:i/>
              </w:rPr>
              <w:t>Segment pattern</w:t>
            </w:r>
            <w:r w:rsidRPr="00E921A2">
              <w:t xml:space="preserve"> responses consist of a set of HL7 segments.  Each query will define, in its Query Profile, the precise grammar of HL7 segments that it will return.  Tabular responses return data as a set of rows, one RDT segment per row.  Display queries return data in DSP segments.  An HL7 conformant system interested in supporting queries will choose one or more of these styles before proceeding with a detailed design.  </w:t>
            </w:r>
          </w:p>
        </w:tc>
      </w:tr>
      <w:tr w:rsidR="00E921A2" w:rsidRPr="00E921A2" w14:paraId="5207A804" w14:textId="77777777" w:rsidTr="005E5417">
        <w:trPr>
          <w:jc w:val="center"/>
        </w:trPr>
        <w:tc>
          <w:tcPr>
            <w:tcW w:w="1455" w:type="dxa"/>
          </w:tcPr>
          <w:p w14:paraId="72B7AFA6" w14:textId="77777777" w:rsidR="00E921A2" w:rsidRPr="00121095" w:rsidRDefault="00E921A2">
            <w:pPr>
              <w:pStyle w:val="OtherTableBody"/>
            </w:pPr>
            <w:r w:rsidRPr="00121095">
              <w:t>Tabular</w:t>
            </w:r>
          </w:p>
        </w:tc>
        <w:tc>
          <w:tcPr>
            <w:tcW w:w="6397" w:type="dxa"/>
          </w:tcPr>
          <w:p w14:paraId="0BDA5550" w14:textId="77777777" w:rsidR="00E921A2" w:rsidRPr="00121095" w:rsidRDefault="00E921A2">
            <w:pPr>
              <w:pStyle w:val="OtherTableBody"/>
            </w:pPr>
            <w:r w:rsidRPr="00121095">
              <w:t>The responding system formats the data in a relational format, as rows and columns.</w:t>
            </w:r>
          </w:p>
        </w:tc>
      </w:tr>
      <w:tr w:rsidR="00E921A2" w:rsidRPr="00E921A2" w14:paraId="2432E021" w14:textId="77777777" w:rsidTr="005E5417">
        <w:trPr>
          <w:jc w:val="center"/>
        </w:trPr>
        <w:tc>
          <w:tcPr>
            <w:tcW w:w="1455" w:type="dxa"/>
          </w:tcPr>
          <w:p w14:paraId="0AC58603" w14:textId="77777777" w:rsidR="00E921A2" w:rsidRPr="00121095" w:rsidRDefault="00E921A2">
            <w:pPr>
              <w:pStyle w:val="OtherTableBody"/>
            </w:pPr>
            <w:r w:rsidRPr="00121095">
              <w:t>Segment pattern</w:t>
            </w:r>
          </w:p>
        </w:tc>
        <w:tc>
          <w:tcPr>
            <w:tcW w:w="6397" w:type="dxa"/>
          </w:tcPr>
          <w:p w14:paraId="56B2CB6C" w14:textId="77777777" w:rsidR="00E921A2" w:rsidRPr="00121095" w:rsidRDefault="00E921A2">
            <w:pPr>
              <w:pStyle w:val="OtherTableBody"/>
            </w:pPr>
            <w:r w:rsidRPr="00121095">
              <w:t>The responding system formats the data on the basis of an application-specific segment-oriented (record-oriented) message.</w:t>
            </w:r>
          </w:p>
        </w:tc>
      </w:tr>
      <w:tr w:rsidR="00E921A2" w:rsidRPr="00E921A2" w14:paraId="25D38D10" w14:textId="77777777" w:rsidTr="005E5417">
        <w:trPr>
          <w:jc w:val="center"/>
        </w:trPr>
        <w:tc>
          <w:tcPr>
            <w:tcW w:w="1455" w:type="dxa"/>
          </w:tcPr>
          <w:p w14:paraId="4ECD090F" w14:textId="77777777" w:rsidR="00E921A2" w:rsidRPr="00121095" w:rsidRDefault="00E921A2">
            <w:pPr>
              <w:pStyle w:val="OtherTableBody"/>
            </w:pPr>
            <w:r w:rsidRPr="00121095">
              <w:t>Display</w:t>
            </w:r>
          </w:p>
        </w:tc>
        <w:tc>
          <w:tcPr>
            <w:tcW w:w="6397" w:type="dxa"/>
          </w:tcPr>
          <w:p w14:paraId="2AE171B2" w14:textId="77777777" w:rsidR="00E921A2" w:rsidRPr="00121095" w:rsidRDefault="00E921A2">
            <w:pPr>
              <w:pStyle w:val="OtherTableBody"/>
            </w:pPr>
            <w:r w:rsidRPr="00121095">
              <w:t>The responding system formats the data in human readable format for direct outputting to a display device (in both original and enhanced modes).</w:t>
            </w:r>
          </w:p>
        </w:tc>
      </w:tr>
    </w:tbl>
    <w:p w14:paraId="3FD758A8" w14:textId="77777777" w:rsidR="00E921A2" w:rsidRPr="00121095" w:rsidRDefault="00E921A2">
      <w:pPr>
        <w:pStyle w:val="NormalIndented"/>
      </w:pPr>
      <w:r w:rsidRPr="00121095">
        <w:t>These structures support all original mode and enhanced mode responses, as well as the Conformance Based Queries.</w:t>
      </w:r>
    </w:p>
    <w:p w14:paraId="43710790" w14:textId="010F7DA4" w:rsidR="00E921A2" w:rsidRPr="00121095" w:rsidRDefault="002044FB" w:rsidP="002044FB">
      <w:pPr>
        <w:pStyle w:val="Heading4"/>
        <w:numPr>
          <w:ilvl w:val="0"/>
          <w:numId w:val="0"/>
        </w:numPr>
        <w:tabs>
          <w:tab w:val="left" w:pos="2160"/>
        </w:tabs>
        <w:rPr>
          <w:vanish/>
        </w:rPr>
      </w:pPr>
      <w:bookmarkStart w:id="61" w:name="_Ref479760892"/>
      <w:bookmarkStart w:id="62" w:name="_Ref465156848"/>
      <w:bookmarkEnd w:id="41"/>
      <w:bookmarkEnd w:id="42"/>
      <w:bookmarkEnd w:id="43"/>
      <w:bookmarkEnd w:id="44"/>
      <w:bookmarkEnd w:id="45"/>
      <w:bookmarkEnd w:id="46"/>
      <w:bookmarkEnd w:id="47"/>
      <w:bookmarkEnd w:id="48"/>
      <w:bookmarkEnd w:id="49"/>
      <w:bookmarkEnd w:id="50"/>
      <w:bookmarkEnd w:id="51"/>
      <w:bookmarkEnd w:id="52"/>
      <w:bookmarkEnd w:id="53"/>
      <w:r w:rsidRPr="00121095">
        <w:rPr>
          <w:vanish/>
        </w:rPr>
        <w:t>5.2.4.0</w:t>
      </w:r>
      <w:r w:rsidRPr="00121095">
        <w:rPr>
          <w:vanish/>
        </w:rPr>
        <w:tab/>
      </w:r>
      <w:r w:rsidR="00E921A2" w:rsidRPr="00121095">
        <w:rPr>
          <w:vanish/>
        </w:rPr>
        <w:t>hiddentext</w:t>
      </w:r>
      <w:bookmarkStart w:id="63" w:name="_Toc1828997"/>
      <w:bookmarkStart w:id="64" w:name="_Toc24273732"/>
      <w:bookmarkEnd w:id="63"/>
      <w:bookmarkEnd w:id="64"/>
    </w:p>
    <w:p w14:paraId="623BF3AE" w14:textId="1F9A6488" w:rsidR="00E921A2" w:rsidRPr="00121095" w:rsidRDefault="002044FB" w:rsidP="002044FB">
      <w:pPr>
        <w:pStyle w:val="Heading4"/>
        <w:numPr>
          <w:ilvl w:val="0"/>
          <w:numId w:val="0"/>
        </w:numPr>
        <w:tabs>
          <w:tab w:val="left" w:pos="2160"/>
        </w:tabs>
      </w:pPr>
      <w:bookmarkStart w:id="65" w:name="_Hlt417023"/>
      <w:bookmarkStart w:id="66" w:name="_Toc495483512"/>
      <w:bookmarkStart w:id="67" w:name="_Ref417006"/>
      <w:bookmarkStart w:id="68" w:name="_Ref417067"/>
      <w:bookmarkStart w:id="69" w:name="_Toc24273733"/>
      <w:bookmarkEnd w:id="65"/>
      <w:r w:rsidRPr="00121095">
        <w:t>5.2.4.1</w:t>
      </w:r>
      <w:r w:rsidRPr="00121095">
        <w:tab/>
      </w:r>
      <w:r w:rsidR="00E921A2" w:rsidRPr="00121095">
        <w:t>Segment pattern response</w:t>
      </w:r>
      <w:bookmarkEnd w:id="61"/>
      <w:bookmarkEnd w:id="66"/>
      <w:bookmarkEnd w:id="67"/>
      <w:bookmarkEnd w:id="68"/>
      <w:bookmarkEnd w:id="69"/>
      <w:r w:rsidR="00BF2FE6" w:rsidRPr="00121095">
        <w:fldChar w:fldCharType="begin"/>
      </w:r>
      <w:r w:rsidR="00E921A2" w:rsidRPr="00121095">
        <w:instrText xml:space="preserve"> XE "Segment pattern response" </w:instrText>
      </w:r>
      <w:r w:rsidR="00BF2FE6" w:rsidRPr="00121095">
        <w:fldChar w:fldCharType="end"/>
      </w:r>
    </w:p>
    <w:p w14:paraId="31004848" w14:textId="77777777" w:rsidR="00E921A2" w:rsidRPr="00121095" w:rsidRDefault="00E921A2">
      <w:pPr>
        <w:pStyle w:val="NormalIndented"/>
      </w:pPr>
      <w:r w:rsidRPr="00121095">
        <w:t xml:space="preserve">Segment Pattern data responses reflect the traditional way of offering data within HL7. The Server responds to queries by returning a pattern of HL7 segments.  For example, the core of a response to a query for Lab data might be defined by the following segment grammar: </w:t>
      </w:r>
    </w:p>
    <w:p w14:paraId="72E1C579" w14:textId="77777777" w:rsidR="00E921A2" w:rsidRPr="00121095" w:rsidRDefault="00E921A2">
      <w:pPr>
        <w:pStyle w:val="Example"/>
        <w:rPr>
          <w:noProof w:val="0"/>
        </w:rPr>
      </w:pPr>
      <w:r w:rsidRPr="00121095">
        <w:rPr>
          <w:noProof w:val="0"/>
        </w:rPr>
        <w:t>{PID</w:t>
      </w:r>
    </w:p>
    <w:p w14:paraId="5A61B28F" w14:textId="77777777" w:rsidR="00E921A2" w:rsidRPr="00121095" w:rsidRDefault="00E921A2">
      <w:pPr>
        <w:pStyle w:val="Example"/>
        <w:rPr>
          <w:noProof w:val="0"/>
        </w:rPr>
      </w:pPr>
      <w:r w:rsidRPr="00121095">
        <w:rPr>
          <w:noProof w:val="0"/>
        </w:rPr>
        <w:t>OBR</w:t>
      </w:r>
    </w:p>
    <w:p w14:paraId="710BFEAC" w14:textId="77777777" w:rsidR="00E921A2" w:rsidRPr="00121095" w:rsidRDefault="00E921A2">
      <w:pPr>
        <w:pStyle w:val="Example"/>
        <w:rPr>
          <w:noProof w:val="0"/>
        </w:rPr>
      </w:pPr>
      <w:r w:rsidRPr="00121095">
        <w:rPr>
          <w:noProof w:val="0"/>
        </w:rPr>
        <w:t>[{OBX}]</w:t>
      </w:r>
    </w:p>
    <w:p w14:paraId="74360DCF" w14:textId="77777777" w:rsidR="00E921A2" w:rsidRPr="00121095" w:rsidRDefault="00E921A2">
      <w:pPr>
        <w:pStyle w:val="Example"/>
        <w:rPr>
          <w:noProof w:val="0"/>
        </w:rPr>
      </w:pPr>
      <w:r w:rsidRPr="00121095">
        <w:rPr>
          <w:noProof w:val="0"/>
        </w:rPr>
        <w:t>}</w:t>
      </w:r>
    </w:p>
    <w:p w14:paraId="58BCABD1" w14:textId="77777777" w:rsidR="00E921A2" w:rsidRPr="00121095" w:rsidRDefault="00E921A2">
      <w:pPr>
        <w:pStyle w:val="NormalIndented"/>
      </w:pPr>
      <w:r w:rsidRPr="00121095">
        <w:t>For example, patient information will be returned in the PID segment and laboratory results in OBR and OBX segments. In this style, the message returned by a Server is often a close approximation to an existing unsolicited update HL7 message.</w:t>
      </w:r>
    </w:p>
    <w:p w14:paraId="5918673D" w14:textId="77777777" w:rsidR="00E921A2" w:rsidRPr="00121095" w:rsidRDefault="00E921A2">
      <w:pPr>
        <w:pStyle w:val="NormalIndented"/>
      </w:pPr>
      <w:r w:rsidRPr="00121095">
        <w:t>In creating a Query Profile for a segment pattern response, the data owner SHALL decide on the exact segment grammar it will return. The output specification of the Query Profile for a segment pattern response will have a structure very similar to the message definition of a standard HL7 transaction.  It SHALL define a grammar of segments that will be returned, and, for each segment, it should clarify, where necessary, the meaning of each field, the cardinality of the data, and whether the data is optional or required.</w:t>
      </w:r>
    </w:p>
    <w:p w14:paraId="183D61BC" w14:textId="061CF2C7" w:rsidR="00E921A2" w:rsidRPr="00121095" w:rsidRDefault="002044FB" w:rsidP="002044FB">
      <w:pPr>
        <w:pStyle w:val="Heading4"/>
        <w:numPr>
          <w:ilvl w:val="0"/>
          <w:numId w:val="0"/>
        </w:numPr>
        <w:tabs>
          <w:tab w:val="left" w:pos="2160"/>
        </w:tabs>
      </w:pPr>
      <w:bookmarkStart w:id="70" w:name="_Hlt417144"/>
      <w:bookmarkStart w:id="71" w:name="_Ref479760921"/>
      <w:bookmarkStart w:id="72" w:name="_Toc495483513"/>
      <w:bookmarkStart w:id="73" w:name="_Toc24273734"/>
      <w:bookmarkEnd w:id="70"/>
      <w:r w:rsidRPr="00121095">
        <w:t>5.2.4.2</w:t>
      </w:r>
      <w:r w:rsidRPr="00121095">
        <w:tab/>
      </w:r>
      <w:r w:rsidR="00E921A2" w:rsidRPr="00121095">
        <w:t>Tabular response</w:t>
      </w:r>
      <w:bookmarkEnd w:id="62"/>
      <w:bookmarkEnd w:id="71"/>
      <w:bookmarkEnd w:id="72"/>
      <w:bookmarkEnd w:id="73"/>
      <w:r w:rsidR="00BF2FE6" w:rsidRPr="00121095">
        <w:fldChar w:fldCharType="begin"/>
      </w:r>
      <w:r w:rsidR="00E921A2" w:rsidRPr="00121095">
        <w:instrText xml:space="preserve"> XE "Tabular response" </w:instrText>
      </w:r>
      <w:r w:rsidR="00BF2FE6" w:rsidRPr="00121095">
        <w:fldChar w:fldCharType="end"/>
      </w:r>
    </w:p>
    <w:p w14:paraId="05DB2338" w14:textId="77777777" w:rsidR="00E921A2" w:rsidRPr="00121095" w:rsidRDefault="00E921A2">
      <w:pPr>
        <w:pStyle w:val="NormalIndented"/>
      </w:pPr>
      <w:r w:rsidRPr="00121095">
        <w:t xml:space="preserve">A data owner may decide that the best model for the data it wishes to offer is that of a fairly conventional table of rows and columns.  In this case, a data owner advertises support for a straightforward ("virtual") table of data, with specific columns of specific data types.  It further indicates which of the columns the Client can constrain in its query.  The response to a query will be in the form of a set of rows from the advertised table. </w:t>
      </w:r>
    </w:p>
    <w:p w14:paraId="42E2DE7B" w14:textId="77777777" w:rsidR="00E921A2" w:rsidRPr="00121095" w:rsidRDefault="00E921A2">
      <w:pPr>
        <w:pStyle w:val="NormalIndented"/>
      </w:pPr>
      <w:r w:rsidRPr="00121095">
        <w:t>The Virtual Table is an abstraction around a traditional database table. However, there are important differences between a traditional database table and the Virtual Table.  The Virtual Table need not be based on a single table or collection of data.  It may represent a "join" or combination of data among database tables (although the "join" or combination is not explicitly exposed to the Client).</w:t>
      </w:r>
    </w:p>
    <w:p w14:paraId="147DE4EF" w14:textId="77777777" w:rsidR="00E921A2" w:rsidRPr="00121095" w:rsidRDefault="00E921A2">
      <w:pPr>
        <w:pStyle w:val="NormalIndented"/>
      </w:pPr>
      <w:r w:rsidRPr="00121095">
        <w:t xml:space="preserve">The concept of </w:t>
      </w:r>
      <w:r w:rsidRPr="00121095">
        <w:rPr>
          <w:i/>
        </w:rPr>
        <w:t>table,</w:t>
      </w:r>
      <w:r w:rsidRPr="00121095">
        <w:t xml:space="preserve"> borrowed from the relational database world, is used merely as a representational aid.  The actual internal data structure of the Server need not be relational.  Virtual Tables may be used to present data elements from internal structures that are hierarchical, object-oriented, or otherwise non-relational in nature.</w:t>
      </w:r>
    </w:p>
    <w:p w14:paraId="3CC46CE8" w14:textId="77777777" w:rsidR="00E921A2" w:rsidRPr="00121095" w:rsidRDefault="00E921A2">
      <w:pPr>
        <w:pStyle w:val="NormalIndented"/>
      </w:pPr>
      <w:r w:rsidRPr="00121095">
        <w:t xml:space="preserve">Virtual Tables therefore insulate the user from the exact data layout or representation in the data source.  That is to say, the requestor need not understand the structure of the tables, rows and columns of the database being queried but only the structure of the Virtual Table representation.  Likewise, the responder (database owner) does not have to expose the structure of the real database. Neither the owner nor the requestor needs to worry if the structure of the database changes. </w:t>
      </w:r>
    </w:p>
    <w:p w14:paraId="5692D014" w14:textId="77777777" w:rsidR="00E921A2" w:rsidRPr="00121095" w:rsidRDefault="00E921A2">
      <w:pPr>
        <w:pStyle w:val="NormalIndented"/>
      </w:pPr>
      <w:r w:rsidRPr="00121095">
        <w:t>The rows and columns of the Virtual Table for a query are fully described in the Query Profile for that query.</w:t>
      </w:r>
    </w:p>
    <w:p w14:paraId="59457A43" w14:textId="77777777" w:rsidR="00E921A2" w:rsidRPr="00121095" w:rsidRDefault="00E921A2">
      <w:pPr>
        <w:pStyle w:val="NormalIndented"/>
      </w:pPr>
      <w:r w:rsidRPr="00121095">
        <w:t xml:space="preserve">A virtual table data representation is appropriate when the information being offered is relatively simple.  It would not be the appropriate representation for lab reports that typically involve a complex nesting of results into sections.   Data carried by the typical HL7 segment or segment group could be modeled as a virtual table.  For example, the ADT system might offer a table consisting of the fields of PID, NK1 and a single PV1 segment.  On the other hand, it would be difficult to represent the visit history of a patient in a single virtual table.  </w:t>
      </w:r>
    </w:p>
    <w:p w14:paraId="597044DD" w14:textId="5A879CB3" w:rsidR="00E921A2" w:rsidRPr="00121095" w:rsidRDefault="002044FB" w:rsidP="002044FB">
      <w:pPr>
        <w:pStyle w:val="Heading4"/>
        <w:numPr>
          <w:ilvl w:val="0"/>
          <w:numId w:val="0"/>
        </w:numPr>
        <w:tabs>
          <w:tab w:val="left" w:pos="2160"/>
        </w:tabs>
      </w:pPr>
      <w:bookmarkStart w:id="74" w:name="_Ref479760935"/>
      <w:bookmarkStart w:id="75" w:name="_Toc495483514"/>
      <w:bookmarkStart w:id="76" w:name="_Toc24273735"/>
      <w:r w:rsidRPr="00121095">
        <w:t>5.2.4.3</w:t>
      </w:r>
      <w:r w:rsidRPr="00121095">
        <w:tab/>
      </w:r>
      <w:r w:rsidR="00E921A2" w:rsidRPr="00121095">
        <w:t>Display response</w:t>
      </w:r>
      <w:bookmarkEnd w:id="74"/>
      <w:bookmarkEnd w:id="75"/>
      <w:bookmarkEnd w:id="76"/>
      <w:r w:rsidR="00BF2FE6" w:rsidRPr="00121095">
        <w:fldChar w:fldCharType="begin"/>
      </w:r>
      <w:r w:rsidR="00E921A2" w:rsidRPr="00121095">
        <w:instrText xml:space="preserve"> XE "Display response" </w:instrText>
      </w:r>
      <w:r w:rsidR="00BF2FE6" w:rsidRPr="00121095">
        <w:fldChar w:fldCharType="end"/>
      </w:r>
    </w:p>
    <w:p w14:paraId="430EBB09" w14:textId="77777777" w:rsidR="00E921A2" w:rsidRPr="00121095" w:rsidRDefault="00E921A2">
      <w:pPr>
        <w:pStyle w:val="NormalIndented"/>
      </w:pPr>
      <w:r w:rsidRPr="00121095">
        <w:t xml:space="preserve">A display message can be generated where the update information does not need to be captured by the receiving system's database, but only displayed, either on a visual medium (such as a PC, workstation or a CRT) or on printed medium. </w:t>
      </w:r>
    </w:p>
    <w:p w14:paraId="272A1F90" w14:textId="77777777" w:rsidR="00E921A2" w:rsidRPr="00121095" w:rsidRDefault="00E921A2">
      <w:pPr>
        <w:pStyle w:val="NormalIndented"/>
      </w:pPr>
      <w:r w:rsidRPr="00121095">
        <w:t>The display response does not actually represent a formal style of data organization.  It represents a decision to return data formatted for human, rather than for computer, consumption.  The Server offers a pretty-printed version of the data in a format that is meaningful for human readers. Logically, the content of the pretty-printed message might be the complex data carried by an HL7 segment pattern, or could be a simple record normally carried by a tabular response.</w:t>
      </w:r>
    </w:p>
    <w:p w14:paraId="1609A23E" w14:textId="68C6BBF6" w:rsidR="00E921A2" w:rsidRPr="00121095" w:rsidRDefault="002044FB" w:rsidP="002044FB">
      <w:pPr>
        <w:pStyle w:val="Heading4"/>
        <w:numPr>
          <w:ilvl w:val="0"/>
          <w:numId w:val="0"/>
        </w:numPr>
        <w:tabs>
          <w:tab w:val="left" w:pos="2160"/>
        </w:tabs>
      </w:pPr>
      <w:bookmarkStart w:id="77" w:name="_Toc495483515"/>
      <w:bookmarkStart w:id="78" w:name="_Toc24273736"/>
      <w:r w:rsidRPr="00121095">
        <w:t>5.2.4.4</w:t>
      </w:r>
      <w:r w:rsidRPr="00121095">
        <w:tab/>
      </w:r>
      <w:r w:rsidR="00E921A2" w:rsidRPr="00121095">
        <w:t>Choosing among available response formats</w:t>
      </w:r>
      <w:bookmarkEnd w:id="77"/>
      <w:bookmarkEnd w:id="78"/>
      <w:r w:rsidR="00BF2FE6" w:rsidRPr="00121095">
        <w:fldChar w:fldCharType="begin"/>
      </w:r>
      <w:r w:rsidR="00E921A2" w:rsidRPr="00121095">
        <w:instrText>xe "Choosing among available response formats"</w:instrText>
      </w:r>
      <w:r w:rsidR="00BF2FE6" w:rsidRPr="00121095">
        <w:fldChar w:fldCharType="end"/>
      </w:r>
    </w:p>
    <w:p w14:paraId="0AA1F094" w14:textId="77777777" w:rsidR="00E921A2" w:rsidRPr="00121095" w:rsidRDefault="00E921A2">
      <w:pPr>
        <w:pStyle w:val="NormalIndented"/>
      </w:pPr>
      <w:r w:rsidRPr="00121095">
        <w:t>In practice, it is easy to decide which style of data to offer.  In general, segment pattern responses are able to carry complex data structures (e.g., an entire laboratory report) while tabular responses are typically simple data structures.  Therefore, tabular response is intended as a simpler tool to accomplish a simpler task.  There is no need for the Client to understand, parse and process the deep structure and relationships implied by the segment pattern response. The Client does not need a complex state machine to do segment level parsing.  The rows all have the same structure so only a simple state machine is needed.</w:t>
      </w:r>
    </w:p>
    <w:p w14:paraId="01971F42" w14:textId="77777777" w:rsidR="00E921A2" w:rsidRPr="00121095" w:rsidRDefault="00E921A2">
      <w:pPr>
        <w:pStyle w:val="NormalIndented"/>
      </w:pPr>
      <w:r w:rsidRPr="00121095">
        <w:t>If the query is defined by an HL7 technical committee, then the decision is already made.  If, on the other hand, no query is yet defined but the domain of the data is well covered by HL7, then it is probable that there are existing HL7 segments that could carry the data. A Z query may be constructed out of the existing HL7 segments.  If the data is site specific, the site can either create its own Z segments and offer a segment pattern response (which makes particular sense if the overall data is complex) or it can define its own Virtual Table, offer a tabular response and let the Client process each record.</w:t>
      </w:r>
    </w:p>
    <w:p w14:paraId="1D96D104" w14:textId="77777777" w:rsidR="00E921A2" w:rsidRPr="00121095" w:rsidRDefault="00E921A2">
      <w:pPr>
        <w:pStyle w:val="NormalIndented"/>
      </w:pPr>
      <w:r w:rsidRPr="00121095">
        <w:t>Once it is known what data a Server is making available, then the data can be ordered or requested.  This is analogous to needing to refer to a catalog before ordering an item by mail.</w:t>
      </w:r>
    </w:p>
    <w:p w14:paraId="3DDD361C" w14:textId="75014EEB" w:rsidR="00E921A2" w:rsidRPr="00121095" w:rsidRDefault="002044FB" w:rsidP="002044FB">
      <w:pPr>
        <w:pStyle w:val="Heading3"/>
        <w:numPr>
          <w:ilvl w:val="0"/>
          <w:numId w:val="0"/>
        </w:numPr>
        <w:tabs>
          <w:tab w:val="left" w:pos="1440"/>
        </w:tabs>
      </w:pPr>
      <w:bookmarkStart w:id="79" w:name="_Ref465657549"/>
      <w:bookmarkStart w:id="80" w:name="_Toc495483516"/>
      <w:bookmarkStart w:id="81" w:name="_Toc24273737"/>
      <w:bookmarkStart w:id="82" w:name="_Toc41280968"/>
      <w:bookmarkStart w:id="83" w:name="_Toc43004330"/>
      <w:bookmarkStart w:id="84" w:name="_Toc28957690"/>
      <w:r w:rsidRPr="00121095">
        <w:t>5.2.5</w:t>
      </w:r>
      <w:r w:rsidRPr="00121095">
        <w:tab/>
      </w:r>
      <w:r w:rsidR="00E921A2" w:rsidRPr="00121095">
        <w:t>Query specification formats</w:t>
      </w:r>
      <w:bookmarkEnd w:id="79"/>
      <w:bookmarkEnd w:id="80"/>
      <w:bookmarkEnd w:id="81"/>
      <w:bookmarkEnd w:id="82"/>
      <w:bookmarkEnd w:id="83"/>
      <w:bookmarkEnd w:id="84"/>
      <w:r w:rsidR="00BF2FE6" w:rsidRPr="00121095">
        <w:fldChar w:fldCharType="begin"/>
      </w:r>
      <w:r w:rsidR="00E921A2" w:rsidRPr="00121095">
        <w:instrText xml:space="preserve"> XE "Query specification formats" </w:instrText>
      </w:r>
      <w:r w:rsidR="00BF2FE6" w:rsidRPr="00121095">
        <w:fldChar w:fldCharType="end"/>
      </w:r>
    </w:p>
    <w:p w14:paraId="6A71A33A" w14:textId="77777777" w:rsidR="00E921A2" w:rsidRPr="00121095" w:rsidRDefault="00E921A2">
      <w:pPr>
        <w:pStyle w:val="NormalIndented"/>
      </w:pPr>
      <w:r w:rsidRPr="00121095">
        <w:t>The previous section explained the three representations for data that are returned to a query client.  This section discusses how the client may represent a query for information.</w:t>
      </w:r>
    </w:p>
    <w:p w14:paraId="248FE281" w14:textId="77777777" w:rsidR="00E921A2" w:rsidRPr="00121095" w:rsidRDefault="00E921A2">
      <w:pPr>
        <w:pStyle w:val="NormalIndented"/>
      </w:pPr>
      <w:r w:rsidRPr="00121095">
        <w:t>HL7 now recommends one primary way with 3 basic variants for specifying a query.</w:t>
      </w:r>
    </w:p>
    <w:p w14:paraId="3EF1410F" w14:textId="77777777" w:rsidR="00E921A2" w:rsidRPr="00121095" w:rsidRDefault="00E921A2">
      <w:pPr>
        <w:pStyle w:val="NormalIndented"/>
      </w:pPr>
      <w:r w:rsidRPr="00121095">
        <w:t>This query model with its variants is intended to assist implementers in translating specific query needs from the ordinary prose of the business model into an appropriate HL7 query paradigm.  The paradigm selected will depend upon the philosophy of the institution:  whether to allow relative freedom to client systems in composing query expressions, or to control rigidly the fields and operations to be offered.  The following paragraphs compare and contrast the features of each of the HL7 query variant models.  The differences between them lie mainly in the processing they require on the Server side.</w:t>
      </w:r>
    </w:p>
    <w:p w14:paraId="4859C041" w14:textId="77777777" w:rsidR="00E921A2" w:rsidRPr="00121095" w:rsidRDefault="00E921A2">
      <w:pPr>
        <w:pStyle w:val="NormalIndented"/>
        <w:keepNext/>
        <w:ind w:left="1440" w:hanging="720"/>
      </w:pPr>
      <w:r w:rsidRPr="00121095">
        <w:rPr>
          <w:b/>
          <w:i/>
        </w:rPr>
        <w:t>Query by Simple Parameter</w:t>
      </w:r>
      <w:r w:rsidR="00BF2FE6" w:rsidRPr="00121095">
        <w:rPr>
          <w:b/>
          <w:i/>
        </w:rPr>
        <w:fldChar w:fldCharType="begin"/>
      </w:r>
      <w:r w:rsidRPr="00121095">
        <w:instrText xml:space="preserve"> XE "</w:instrText>
      </w:r>
      <w:r w:rsidRPr="00121095">
        <w:rPr>
          <w:b/>
          <w:i/>
        </w:rPr>
        <w:instrText>Query By Simple Parameter</w:instrText>
      </w:r>
      <w:r w:rsidRPr="00121095">
        <w:instrText xml:space="preserve">" </w:instrText>
      </w:r>
      <w:r w:rsidR="00BF2FE6" w:rsidRPr="00121095">
        <w:rPr>
          <w:b/>
          <w:i/>
        </w:rPr>
        <w:fldChar w:fldCharType="end"/>
      </w:r>
      <w:r w:rsidRPr="00121095">
        <w:rPr>
          <w:b/>
          <w:i/>
        </w:rPr>
        <w:t xml:space="preserve"> </w:t>
      </w:r>
    </w:p>
    <w:p w14:paraId="3631555B" w14:textId="77777777" w:rsidR="00E921A2" w:rsidRPr="00121095" w:rsidRDefault="00E921A2">
      <w:pPr>
        <w:pStyle w:val="NormalIndented"/>
        <w:ind w:left="1440"/>
      </w:pPr>
      <w:r w:rsidRPr="00121095">
        <w:t>The first variant is called the Simple Parameter query. In the simple parameter query, the input parameters are passed in order as successive fields of an HL7 segment.  The Server need only read them from the corresponding HL7 fields, and plug them into an internal function to evaluate the query.</w:t>
      </w:r>
    </w:p>
    <w:p w14:paraId="1DA45270" w14:textId="77777777" w:rsidR="00E921A2" w:rsidRPr="00121095" w:rsidRDefault="00E921A2">
      <w:pPr>
        <w:pStyle w:val="NormalIndented"/>
        <w:ind w:left="1440"/>
      </w:pPr>
      <w:r w:rsidRPr="00121095">
        <w:t>This is the most basic form of the query in which the Server specifies a fixed list of parameters in its Query Profile.  (For example, the Server may direct the querying system to specify a medical record number, a beginning date, and an ending date.)  When invoking the query, the Client passes a specific value for each parameter.  This is analogous to invoking a stored procedure against a database.</w:t>
      </w:r>
    </w:p>
    <w:p w14:paraId="43FB4603" w14:textId="77777777" w:rsidR="00E921A2" w:rsidRPr="00121095" w:rsidRDefault="00E921A2">
      <w:pPr>
        <w:pStyle w:val="NormalIndented"/>
        <w:ind w:left="1440"/>
      </w:pPr>
      <w:r w:rsidRPr="00121095">
        <w:t>The parameter definition segment (i.e., the QPD) can be seen as a generalization of the QRD and QRF segments of the original mode query.  Each field in the QRD and QRF corresponds to 1 parameter of the QPD instance.  HL7 recommends that queries defined by QRD and QRF segments be recast as a version 2.4 or later Query By Parameter.</w:t>
      </w:r>
    </w:p>
    <w:p w14:paraId="19B9CB31" w14:textId="77777777" w:rsidR="00E921A2" w:rsidRPr="00121095" w:rsidRDefault="00E921A2">
      <w:pPr>
        <w:pStyle w:val="NormalIndented"/>
        <w:ind w:left="1440"/>
        <w:rPr>
          <w:b/>
          <w:snapToGrid w:val="0"/>
        </w:rPr>
      </w:pPr>
      <w:r w:rsidRPr="00121095">
        <w:t>The obvious implementation gain is that the Server can simply map the input values to the parameters specified in the Query Profile.  An already known function or procedure is called to evaluate the query and select data to be returned.  The bulk of the work effort has already been invested in the development of this predefined function or procedure.</w:t>
      </w:r>
    </w:p>
    <w:p w14:paraId="07B4D213" w14:textId="77777777" w:rsidR="00E921A2" w:rsidRPr="00121095" w:rsidRDefault="00E921A2">
      <w:pPr>
        <w:pStyle w:val="NormalIndented"/>
        <w:rPr>
          <w:i/>
          <w:snapToGrid w:val="0"/>
        </w:rPr>
      </w:pPr>
      <w:r w:rsidRPr="00121095">
        <w:rPr>
          <w:b/>
          <w:i/>
          <w:snapToGrid w:val="0"/>
        </w:rPr>
        <w:t>Query by Example Variant</w:t>
      </w:r>
      <w:r w:rsidR="00BF2FE6" w:rsidRPr="00121095">
        <w:rPr>
          <w:b/>
          <w:i/>
          <w:snapToGrid w:val="0"/>
        </w:rPr>
        <w:fldChar w:fldCharType="begin"/>
      </w:r>
      <w:r w:rsidRPr="00121095">
        <w:instrText xml:space="preserve"> XE "</w:instrText>
      </w:r>
      <w:r w:rsidRPr="00121095">
        <w:rPr>
          <w:b/>
          <w:i/>
          <w:snapToGrid w:val="0"/>
        </w:rPr>
        <w:instrText>Query By Example Variant</w:instrText>
      </w:r>
      <w:r w:rsidRPr="00121095">
        <w:instrText xml:space="preserve">" </w:instrText>
      </w:r>
      <w:r w:rsidR="00BF2FE6" w:rsidRPr="00121095">
        <w:rPr>
          <w:b/>
          <w:i/>
          <w:snapToGrid w:val="0"/>
        </w:rPr>
        <w:fldChar w:fldCharType="end"/>
      </w:r>
      <w:r w:rsidRPr="00121095">
        <w:rPr>
          <w:b/>
          <w:i/>
          <w:snapToGrid w:val="0"/>
        </w:rPr>
        <w:t>:</w:t>
      </w:r>
      <w:r w:rsidRPr="00121095">
        <w:rPr>
          <w:i/>
          <w:snapToGrid w:val="0"/>
        </w:rPr>
        <w:t xml:space="preserve"> </w:t>
      </w:r>
    </w:p>
    <w:p w14:paraId="3EEBCA04" w14:textId="77777777" w:rsidR="00E921A2" w:rsidRPr="00121095" w:rsidRDefault="00E921A2">
      <w:pPr>
        <w:pStyle w:val="NormalIndented"/>
        <w:ind w:left="1440"/>
      </w:pPr>
      <w:r w:rsidRPr="00121095">
        <w:rPr>
          <w:snapToGrid w:val="0"/>
        </w:rPr>
        <w:t>The Query by Example (QBE) is an extension of Query by Parameter (QBP) in which search parameters are passed by sending them in the segment which naturally carries them, instead of as fields of the QPD segment.  For example, if one wanted to perform a "find_candidates" query using QBE, one would send the demographics information on which to search in the PID and/or PD1 segments, leaving blank those fields in the segment sent that are not query parameters.  If, for example, religion were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exact segments and fields available for use as query parameters would be specified in the Query Profile for the query.</w:t>
      </w:r>
    </w:p>
    <w:p w14:paraId="76B1CE3F" w14:textId="77777777" w:rsidR="00E921A2" w:rsidRPr="00121095" w:rsidRDefault="00E921A2">
      <w:pPr>
        <w:pStyle w:val="NormalIndented"/>
        <w:keepNext/>
        <w:ind w:left="1440" w:hanging="720"/>
      </w:pPr>
      <w:r w:rsidRPr="00121095">
        <w:rPr>
          <w:b/>
          <w:i/>
        </w:rPr>
        <w:t>Query Using the QSC Variant</w:t>
      </w:r>
      <w:r w:rsidR="00BF2FE6" w:rsidRPr="00121095">
        <w:rPr>
          <w:b/>
          <w:i/>
        </w:rPr>
        <w:fldChar w:fldCharType="begin"/>
      </w:r>
      <w:r w:rsidRPr="00121095">
        <w:instrText xml:space="preserve"> XE "</w:instrText>
      </w:r>
      <w:r w:rsidRPr="00121095">
        <w:rPr>
          <w:b/>
          <w:i/>
        </w:rPr>
        <w:instrText>Query using the QSC variant</w:instrText>
      </w:r>
      <w:r w:rsidRPr="00121095">
        <w:instrText xml:space="preserve">" </w:instrText>
      </w:r>
      <w:r w:rsidR="00BF2FE6" w:rsidRPr="00121095">
        <w:rPr>
          <w:b/>
          <w:i/>
        </w:rPr>
        <w:fldChar w:fldCharType="end"/>
      </w:r>
      <w:r w:rsidRPr="00121095">
        <w:rPr>
          <w:b/>
          <w:i/>
        </w:rPr>
        <w:t>:</w:t>
      </w:r>
      <w:r w:rsidRPr="00121095">
        <w:t xml:space="preserve"> </w:t>
      </w:r>
    </w:p>
    <w:p w14:paraId="1E423C14" w14:textId="77777777" w:rsidR="00E921A2" w:rsidRPr="00121095" w:rsidRDefault="00E921A2">
      <w:pPr>
        <w:pStyle w:val="NormalIndented"/>
        <w:ind w:left="1440"/>
      </w:pPr>
      <w:r w:rsidRPr="00121095">
        <w:t>The third variant is known as the QSC variant because of its use of the QSC data type, which was used in the Virtual Table query. The Query Profile for the query will define all the variables that the Client may use in an expression.  At runtime, the Client is able to define the exact search criteria by constructing a "tree" of operator/operand nodes that constrain the available input parameters.  To evaluate the query, the Server SHALL be willing to analyze and interpret the query expression at runtime.  The Server may translate the input expression into its local data access language, or perhaps it will interpret the request itself, and evaluate the expression for each item of the virtual table.  The client's Complex Expression is analogous to an SQL selection statement against a relational database.</w:t>
      </w:r>
    </w:p>
    <w:p w14:paraId="6E078209" w14:textId="77777777" w:rsidR="00E921A2" w:rsidRPr="00121095" w:rsidRDefault="00E921A2">
      <w:pPr>
        <w:pStyle w:val="NormalIndented"/>
        <w:ind w:left="1440"/>
      </w:pPr>
      <w:r w:rsidRPr="00121095">
        <w:t>This variant is most like the Virtual Table Query (VQQ).</w:t>
      </w:r>
    </w:p>
    <w:p w14:paraId="31148B02" w14:textId="77777777" w:rsidR="00E921A2" w:rsidRPr="00121095" w:rsidRDefault="00E921A2">
      <w:pPr>
        <w:pStyle w:val="NormalIndented"/>
      </w:pPr>
      <w:r w:rsidRPr="00121095">
        <w:t>There are a number of factors to consider in determining which variant to offer.  In the Complex Expression (QSC) variant, the Client may select any or all of the variables offered and may specify any permissible operators and values for each variable.  By contrast, in the Simple Parameter variant or the Query by Example variant, the Client SHALL provide values for exactly the set of variables offered.</w:t>
      </w:r>
    </w:p>
    <w:p w14:paraId="7C258964" w14:textId="77777777" w:rsidR="00E921A2" w:rsidRPr="00121095" w:rsidRDefault="00E921A2">
      <w:pPr>
        <w:pStyle w:val="NormalIndented"/>
        <w:ind w:left="1440"/>
        <w:rPr>
          <w:b/>
          <w:i/>
        </w:rPr>
      </w:pPr>
      <w:r w:rsidRPr="00121095">
        <w:t>The Simple Parameter variant is easy to parse and process because it has positional fields; i.e., the parameters are in a predefined and fixed order. Likewise, the Query by Example variant lends itself to simple processing, since parameters will occur in known positions in defined segments.  The Complex Expression variant, on the other hand, requires more involved parsing and processing because of its flexibility and the optionality of its elements.  Thus, while the Complex Expression variant offers more functionality to the Client, it is more burdensome for the Server to process.  Conversely, the Simple Parameter and Query by Example variants offer less functionality to the Client but are generally easier for the Server to implement; they are often based on existing stored procedures on the Server's system.</w:t>
      </w:r>
    </w:p>
    <w:p w14:paraId="4714ADF9" w14:textId="68BEA65E" w:rsidR="00E921A2" w:rsidRPr="00121095" w:rsidRDefault="002044FB" w:rsidP="002044FB">
      <w:pPr>
        <w:pStyle w:val="Heading4"/>
        <w:numPr>
          <w:ilvl w:val="0"/>
          <w:numId w:val="0"/>
        </w:numPr>
        <w:tabs>
          <w:tab w:val="left" w:pos="2160"/>
        </w:tabs>
        <w:rPr>
          <w:vanish/>
        </w:rPr>
      </w:pPr>
      <w:r w:rsidRPr="00121095">
        <w:rPr>
          <w:vanish/>
        </w:rPr>
        <w:t>5.2.5.0</w:t>
      </w:r>
      <w:r w:rsidRPr="00121095">
        <w:rPr>
          <w:vanish/>
        </w:rPr>
        <w:tab/>
      </w:r>
      <w:r w:rsidR="00E921A2" w:rsidRPr="00121095">
        <w:rPr>
          <w:vanish/>
        </w:rPr>
        <w:t>hiddentext</w:t>
      </w:r>
      <w:bookmarkStart w:id="85" w:name="_Toc1829003"/>
      <w:bookmarkStart w:id="86" w:name="_Toc24273738"/>
      <w:bookmarkEnd w:id="85"/>
      <w:bookmarkEnd w:id="86"/>
    </w:p>
    <w:p w14:paraId="7F6311FA" w14:textId="02AE1E46" w:rsidR="00E921A2" w:rsidRPr="00121095" w:rsidRDefault="002044FB" w:rsidP="002044FB">
      <w:pPr>
        <w:pStyle w:val="Heading4"/>
        <w:numPr>
          <w:ilvl w:val="0"/>
          <w:numId w:val="0"/>
        </w:numPr>
        <w:tabs>
          <w:tab w:val="left" w:pos="2160"/>
        </w:tabs>
      </w:pPr>
      <w:bookmarkStart w:id="87" w:name="_Toc495483517"/>
      <w:bookmarkStart w:id="88" w:name="_Toc24273739"/>
      <w:r w:rsidRPr="00121095">
        <w:t>5.2.5.1</w:t>
      </w:r>
      <w:r w:rsidRPr="00121095">
        <w:tab/>
      </w:r>
      <w:r w:rsidR="00E921A2" w:rsidRPr="00121095">
        <w:t>Expressing the same data using the variants</w:t>
      </w:r>
      <w:bookmarkEnd w:id="87"/>
      <w:bookmarkEnd w:id="88"/>
      <w:r w:rsidR="00BF2FE6" w:rsidRPr="00121095">
        <w:fldChar w:fldCharType="begin"/>
      </w:r>
      <w:r w:rsidR="00E921A2" w:rsidRPr="00121095">
        <w:instrText xml:space="preserve"> XE "Expressing the same data using the variants" </w:instrText>
      </w:r>
      <w:r w:rsidR="00BF2FE6" w:rsidRPr="00121095">
        <w:fldChar w:fldCharType="end"/>
      </w:r>
    </w:p>
    <w:p w14:paraId="16B5B2F0" w14:textId="77777777" w:rsidR="00E921A2" w:rsidRPr="00121095" w:rsidRDefault="00E921A2">
      <w:pPr>
        <w:pStyle w:val="NormalIndented"/>
      </w:pPr>
      <w:r w:rsidRPr="00121095">
        <w:t xml:space="preserve">The following is an example of a query stated in all three variant forms.  This example is presented to illustrate the utility of each format for the purpose of offering a query.  Which format to use depends upon the level of processing complexity to be implemented on the Server and the degree of specification flexibility required by the Client. </w:t>
      </w:r>
    </w:p>
    <w:p w14:paraId="539E5244" w14:textId="77777777" w:rsidR="00E921A2" w:rsidRPr="00121095" w:rsidRDefault="00E921A2">
      <w:pPr>
        <w:pStyle w:val="NormalIndented"/>
      </w:pPr>
      <w:r w:rsidRPr="00121095">
        <w:t>The purpose of the query is to allow a simple inquiry upon an administrative database.  Suppose a patient information request is submitted by the Client.  The Server is to respond with demographic information:  patient's date of birth, sex, and ZIP code.</w:t>
      </w:r>
    </w:p>
    <w:p w14:paraId="7BC6D391" w14:textId="4807AEB3" w:rsidR="00E921A2" w:rsidRPr="00121095" w:rsidRDefault="002044FB" w:rsidP="002044FB">
      <w:pPr>
        <w:pStyle w:val="Heading5"/>
        <w:numPr>
          <w:ilvl w:val="0"/>
          <w:numId w:val="0"/>
        </w:numPr>
        <w:tabs>
          <w:tab w:val="left" w:pos="2520"/>
        </w:tabs>
      </w:pPr>
      <w:bookmarkStart w:id="89" w:name="_Toc495483518"/>
      <w:r w:rsidRPr="00121095">
        <w:t>5.2.5.1.1</w:t>
      </w:r>
      <w:r w:rsidRPr="00121095">
        <w:tab/>
      </w:r>
      <w:r w:rsidR="00E921A2" w:rsidRPr="00121095">
        <w:t>Expression as simple parameters</w:t>
      </w:r>
      <w:bookmarkEnd w:id="89"/>
      <w:r w:rsidR="00BF2FE6" w:rsidRPr="00121095">
        <w:fldChar w:fldCharType="begin"/>
      </w:r>
      <w:r w:rsidR="00E921A2" w:rsidRPr="00121095">
        <w:instrText xml:space="preserve"> XE "Expression as simple parameters" </w:instrText>
      </w:r>
      <w:r w:rsidR="00BF2FE6" w:rsidRPr="00121095">
        <w:fldChar w:fldCharType="end"/>
      </w:r>
    </w:p>
    <w:p w14:paraId="15AF4BDA" w14:textId="77777777" w:rsidR="00E921A2" w:rsidRPr="00121095" w:rsidRDefault="00E921A2">
      <w:pPr>
        <w:pStyle w:val="NormalIndented"/>
      </w:pPr>
      <w:r w:rsidRPr="00121095">
        <w:t>As we have seen, this variant requires an exact parameter specification.</w:t>
      </w:r>
    </w:p>
    <w:p w14:paraId="00FDAC83" w14:textId="77777777" w:rsidR="00E921A2" w:rsidRPr="00121095" w:rsidRDefault="00E921A2">
      <w:pPr>
        <w:pStyle w:val="NormalIndented"/>
      </w:pPr>
      <w:r w:rsidRPr="00121095">
        <w:t>The client system transmits a QBP query message in the following format:</w:t>
      </w:r>
    </w:p>
    <w:p w14:paraId="1ECFC78D" w14:textId="77777777" w:rsidR="00E921A2" w:rsidRPr="00121095" w:rsidRDefault="00E921A2">
      <w:pPr>
        <w:pStyle w:val="Example"/>
        <w:rPr>
          <w:noProof w:val="0"/>
        </w:rPr>
      </w:pPr>
      <w:r w:rsidRPr="00121095">
        <w:rPr>
          <w:noProof w:val="0"/>
        </w:rPr>
        <w:t>MSH|^~\&amp;|FEH.IVR|HUHA.CSC|HUHA.DEMO||1999020311</w:t>
      </w:r>
      <w:r>
        <w:rPr>
          <w:noProof w:val="0"/>
        </w:rPr>
        <w:t>35-0600||QBP^Z58^QBP_Q13|1|D|2.8</w:t>
      </w:r>
    </w:p>
    <w:p w14:paraId="24273B46" w14:textId="77777777" w:rsidR="00E921A2" w:rsidRPr="00121095" w:rsidRDefault="00E921A2">
      <w:pPr>
        <w:pStyle w:val="Example"/>
        <w:rPr>
          <w:noProof w:val="0"/>
        </w:rPr>
      </w:pPr>
      <w:r w:rsidRPr="00121095">
        <w:rPr>
          <w:noProof w:val="0"/>
        </w:rPr>
        <w:t>QPD|Z58^Pat Parm Qry 2|Q502|111069999</w:t>
      </w:r>
    </w:p>
    <w:p w14:paraId="1019C39D" w14:textId="77777777" w:rsidR="00E921A2" w:rsidRPr="00121095" w:rsidRDefault="00E921A2">
      <w:pPr>
        <w:pStyle w:val="Example"/>
        <w:rPr>
          <w:noProof w:val="0"/>
        </w:rPr>
      </w:pPr>
      <w:r w:rsidRPr="00121095">
        <w:rPr>
          <w:noProof w:val="0"/>
        </w:rPr>
        <w:t>RCP|I</w:t>
      </w:r>
    </w:p>
    <w:p w14:paraId="47720B54" w14:textId="77777777" w:rsidR="00E921A2" w:rsidRPr="00121095" w:rsidRDefault="00E921A2">
      <w:pPr>
        <w:pStyle w:val="NormalIndented"/>
      </w:pPr>
      <w:r w:rsidRPr="00121095">
        <w:t xml:space="preserve">The names of the input and output fields are not specified in the query message, but by the Query Profile, identified by </w:t>
      </w:r>
      <w:r w:rsidRPr="00121095">
        <w:rPr>
          <w:rStyle w:val="ReferenceAttribute"/>
        </w:rPr>
        <w:t>QPD-1-message query name</w:t>
      </w:r>
      <w:r w:rsidRPr="00121095">
        <w:t xml:space="preserve">.  The </w:t>
      </w:r>
      <w:r w:rsidRPr="00121095">
        <w:rPr>
          <w:rStyle w:val="ReferenceAttribute"/>
        </w:rPr>
        <w:t>MSH-9.2-trigger event</w:t>
      </w:r>
      <w:r w:rsidRPr="00121095">
        <w:t xml:space="preserve"> and the </w:t>
      </w:r>
      <w:r w:rsidRPr="00121095">
        <w:rPr>
          <w:rStyle w:val="ReferenceAttribute"/>
        </w:rPr>
        <w:t xml:space="preserve">QPD-1-message query name </w:t>
      </w:r>
      <w:r w:rsidRPr="00121095">
        <w:t>are this query's only distinguishing elements.  The requesting system SHALL refer to this query's Query Profile to learn more about the input and output fields.</w:t>
      </w:r>
    </w:p>
    <w:p w14:paraId="7D297AED" w14:textId="5A93BABC" w:rsidR="00E921A2" w:rsidRPr="00121095" w:rsidRDefault="002044FB" w:rsidP="002044FB">
      <w:pPr>
        <w:pStyle w:val="Heading5"/>
        <w:numPr>
          <w:ilvl w:val="0"/>
          <w:numId w:val="0"/>
        </w:numPr>
        <w:tabs>
          <w:tab w:val="left" w:pos="2520"/>
        </w:tabs>
      </w:pPr>
      <w:bookmarkStart w:id="90" w:name="_Toc495483519"/>
      <w:r w:rsidRPr="00121095">
        <w:t>5.2.5.1.2</w:t>
      </w:r>
      <w:r w:rsidRPr="00121095">
        <w:tab/>
      </w:r>
      <w:r w:rsidR="00E921A2" w:rsidRPr="00121095">
        <w:t>Expression as query by example</w:t>
      </w:r>
      <w:bookmarkEnd w:id="90"/>
      <w:r w:rsidR="00BF2FE6" w:rsidRPr="00121095">
        <w:fldChar w:fldCharType="begin"/>
      </w:r>
      <w:r w:rsidR="00E921A2" w:rsidRPr="00121095">
        <w:instrText xml:space="preserve"> XE "Expression as query by example" </w:instrText>
      </w:r>
      <w:r w:rsidR="00BF2FE6" w:rsidRPr="00121095">
        <w:fldChar w:fldCharType="end"/>
      </w:r>
    </w:p>
    <w:p w14:paraId="3B5DE3B6" w14:textId="77777777" w:rsidR="00E921A2" w:rsidRPr="00121095" w:rsidRDefault="00E921A2">
      <w:pPr>
        <w:pStyle w:val="NormalIndented"/>
      </w:pPr>
      <w:r w:rsidRPr="00121095">
        <w:t>Just as in the Simple Parameter variant, the Query by Example requires an exact parameter specification.  The distinction in a Query by Example is that segments other than QPD are used to transmit the parameters.  The segments offered should be already-existing segments that the Server can parse easily.</w:t>
      </w:r>
    </w:p>
    <w:p w14:paraId="1BF5A2A6" w14:textId="77777777" w:rsidR="00E921A2" w:rsidRPr="00121095" w:rsidRDefault="00E921A2">
      <w:pPr>
        <w:pStyle w:val="NormalIndented"/>
      </w:pPr>
      <w:r w:rsidRPr="00121095">
        <w:t>The client system transmits a Query by Example in the following format.</w:t>
      </w:r>
    </w:p>
    <w:p w14:paraId="396D7280" w14:textId="77777777" w:rsidR="00E921A2" w:rsidRPr="00121095" w:rsidRDefault="00E921A2">
      <w:pPr>
        <w:pStyle w:val="Example"/>
        <w:rPr>
          <w:noProof w:val="0"/>
        </w:rPr>
      </w:pPr>
      <w:r w:rsidRPr="00121095">
        <w:rPr>
          <w:noProof w:val="0"/>
        </w:rPr>
        <w:t>MSH|^~\&amp;|FEH.IVR|HUHA.CSC|HUHA.DEMO||1999020311</w:t>
      </w:r>
      <w:r>
        <w:rPr>
          <w:noProof w:val="0"/>
        </w:rPr>
        <w:t>35-0600||QBP^Z58^QBP_Q13|1|D|2.8</w:t>
      </w:r>
    </w:p>
    <w:p w14:paraId="36CE7B2E" w14:textId="77777777" w:rsidR="00E921A2" w:rsidRPr="00121095" w:rsidRDefault="00E921A2">
      <w:pPr>
        <w:pStyle w:val="Example"/>
        <w:rPr>
          <w:noProof w:val="0"/>
        </w:rPr>
      </w:pPr>
      <w:r w:rsidRPr="00121095">
        <w:rPr>
          <w:noProof w:val="0"/>
        </w:rPr>
        <w:t>QPD|Z58^Pat Parm Qry 2|Q502</w:t>
      </w:r>
    </w:p>
    <w:p w14:paraId="2A587605" w14:textId="77777777" w:rsidR="00E921A2" w:rsidRPr="00121095" w:rsidRDefault="00E921A2">
      <w:pPr>
        <w:pStyle w:val="Example"/>
        <w:rPr>
          <w:noProof w:val="0"/>
        </w:rPr>
      </w:pPr>
      <w:r w:rsidRPr="00121095">
        <w:rPr>
          <w:noProof w:val="0"/>
        </w:rPr>
        <w:t>RCP|I</w:t>
      </w:r>
    </w:p>
    <w:p w14:paraId="1EB45D48" w14:textId="77777777" w:rsidR="00E921A2" w:rsidRPr="00121095" w:rsidRDefault="00E921A2">
      <w:pPr>
        <w:pStyle w:val="NormalIndented"/>
      </w:pPr>
      <w:r w:rsidRPr="00121095">
        <w:t>Parameters used in this query are specified in the Query Profile.</w:t>
      </w:r>
    </w:p>
    <w:p w14:paraId="086B673B" w14:textId="5495E5C2" w:rsidR="00E921A2" w:rsidRPr="00121095" w:rsidRDefault="002044FB" w:rsidP="002044FB">
      <w:pPr>
        <w:pStyle w:val="Heading5"/>
        <w:numPr>
          <w:ilvl w:val="0"/>
          <w:numId w:val="0"/>
        </w:numPr>
        <w:tabs>
          <w:tab w:val="left" w:pos="2520"/>
        </w:tabs>
      </w:pPr>
      <w:bookmarkStart w:id="91" w:name="_Ref487434668"/>
      <w:bookmarkStart w:id="92" w:name="_Toc495483520"/>
      <w:r w:rsidRPr="00121095">
        <w:t>5.2.5.1.3</w:t>
      </w:r>
      <w:r w:rsidRPr="00121095">
        <w:tab/>
      </w:r>
      <w:r w:rsidR="00E921A2" w:rsidRPr="00121095">
        <w:t>Expression as a complex expression</w:t>
      </w:r>
      <w:bookmarkEnd w:id="91"/>
      <w:bookmarkEnd w:id="92"/>
      <w:r w:rsidR="00BF2FE6" w:rsidRPr="00121095">
        <w:fldChar w:fldCharType="begin"/>
      </w:r>
      <w:r w:rsidR="00E921A2" w:rsidRPr="00121095">
        <w:instrText xml:space="preserve"> XE "Expression as a complex expression" </w:instrText>
      </w:r>
      <w:r w:rsidR="00BF2FE6" w:rsidRPr="00121095">
        <w:fldChar w:fldCharType="end"/>
      </w:r>
    </w:p>
    <w:p w14:paraId="1B63EE45" w14:textId="77777777" w:rsidR="00E921A2" w:rsidRPr="00121095" w:rsidRDefault="00E921A2">
      <w:pPr>
        <w:pStyle w:val="NormalIndented"/>
      </w:pPr>
      <w:r w:rsidRPr="00121095">
        <w:t xml:space="preserve">In contrast, the Complex Expression variant allows flexible input specifications.   This allows more choices for the Client system, but can require more complex processing capability on the part of the Server System. </w:t>
      </w:r>
    </w:p>
    <w:p w14:paraId="63B88A81" w14:textId="77777777" w:rsidR="00E921A2" w:rsidRPr="00121095" w:rsidRDefault="00E921A2">
      <w:pPr>
        <w:pStyle w:val="NormalIndented"/>
      </w:pPr>
      <w:r w:rsidRPr="00121095">
        <w:t>If the above Simple Parameter variant were to be stated as a Complex Expression, it might look like this.</w:t>
      </w:r>
    </w:p>
    <w:p w14:paraId="39A674F8" w14:textId="77777777" w:rsidR="00E921A2" w:rsidRPr="00121095" w:rsidRDefault="00E921A2">
      <w:pPr>
        <w:pStyle w:val="Example"/>
        <w:rPr>
          <w:noProof w:val="0"/>
        </w:rPr>
      </w:pPr>
      <w:r w:rsidRPr="00121095">
        <w:rPr>
          <w:noProof w:val="0"/>
        </w:rPr>
        <w:t>MSH|^~\&amp;|FEH.IVR|HUHA.CSC|HUHA.DEMO||1999020311</w:t>
      </w:r>
      <w:r>
        <w:rPr>
          <w:noProof w:val="0"/>
        </w:rPr>
        <w:t>35-0600||QBP^Q13^QBP_Q13|1|D|2.8</w:t>
      </w:r>
    </w:p>
    <w:p w14:paraId="41E21C78" w14:textId="77777777" w:rsidR="00E921A2" w:rsidRPr="00986413" w:rsidRDefault="00E921A2">
      <w:pPr>
        <w:pStyle w:val="Example"/>
        <w:rPr>
          <w:noProof w:val="0"/>
          <w:lang w:val="de-DE"/>
        </w:rPr>
      </w:pPr>
      <w:r w:rsidRPr="00986413">
        <w:rPr>
          <w:noProof w:val="0"/>
          <w:lang w:val="de-DE"/>
        </w:rPr>
        <w:t>QPD|Z999^Pat Sel Qry 1|Q501|@MedicalRecordNo^EQ^111069999</w:t>
      </w:r>
    </w:p>
    <w:p w14:paraId="1A6B0149" w14:textId="77777777" w:rsidR="00E921A2" w:rsidRPr="00121095" w:rsidRDefault="00E921A2">
      <w:pPr>
        <w:pStyle w:val="Example"/>
        <w:rPr>
          <w:noProof w:val="0"/>
        </w:rPr>
      </w:pPr>
      <w:r w:rsidRPr="00121095">
        <w:rPr>
          <w:noProof w:val="0"/>
        </w:rPr>
        <w:t>RCP|I</w:t>
      </w:r>
    </w:p>
    <w:p w14:paraId="161D1142" w14:textId="77777777" w:rsidR="00E921A2" w:rsidRPr="00121095" w:rsidRDefault="00E921A2">
      <w:pPr>
        <w:pStyle w:val="NormalIndented"/>
      </w:pPr>
      <w:r w:rsidRPr="00121095">
        <w:t xml:space="preserve">Note the explicit statement of the input field name in </w:t>
      </w:r>
      <w:r w:rsidRPr="00121095">
        <w:rPr>
          <w:rStyle w:val="ReferenceAttribute"/>
        </w:rPr>
        <w:t>QPD-3-user parameters</w:t>
      </w:r>
      <w:r w:rsidRPr="00121095">
        <w:t>.  Also, note that this query might be used to specify and request other fields, depending upon the specification of what is permitted by the server system's Query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3870"/>
      </w:tblGrid>
      <w:tr w:rsidR="00E921A2" w:rsidRPr="00E921A2" w14:paraId="4F475A5D" w14:textId="77777777">
        <w:trPr>
          <w:cantSplit/>
          <w:jc w:val="center"/>
        </w:trPr>
        <w:tc>
          <w:tcPr>
            <w:tcW w:w="6030" w:type="dxa"/>
            <w:gridSpan w:val="2"/>
          </w:tcPr>
          <w:p w14:paraId="742BCC3E" w14:textId="77777777" w:rsidR="00E921A2" w:rsidRPr="00121095" w:rsidRDefault="00E921A2">
            <w:pPr>
              <w:pStyle w:val="OtherTableHeader"/>
            </w:pPr>
            <w:r w:rsidRPr="00121095">
              <w:t>Query Modalities</w:t>
            </w:r>
          </w:p>
        </w:tc>
      </w:tr>
      <w:tr w:rsidR="00E921A2" w:rsidRPr="00E921A2" w14:paraId="4A7EAFB5" w14:textId="77777777">
        <w:trPr>
          <w:jc w:val="center"/>
        </w:trPr>
        <w:tc>
          <w:tcPr>
            <w:tcW w:w="2160" w:type="dxa"/>
          </w:tcPr>
          <w:p w14:paraId="7F6274BA" w14:textId="77777777" w:rsidR="00E921A2" w:rsidRPr="00121095" w:rsidRDefault="00E921A2">
            <w:pPr>
              <w:pStyle w:val="OtherTableBody"/>
            </w:pPr>
            <w:r w:rsidRPr="00121095">
              <w:t>Simple Parameter Variant</w:t>
            </w:r>
          </w:p>
        </w:tc>
        <w:tc>
          <w:tcPr>
            <w:tcW w:w="3870" w:type="dxa"/>
          </w:tcPr>
          <w:p w14:paraId="7F2506B1" w14:textId="77777777" w:rsidR="00E921A2" w:rsidRPr="00121095" w:rsidRDefault="00E921A2">
            <w:pPr>
              <w:pStyle w:val="OtherTableBody"/>
            </w:pPr>
            <w:r w:rsidRPr="00121095">
              <w:t xml:space="preserve">The Server specifies parameters and the Client passes specific values to the parameters when the query is invoked. </w:t>
            </w:r>
          </w:p>
        </w:tc>
      </w:tr>
      <w:tr w:rsidR="00E921A2" w:rsidRPr="00E921A2" w14:paraId="3530E72F" w14:textId="77777777">
        <w:trPr>
          <w:jc w:val="center"/>
        </w:trPr>
        <w:tc>
          <w:tcPr>
            <w:tcW w:w="2160" w:type="dxa"/>
          </w:tcPr>
          <w:p w14:paraId="792792E2" w14:textId="77777777" w:rsidR="00E921A2" w:rsidRPr="00121095" w:rsidRDefault="00E921A2">
            <w:pPr>
              <w:pStyle w:val="OtherTableBody"/>
            </w:pPr>
            <w:r w:rsidRPr="00121095">
              <w:t>Complex Expression Variant</w:t>
            </w:r>
          </w:p>
        </w:tc>
        <w:tc>
          <w:tcPr>
            <w:tcW w:w="3870" w:type="dxa"/>
          </w:tcPr>
          <w:p w14:paraId="7E3AEA06" w14:textId="77777777" w:rsidR="00E921A2" w:rsidRPr="00121095" w:rsidRDefault="00E921A2">
            <w:pPr>
              <w:pStyle w:val="OtherTableBody"/>
            </w:pPr>
            <w:r w:rsidRPr="00121095">
              <w:t>The Server offers variables which can be used by the Client who passes a constraining expression (subject to any limitations specified by the Query Profile) over those variables when invoking the query.</w:t>
            </w:r>
          </w:p>
        </w:tc>
      </w:tr>
    </w:tbl>
    <w:p w14:paraId="3021CB6B" w14:textId="77777777" w:rsidR="00E921A2" w:rsidRPr="00121095" w:rsidRDefault="00E921A2">
      <w:pPr>
        <w:pStyle w:val="NormalIndented"/>
      </w:pPr>
      <w:r w:rsidRPr="00121095">
        <w:t>Using the new modalities shown in the table, the variety and number of queries is almost unlimited. There is no implication that a specific Server must support all of these potential generalized queries to comply with the Standard.  Rather, these transactions provide a format, or a set of tools, to support queries to the extent desired by the institution.  The resources available and local policies will influence the types of queries that are implemented.</w:t>
      </w:r>
    </w:p>
    <w:p w14:paraId="1B859D71" w14:textId="0E766DA8" w:rsidR="00E921A2" w:rsidRPr="00121095" w:rsidRDefault="002044FB" w:rsidP="002044FB">
      <w:pPr>
        <w:pStyle w:val="Heading3"/>
        <w:numPr>
          <w:ilvl w:val="0"/>
          <w:numId w:val="0"/>
        </w:numPr>
        <w:tabs>
          <w:tab w:val="left" w:pos="1440"/>
        </w:tabs>
      </w:pPr>
      <w:bookmarkStart w:id="93" w:name="_Ref465156778"/>
      <w:bookmarkStart w:id="94" w:name="_Toc495483521"/>
      <w:bookmarkStart w:id="95" w:name="_Toc24273740"/>
      <w:bookmarkStart w:id="96" w:name="_Toc41280969"/>
      <w:bookmarkStart w:id="97" w:name="_Toc43004331"/>
      <w:bookmarkStart w:id="98" w:name="_Toc28957691"/>
      <w:r w:rsidRPr="00121095">
        <w:t>5.2.6</w:t>
      </w:r>
      <w:r w:rsidRPr="00121095">
        <w:tab/>
      </w:r>
      <w:r w:rsidR="00E921A2" w:rsidRPr="00121095">
        <w:t>Summary chart of query/response pairs</w:t>
      </w:r>
      <w:bookmarkEnd w:id="93"/>
      <w:bookmarkEnd w:id="94"/>
      <w:bookmarkEnd w:id="95"/>
      <w:bookmarkEnd w:id="96"/>
      <w:bookmarkEnd w:id="97"/>
      <w:bookmarkEnd w:id="98"/>
      <w:r w:rsidR="00BF2FE6" w:rsidRPr="00121095">
        <w:fldChar w:fldCharType="begin"/>
      </w:r>
      <w:r w:rsidR="00E921A2" w:rsidRPr="00121095">
        <w:instrText xml:space="preserve"> XE "Summary chart of query/response pairs" </w:instrText>
      </w:r>
      <w:r w:rsidR="00BF2FE6" w:rsidRPr="00121095">
        <w:fldChar w:fldCharType="end"/>
      </w:r>
    </w:p>
    <w:p w14:paraId="6FF5BC28" w14:textId="77777777" w:rsidR="00E921A2" w:rsidRPr="00121095" w:rsidRDefault="00E921A2">
      <w:pPr>
        <w:pStyle w:val="NormalIndented"/>
        <w:keepNext/>
      </w:pPr>
      <w:r w:rsidRPr="00121095">
        <w:t>The following chart delineates the query/response messages defined in chapter 5:</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08"/>
        <w:gridCol w:w="990"/>
        <w:gridCol w:w="1080"/>
        <w:gridCol w:w="1800"/>
        <w:gridCol w:w="1440"/>
        <w:gridCol w:w="1278"/>
      </w:tblGrid>
      <w:tr w:rsidR="00E921A2" w:rsidRPr="00E921A2" w14:paraId="531DDD68" w14:textId="77777777">
        <w:trPr>
          <w:tblHeader/>
          <w:jc w:val="center"/>
        </w:trPr>
        <w:tc>
          <w:tcPr>
            <w:tcW w:w="1908" w:type="dxa"/>
            <w:tcBorders>
              <w:top w:val="double" w:sz="4" w:space="0" w:color="auto"/>
              <w:bottom w:val="nil"/>
            </w:tcBorders>
            <w:shd w:val="pct10" w:color="auto" w:fill="FFFFFF"/>
          </w:tcPr>
          <w:p w14:paraId="41404F01" w14:textId="77777777" w:rsidR="00E921A2" w:rsidRPr="00121095" w:rsidRDefault="00E921A2">
            <w:pPr>
              <w:pStyle w:val="OtherTableHeader"/>
            </w:pPr>
            <w:r w:rsidRPr="00121095">
              <w:t>Description</w:t>
            </w:r>
          </w:p>
        </w:tc>
        <w:tc>
          <w:tcPr>
            <w:tcW w:w="990" w:type="dxa"/>
            <w:tcBorders>
              <w:top w:val="double" w:sz="4" w:space="0" w:color="auto"/>
              <w:bottom w:val="nil"/>
            </w:tcBorders>
            <w:shd w:val="pct10" w:color="auto" w:fill="FFFFFF"/>
          </w:tcPr>
          <w:p w14:paraId="5B23B899" w14:textId="77777777" w:rsidR="00E921A2" w:rsidRPr="00121095" w:rsidRDefault="00E921A2">
            <w:pPr>
              <w:pStyle w:val="OtherTableHeader"/>
            </w:pPr>
            <w:r w:rsidRPr="00121095">
              <w:t>Query</w:t>
            </w:r>
          </w:p>
        </w:tc>
        <w:tc>
          <w:tcPr>
            <w:tcW w:w="1080" w:type="dxa"/>
            <w:tcBorders>
              <w:top w:val="double" w:sz="4" w:space="0" w:color="auto"/>
              <w:bottom w:val="nil"/>
            </w:tcBorders>
            <w:shd w:val="pct10" w:color="auto" w:fill="FFFFFF"/>
          </w:tcPr>
          <w:p w14:paraId="046D9A41" w14:textId="77777777" w:rsidR="00E921A2" w:rsidRPr="00121095" w:rsidRDefault="00E921A2">
            <w:pPr>
              <w:pStyle w:val="OtherTableHeader"/>
            </w:pPr>
            <w:r w:rsidRPr="00121095">
              <w:t>Response</w:t>
            </w:r>
          </w:p>
        </w:tc>
        <w:tc>
          <w:tcPr>
            <w:tcW w:w="1800" w:type="dxa"/>
            <w:tcBorders>
              <w:top w:val="double" w:sz="4" w:space="0" w:color="auto"/>
              <w:bottom w:val="nil"/>
            </w:tcBorders>
            <w:shd w:val="pct10" w:color="auto" w:fill="FFFFFF"/>
          </w:tcPr>
          <w:p w14:paraId="7BC36CD4"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1332EA38" w14:textId="77777777" w:rsidR="00E921A2" w:rsidRPr="00121095" w:rsidRDefault="00E921A2">
            <w:pPr>
              <w:pStyle w:val="OtherTableHeader"/>
            </w:pPr>
            <w:r w:rsidRPr="00121095">
              <w:t>Defining segment(s)</w:t>
            </w:r>
          </w:p>
        </w:tc>
        <w:tc>
          <w:tcPr>
            <w:tcW w:w="1278" w:type="dxa"/>
            <w:tcBorders>
              <w:top w:val="double" w:sz="4" w:space="0" w:color="auto"/>
              <w:bottom w:val="nil"/>
            </w:tcBorders>
            <w:shd w:val="pct10" w:color="auto" w:fill="FFFFFF"/>
          </w:tcPr>
          <w:p w14:paraId="23501AB9" w14:textId="77777777" w:rsidR="00E921A2" w:rsidRPr="00121095" w:rsidRDefault="00E921A2">
            <w:pPr>
              <w:pStyle w:val="OtherTableHeader"/>
            </w:pPr>
            <w:r w:rsidRPr="00121095">
              <w:t>Sec Ref</w:t>
            </w:r>
          </w:p>
        </w:tc>
      </w:tr>
      <w:tr w:rsidR="00E921A2" w:rsidRPr="00E921A2" w14:paraId="4590F712" w14:textId="77777777">
        <w:trPr>
          <w:jc w:val="center"/>
        </w:trPr>
        <w:tc>
          <w:tcPr>
            <w:tcW w:w="1908" w:type="dxa"/>
            <w:tcBorders>
              <w:top w:val="single" w:sz="4" w:space="0" w:color="auto"/>
              <w:bottom w:val="nil"/>
            </w:tcBorders>
          </w:tcPr>
          <w:p w14:paraId="3BC3D372" w14:textId="77777777" w:rsidR="00E921A2" w:rsidRPr="00121095" w:rsidRDefault="00E921A2">
            <w:pPr>
              <w:pStyle w:val="OtherTableBody"/>
            </w:pPr>
            <w:r w:rsidRPr="00121095">
              <w:rPr>
                <w:snapToGrid w:val="0"/>
              </w:rPr>
              <w:t>Cancel query</w:t>
            </w:r>
          </w:p>
        </w:tc>
        <w:tc>
          <w:tcPr>
            <w:tcW w:w="990" w:type="dxa"/>
            <w:tcBorders>
              <w:top w:val="single" w:sz="4" w:space="0" w:color="auto"/>
              <w:bottom w:val="nil"/>
            </w:tcBorders>
          </w:tcPr>
          <w:p w14:paraId="62938F22" w14:textId="77777777" w:rsidR="00E921A2" w:rsidRPr="00121095" w:rsidRDefault="00E921A2">
            <w:pPr>
              <w:pStyle w:val="OtherTableBody"/>
            </w:pPr>
            <w:r w:rsidRPr="00121095">
              <w:rPr>
                <w:snapToGrid w:val="0"/>
              </w:rPr>
              <w:t>QCN</w:t>
            </w:r>
          </w:p>
        </w:tc>
        <w:tc>
          <w:tcPr>
            <w:tcW w:w="1080" w:type="dxa"/>
            <w:tcBorders>
              <w:top w:val="single" w:sz="4" w:space="0" w:color="auto"/>
              <w:bottom w:val="nil"/>
            </w:tcBorders>
          </w:tcPr>
          <w:p w14:paraId="51E6F992" w14:textId="77777777" w:rsidR="00E921A2" w:rsidRPr="00121095" w:rsidRDefault="00E921A2">
            <w:pPr>
              <w:pStyle w:val="OtherTableBody"/>
            </w:pPr>
          </w:p>
        </w:tc>
        <w:tc>
          <w:tcPr>
            <w:tcW w:w="1800" w:type="dxa"/>
            <w:tcBorders>
              <w:top w:val="single" w:sz="4" w:space="0" w:color="auto"/>
              <w:bottom w:val="nil"/>
            </w:tcBorders>
          </w:tcPr>
          <w:p w14:paraId="2501374C" w14:textId="77777777" w:rsidR="00E921A2" w:rsidRPr="00121095" w:rsidRDefault="00E921A2">
            <w:pPr>
              <w:pStyle w:val="OtherTableBody"/>
            </w:pPr>
          </w:p>
        </w:tc>
        <w:tc>
          <w:tcPr>
            <w:tcW w:w="1440" w:type="dxa"/>
            <w:tcBorders>
              <w:top w:val="single" w:sz="4" w:space="0" w:color="auto"/>
              <w:bottom w:val="nil"/>
            </w:tcBorders>
          </w:tcPr>
          <w:p w14:paraId="3AB32F9C" w14:textId="77777777" w:rsidR="00E921A2" w:rsidRPr="00121095" w:rsidRDefault="00E921A2">
            <w:pPr>
              <w:pStyle w:val="OtherTableBody"/>
            </w:pPr>
          </w:p>
        </w:tc>
        <w:tc>
          <w:tcPr>
            <w:tcW w:w="1278" w:type="dxa"/>
            <w:tcBorders>
              <w:top w:val="single" w:sz="4" w:space="0" w:color="auto"/>
              <w:bottom w:val="nil"/>
            </w:tcBorders>
          </w:tcPr>
          <w:p w14:paraId="073634B7" w14:textId="307E5B00" w:rsidR="00E921A2" w:rsidRPr="00121095" w:rsidRDefault="002503D5">
            <w:pPr>
              <w:pStyle w:val="OtherTableBody"/>
            </w:pPr>
            <w:r>
              <w:fldChar w:fldCharType="begin"/>
            </w:r>
            <w:r>
              <w:instrText xml:space="preserve"> REF _Ref465670010 \r \h  \* MERGEFORMAT </w:instrText>
            </w:r>
            <w:r>
              <w:fldChar w:fldCharType="separate"/>
            </w:r>
            <w:r w:rsidR="00C244BF">
              <w:t>5.4.6</w:t>
            </w:r>
            <w:r>
              <w:fldChar w:fldCharType="end"/>
            </w:r>
          </w:p>
        </w:tc>
      </w:tr>
      <w:tr w:rsidR="00E921A2" w:rsidRPr="00E921A2" w14:paraId="1805ECBC" w14:textId="77777777">
        <w:trPr>
          <w:jc w:val="center"/>
        </w:trPr>
        <w:tc>
          <w:tcPr>
            <w:tcW w:w="1908" w:type="dxa"/>
            <w:tcBorders>
              <w:top w:val="single" w:sz="4" w:space="0" w:color="auto"/>
              <w:bottom w:val="nil"/>
            </w:tcBorders>
          </w:tcPr>
          <w:p w14:paraId="656335EB" w14:textId="77777777" w:rsidR="00E921A2" w:rsidRPr="00121095" w:rsidRDefault="00E921A2">
            <w:pPr>
              <w:pStyle w:val="OtherTableBody"/>
            </w:pPr>
            <w:r w:rsidRPr="00121095">
              <w:rPr>
                <w:snapToGrid w:val="0"/>
              </w:rPr>
              <w:t>Query By Parameter</w:t>
            </w:r>
          </w:p>
        </w:tc>
        <w:tc>
          <w:tcPr>
            <w:tcW w:w="990" w:type="dxa"/>
            <w:tcBorders>
              <w:top w:val="single" w:sz="4" w:space="0" w:color="auto"/>
              <w:bottom w:val="nil"/>
            </w:tcBorders>
          </w:tcPr>
          <w:p w14:paraId="2A18640B" w14:textId="77777777" w:rsidR="00E921A2" w:rsidRPr="00121095" w:rsidRDefault="00E921A2">
            <w:pPr>
              <w:pStyle w:val="OtherTableBody"/>
              <w:rPr>
                <w:snapToGrid w:val="0"/>
              </w:rPr>
            </w:pPr>
            <w:r w:rsidRPr="00121095">
              <w:rPr>
                <w:snapToGrid w:val="0"/>
              </w:rPr>
              <w:t>QBP</w:t>
            </w:r>
          </w:p>
        </w:tc>
        <w:tc>
          <w:tcPr>
            <w:tcW w:w="1080" w:type="dxa"/>
            <w:tcBorders>
              <w:top w:val="single" w:sz="4" w:space="0" w:color="auto"/>
              <w:bottom w:val="nil"/>
            </w:tcBorders>
          </w:tcPr>
          <w:p w14:paraId="04C2D483" w14:textId="77777777" w:rsidR="00E921A2" w:rsidRPr="00121095" w:rsidRDefault="00E921A2">
            <w:pPr>
              <w:pStyle w:val="OtherTableBody"/>
              <w:rPr>
                <w:snapToGrid w:val="0"/>
              </w:rPr>
            </w:pPr>
          </w:p>
        </w:tc>
        <w:tc>
          <w:tcPr>
            <w:tcW w:w="1800" w:type="dxa"/>
            <w:tcBorders>
              <w:top w:val="single" w:sz="4" w:space="0" w:color="auto"/>
              <w:bottom w:val="nil"/>
            </w:tcBorders>
          </w:tcPr>
          <w:p w14:paraId="415F6940" w14:textId="77777777" w:rsidR="00E921A2" w:rsidRPr="00121095" w:rsidRDefault="00E921A2">
            <w:pPr>
              <w:pStyle w:val="OtherTableBody"/>
              <w:rPr>
                <w:snapToGrid w:val="0"/>
              </w:rPr>
            </w:pPr>
          </w:p>
        </w:tc>
        <w:tc>
          <w:tcPr>
            <w:tcW w:w="1440" w:type="dxa"/>
            <w:tcBorders>
              <w:top w:val="single" w:sz="4" w:space="0" w:color="auto"/>
              <w:bottom w:val="nil"/>
            </w:tcBorders>
          </w:tcPr>
          <w:p w14:paraId="045596EB" w14:textId="77777777" w:rsidR="00E921A2" w:rsidRPr="00121095" w:rsidRDefault="00E921A2">
            <w:pPr>
              <w:pStyle w:val="OtherTableBody"/>
            </w:pPr>
            <w:r w:rsidRPr="00121095">
              <w:t>QPD</w:t>
            </w:r>
          </w:p>
        </w:tc>
        <w:tc>
          <w:tcPr>
            <w:tcW w:w="1278" w:type="dxa"/>
            <w:tcBorders>
              <w:top w:val="single" w:sz="4" w:space="0" w:color="auto"/>
              <w:bottom w:val="nil"/>
            </w:tcBorders>
          </w:tcPr>
          <w:p w14:paraId="628B609A" w14:textId="27A0A451" w:rsidR="00E921A2" w:rsidRPr="00121095" w:rsidRDefault="002503D5">
            <w:pPr>
              <w:pStyle w:val="OtherTableBody"/>
            </w:pPr>
            <w:r>
              <w:fldChar w:fldCharType="begin"/>
            </w:r>
            <w:r>
              <w:instrText xml:space="preserve"> REF _Ref465670333 \r \h  \* MERGEFORMAT </w:instrText>
            </w:r>
            <w:r>
              <w:fldChar w:fldCharType="separate"/>
            </w:r>
            <w:r w:rsidR="00C244BF">
              <w:t>5.4.1</w:t>
            </w:r>
            <w:r>
              <w:fldChar w:fldCharType="end"/>
            </w:r>
            <w:r w:rsidR="00E921A2" w:rsidRPr="00121095">
              <w:t xml:space="preserve">, </w:t>
            </w:r>
            <w:r>
              <w:fldChar w:fldCharType="begin"/>
            </w:r>
            <w:r>
              <w:instrText xml:space="preserve"> REF _Ref465670362 \r \h  \* MERGEFORMAT </w:instrText>
            </w:r>
            <w:r>
              <w:fldChar w:fldCharType="separate"/>
            </w:r>
            <w:r w:rsidR="00C244BF">
              <w:t>5.4.2</w:t>
            </w:r>
            <w:r>
              <w:fldChar w:fldCharType="end"/>
            </w:r>
            <w:r w:rsidR="00E921A2" w:rsidRPr="00121095">
              <w:t xml:space="preserve">, </w:t>
            </w:r>
            <w:r>
              <w:fldChar w:fldCharType="begin"/>
            </w:r>
            <w:r>
              <w:instrText xml:space="preserve"> REF _Ref478807850 \r \h  \* MERGEFORMAT </w:instrText>
            </w:r>
            <w:r>
              <w:fldChar w:fldCharType="separate"/>
            </w:r>
            <w:r w:rsidR="00C244BF">
              <w:t>5.4.3</w:t>
            </w:r>
            <w:r>
              <w:fldChar w:fldCharType="end"/>
            </w:r>
          </w:p>
        </w:tc>
      </w:tr>
      <w:tr w:rsidR="00E921A2" w:rsidRPr="00E921A2" w14:paraId="4AB50F23" w14:textId="77777777">
        <w:trPr>
          <w:jc w:val="center"/>
        </w:trPr>
        <w:tc>
          <w:tcPr>
            <w:tcW w:w="1908" w:type="dxa"/>
            <w:tcBorders>
              <w:top w:val="single" w:sz="4" w:space="0" w:color="auto"/>
              <w:bottom w:val="nil"/>
            </w:tcBorders>
          </w:tcPr>
          <w:p w14:paraId="36579448" w14:textId="77777777" w:rsidR="00E921A2" w:rsidRPr="00121095" w:rsidRDefault="00E921A2">
            <w:pPr>
              <w:pStyle w:val="OtherTableBody"/>
            </w:pPr>
            <w:r w:rsidRPr="00121095">
              <w:rPr>
                <w:snapToGrid w:val="0"/>
              </w:rPr>
              <w:t>Query, original Mode</w:t>
            </w:r>
            <w:r>
              <w:rPr>
                <w:snapToGrid w:val="0"/>
              </w:rPr>
              <w:t xml:space="preserve"> (withdrawn)</w:t>
            </w:r>
          </w:p>
        </w:tc>
        <w:tc>
          <w:tcPr>
            <w:tcW w:w="990" w:type="dxa"/>
            <w:tcBorders>
              <w:top w:val="single" w:sz="4" w:space="0" w:color="auto"/>
              <w:bottom w:val="nil"/>
            </w:tcBorders>
          </w:tcPr>
          <w:p w14:paraId="58E05988" w14:textId="77777777" w:rsidR="00E921A2" w:rsidRPr="00121095" w:rsidRDefault="00E921A2">
            <w:pPr>
              <w:pStyle w:val="OtherTableBody"/>
              <w:rPr>
                <w:snapToGrid w:val="0"/>
              </w:rPr>
            </w:pPr>
            <w:r w:rsidRPr="00121095">
              <w:rPr>
                <w:snapToGrid w:val="0"/>
              </w:rPr>
              <w:t>QRY</w:t>
            </w:r>
          </w:p>
        </w:tc>
        <w:tc>
          <w:tcPr>
            <w:tcW w:w="1080" w:type="dxa"/>
            <w:tcBorders>
              <w:top w:val="single" w:sz="4" w:space="0" w:color="auto"/>
              <w:bottom w:val="nil"/>
            </w:tcBorders>
          </w:tcPr>
          <w:p w14:paraId="31D7AC45" w14:textId="77777777" w:rsidR="00E921A2" w:rsidRPr="00121095" w:rsidRDefault="00E921A2">
            <w:pPr>
              <w:pStyle w:val="OtherTableBody"/>
              <w:rPr>
                <w:snapToGrid w:val="0"/>
              </w:rPr>
            </w:pPr>
          </w:p>
        </w:tc>
        <w:tc>
          <w:tcPr>
            <w:tcW w:w="1800" w:type="dxa"/>
            <w:tcBorders>
              <w:top w:val="single" w:sz="4" w:space="0" w:color="auto"/>
              <w:bottom w:val="nil"/>
            </w:tcBorders>
          </w:tcPr>
          <w:p w14:paraId="39F8A231" w14:textId="77777777" w:rsidR="00E921A2" w:rsidRPr="00121095" w:rsidRDefault="00E921A2" w:rsidP="00BF5311">
            <w:pPr>
              <w:pStyle w:val="OtherTableBody"/>
              <w:rPr>
                <w:snapToGrid w:val="0"/>
              </w:rPr>
            </w:pPr>
            <w:r w:rsidRPr="00121095">
              <w:rPr>
                <w:snapToGrid w:val="0"/>
              </w:rPr>
              <w:t xml:space="preserve">Original mode </w:t>
            </w:r>
            <w:r w:rsidRPr="00121095">
              <w:t>(</w:t>
            </w:r>
            <w:r>
              <w:t>withdrawn</w:t>
            </w:r>
            <w:r w:rsidRPr="00121095">
              <w:t>)</w:t>
            </w:r>
          </w:p>
        </w:tc>
        <w:tc>
          <w:tcPr>
            <w:tcW w:w="1440" w:type="dxa"/>
            <w:tcBorders>
              <w:top w:val="single" w:sz="4" w:space="0" w:color="auto"/>
              <w:bottom w:val="nil"/>
            </w:tcBorders>
          </w:tcPr>
          <w:p w14:paraId="12730473" w14:textId="77777777" w:rsidR="00E921A2" w:rsidRPr="00121095" w:rsidRDefault="00E921A2">
            <w:pPr>
              <w:pStyle w:val="OtherTableBody"/>
            </w:pPr>
            <w:r w:rsidRPr="00121095">
              <w:t>QRD/QRF</w:t>
            </w:r>
          </w:p>
        </w:tc>
        <w:tc>
          <w:tcPr>
            <w:tcW w:w="1278" w:type="dxa"/>
            <w:tcBorders>
              <w:top w:val="single" w:sz="4" w:space="0" w:color="auto"/>
              <w:bottom w:val="nil"/>
            </w:tcBorders>
          </w:tcPr>
          <w:p w14:paraId="617E70AA" w14:textId="77777777" w:rsidR="00E921A2" w:rsidRPr="00121095" w:rsidRDefault="00E921A2">
            <w:pPr>
              <w:pStyle w:val="OtherTableBody"/>
            </w:pPr>
          </w:p>
        </w:tc>
      </w:tr>
      <w:tr w:rsidR="00E921A2" w:rsidRPr="00E921A2" w14:paraId="4BD3B61D" w14:textId="77777777">
        <w:trPr>
          <w:jc w:val="center"/>
        </w:trPr>
        <w:tc>
          <w:tcPr>
            <w:tcW w:w="1908" w:type="dxa"/>
            <w:tcBorders>
              <w:top w:val="single" w:sz="4" w:space="0" w:color="auto"/>
              <w:bottom w:val="nil"/>
            </w:tcBorders>
          </w:tcPr>
          <w:p w14:paraId="1F128257" w14:textId="77777777" w:rsidR="00E921A2" w:rsidRPr="00121095" w:rsidRDefault="00E921A2">
            <w:pPr>
              <w:pStyle w:val="OtherTableBody"/>
              <w:rPr>
                <w:snapToGrid w:val="0"/>
              </w:rPr>
            </w:pPr>
            <w:r w:rsidRPr="00121095">
              <w:rPr>
                <w:snapToGrid w:val="0"/>
              </w:rPr>
              <w:t>Display response</w:t>
            </w:r>
          </w:p>
        </w:tc>
        <w:tc>
          <w:tcPr>
            <w:tcW w:w="990" w:type="dxa"/>
            <w:tcBorders>
              <w:top w:val="single" w:sz="4" w:space="0" w:color="auto"/>
              <w:bottom w:val="nil"/>
            </w:tcBorders>
          </w:tcPr>
          <w:p w14:paraId="241F082B" w14:textId="77777777" w:rsidR="00E921A2" w:rsidRPr="00121095" w:rsidRDefault="00E921A2">
            <w:pPr>
              <w:pStyle w:val="OtherTableBody"/>
              <w:rPr>
                <w:snapToGrid w:val="0"/>
              </w:rPr>
            </w:pPr>
          </w:p>
        </w:tc>
        <w:tc>
          <w:tcPr>
            <w:tcW w:w="1080" w:type="dxa"/>
            <w:tcBorders>
              <w:top w:val="single" w:sz="4" w:space="0" w:color="auto"/>
              <w:bottom w:val="nil"/>
            </w:tcBorders>
          </w:tcPr>
          <w:p w14:paraId="558914D0" w14:textId="77777777" w:rsidR="00E921A2" w:rsidRPr="00121095" w:rsidRDefault="00E921A2">
            <w:pPr>
              <w:pStyle w:val="OtherTableBody"/>
              <w:rPr>
                <w:snapToGrid w:val="0"/>
              </w:rPr>
            </w:pPr>
            <w:r w:rsidRPr="00121095">
              <w:rPr>
                <w:snapToGrid w:val="0"/>
              </w:rPr>
              <w:t>RDY</w:t>
            </w:r>
          </w:p>
        </w:tc>
        <w:tc>
          <w:tcPr>
            <w:tcW w:w="1800" w:type="dxa"/>
            <w:tcBorders>
              <w:top w:val="single" w:sz="4" w:space="0" w:color="auto"/>
              <w:bottom w:val="nil"/>
            </w:tcBorders>
          </w:tcPr>
          <w:p w14:paraId="06F05C70" w14:textId="77777777" w:rsidR="00E921A2" w:rsidRPr="00121095" w:rsidRDefault="00E921A2">
            <w:pPr>
              <w:pStyle w:val="OtherTableBody"/>
              <w:rPr>
                <w:snapToGrid w:val="0"/>
              </w:rPr>
            </w:pPr>
            <w:r w:rsidRPr="00121095">
              <w:rPr>
                <w:snapToGrid w:val="0"/>
              </w:rPr>
              <w:t>Display</w:t>
            </w:r>
          </w:p>
        </w:tc>
        <w:tc>
          <w:tcPr>
            <w:tcW w:w="1440" w:type="dxa"/>
            <w:tcBorders>
              <w:top w:val="single" w:sz="4" w:space="0" w:color="auto"/>
              <w:bottom w:val="nil"/>
            </w:tcBorders>
          </w:tcPr>
          <w:p w14:paraId="4E16E53E" w14:textId="77777777" w:rsidR="00E921A2" w:rsidRPr="00121095" w:rsidRDefault="00E921A2">
            <w:pPr>
              <w:pStyle w:val="OtherTableBody"/>
              <w:rPr>
                <w:snapToGrid w:val="0"/>
              </w:rPr>
            </w:pPr>
            <w:r w:rsidRPr="00121095">
              <w:rPr>
                <w:snapToGrid w:val="0"/>
              </w:rPr>
              <w:t>DSP</w:t>
            </w:r>
          </w:p>
        </w:tc>
        <w:tc>
          <w:tcPr>
            <w:tcW w:w="1278" w:type="dxa"/>
            <w:tcBorders>
              <w:top w:val="single" w:sz="4" w:space="0" w:color="auto"/>
              <w:bottom w:val="nil"/>
            </w:tcBorders>
          </w:tcPr>
          <w:p w14:paraId="5F6549F9" w14:textId="3686E212" w:rsidR="00E921A2" w:rsidRPr="00121095" w:rsidRDefault="002503D5">
            <w:pPr>
              <w:pStyle w:val="OtherTableBody"/>
              <w:rPr>
                <w:snapToGrid w:val="0"/>
              </w:rPr>
            </w:pPr>
            <w:r>
              <w:fldChar w:fldCharType="begin"/>
            </w:r>
            <w:r>
              <w:instrText xml:space="preserve"> REF _Ref478807850 \r \h  \* MERGEFORMAT </w:instrText>
            </w:r>
            <w:r>
              <w:fldChar w:fldCharType="separate"/>
            </w:r>
            <w:r w:rsidR="00C244BF" w:rsidRPr="00C244BF">
              <w:rPr>
                <w:snapToGrid w:val="0"/>
              </w:rPr>
              <w:t>5.4.3</w:t>
            </w:r>
            <w:r>
              <w:fldChar w:fldCharType="end"/>
            </w:r>
          </w:p>
        </w:tc>
      </w:tr>
      <w:tr w:rsidR="00E921A2" w:rsidRPr="00E921A2" w14:paraId="65F87AA4" w14:textId="77777777">
        <w:trPr>
          <w:jc w:val="center"/>
        </w:trPr>
        <w:tc>
          <w:tcPr>
            <w:tcW w:w="1908" w:type="dxa"/>
            <w:tcBorders>
              <w:top w:val="single" w:sz="4" w:space="0" w:color="auto"/>
              <w:bottom w:val="nil"/>
            </w:tcBorders>
          </w:tcPr>
          <w:p w14:paraId="13FE5C84" w14:textId="77777777" w:rsidR="00E921A2" w:rsidRPr="00121095" w:rsidRDefault="00E921A2">
            <w:pPr>
              <w:pStyle w:val="OtherTableBody"/>
              <w:rPr>
                <w:snapToGrid w:val="0"/>
              </w:rPr>
            </w:pPr>
            <w:r w:rsidRPr="00121095">
              <w:rPr>
                <w:snapToGrid w:val="0"/>
              </w:rPr>
              <w:t>Response Segment Pattern</w:t>
            </w:r>
          </w:p>
        </w:tc>
        <w:tc>
          <w:tcPr>
            <w:tcW w:w="990" w:type="dxa"/>
            <w:tcBorders>
              <w:top w:val="single" w:sz="4" w:space="0" w:color="auto"/>
              <w:bottom w:val="nil"/>
            </w:tcBorders>
          </w:tcPr>
          <w:p w14:paraId="202FEF99" w14:textId="77777777" w:rsidR="00E921A2" w:rsidRPr="00121095" w:rsidRDefault="00E921A2">
            <w:pPr>
              <w:pStyle w:val="OtherTableBody"/>
              <w:rPr>
                <w:snapToGrid w:val="0"/>
              </w:rPr>
            </w:pPr>
          </w:p>
        </w:tc>
        <w:tc>
          <w:tcPr>
            <w:tcW w:w="1080" w:type="dxa"/>
            <w:tcBorders>
              <w:top w:val="single" w:sz="4" w:space="0" w:color="auto"/>
              <w:bottom w:val="nil"/>
            </w:tcBorders>
          </w:tcPr>
          <w:p w14:paraId="6A078A89" w14:textId="77777777" w:rsidR="00E921A2" w:rsidRPr="00121095" w:rsidRDefault="00E921A2">
            <w:pPr>
              <w:pStyle w:val="OtherTableBody"/>
              <w:rPr>
                <w:snapToGrid w:val="0"/>
              </w:rPr>
            </w:pPr>
            <w:r w:rsidRPr="00121095">
              <w:rPr>
                <w:snapToGrid w:val="0"/>
              </w:rPr>
              <w:t>RSP</w:t>
            </w:r>
          </w:p>
        </w:tc>
        <w:tc>
          <w:tcPr>
            <w:tcW w:w="1800" w:type="dxa"/>
            <w:tcBorders>
              <w:top w:val="single" w:sz="4" w:space="0" w:color="auto"/>
              <w:bottom w:val="nil"/>
            </w:tcBorders>
          </w:tcPr>
          <w:p w14:paraId="3E5A8E53" w14:textId="77777777" w:rsidR="00E921A2" w:rsidRPr="00121095" w:rsidRDefault="00E921A2">
            <w:pPr>
              <w:pStyle w:val="OtherTableBody"/>
              <w:rPr>
                <w:snapToGrid w:val="0"/>
              </w:rPr>
            </w:pPr>
            <w:r w:rsidRPr="00121095">
              <w:rPr>
                <w:snapToGrid w:val="0"/>
              </w:rPr>
              <w:t>Segment pattern</w:t>
            </w:r>
          </w:p>
        </w:tc>
        <w:tc>
          <w:tcPr>
            <w:tcW w:w="1440" w:type="dxa"/>
            <w:tcBorders>
              <w:top w:val="single" w:sz="4" w:space="0" w:color="auto"/>
              <w:bottom w:val="nil"/>
            </w:tcBorders>
          </w:tcPr>
          <w:p w14:paraId="3312D6DA" w14:textId="77777777" w:rsidR="00E921A2" w:rsidRPr="00121095" w:rsidRDefault="00E921A2">
            <w:pPr>
              <w:pStyle w:val="OtherTableBody"/>
              <w:rPr>
                <w:snapToGrid w:val="0"/>
              </w:rPr>
            </w:pPr>
          </w:p>
        </w:tc>
        <w:tc>
          <w:tcPr>
            <w:tcW w:w="1278" w:type="dxa"/>
            <w:tcBorders>
              <w:top w:val="single" w:sz="4" w:space="0" w:color="auto"/>
              <w:bottom w:val="nil"/>
            </w:tcBorders>
          </w:tcPr>
          <w:p w14:paraId="74C934B8" w14:textId="41DA6272" w:rsidR="00E921A2" w:rsidRPr="00121095" w:rsidRDefault="002503D5">
            <w:pPr>
              <w:pStyle w:val="OtherTableBody"/>
              <w:rPr>
                <w:snapToGrid w:val="0"/>
              </w:rPr>
            </w:pPr>
            <w:r>
              <w:fldChar w:fldCharType="begin"/>
            </w:r>
            <w:r>
              <w:instrText xml:space="preserve"> REF _Ref465670333 \r \h  \* MERGEFORMAT </w:instrText>
            </w:r>
            <w:r>
              <w:fldChar w:fldCharType="separate"/>
            </w:r>
            <w:r w:rsidR="00C244BF" w:rsidRPr="00C244BF">
              <w:rPr>
                <w:snapToGrid w:val="0"/>
              </w:rPr>
              <w:t>5.4.1</w:t>
            </w:r>
            <w:r>
              <w:fldChar w:fldCharType="end"/>
            </w:r>
          </w:p>
        </w:tc>
      </w:tr>
      <w:tr w:rsidR="00E921A2" w:rsidRPr="00E921A2" w14:paraId="6413D1DA" w14:textId="77777777">
        <w:trPr>
          <w:jc w:val="center"/>
        </w:trPr>
        <w:tc>
          <w:tcPr>
            <w:tcW w:w="1908" w:type="dxa"/>
            <w:tcBorders>
              <w:top w:val="single" w:sz="4" w:space="0" w:color="auto"/>
              <w:bottom w:val="nil"/>
            </w:tcBorders>
          </w:tcPr>
          <w:p w14:paraId="0885D2E7" w14:textId="77777777" w:rsidR="00E921A2" w:rsidRPr="00121095" w:rsidRDefault="00E921A2">
            <w:pPr>
              <w:pStyle w:val="OtherTableBody"/>
              <w:rPr>
                <w:snapToGrid w:val="0"/>
              </w:rPr>
            </w:pPr>
            <w:r w:rsidRPr="00121095">
              <w:rPr>
                <w:snapToGrid w:val="0"/>
              </w:rPr>
              <w:t>Response tabular</w:t>
            </w:r>
          </w:p>
        </w:tc>
        <w:tc>
          <w:tcPr>
            <w:tcW w:w="990" w:type="dxa"/>
            <w:tcBorders>
              <w:top w:val="single" w:sz="4" w:space="0" w:color="auto"/>
              <w:bottom w:val="nil"/>
            </w:tcBorders>
          </w:tcPr>
          <w:p w14:paraId="10F89BEC" w14:textId="77777777" w:rsidR="00E921A2" w:rsidRPr="00121095" w:rsidRDefault="00E921A2">
            <w:pPr>
              <w:pStyle w:val="OtherTableBody"/>
              <w:rPr>
                <w:snapToGrid w:val="0"/>
              </w:rPr>
            </w:pPr>
          </w:p>
        </w:tc>
        <w:tc>
          <w:tcPr>
            <w:tcW w:w="1080" w:type="dxa"/>
            <w:tcBorders>
              <w:top w:val="single" w:sz="4" w:space="0" w:color="auto"/>
              <w:bottom w:val="nil"/>
            </w:tcBorders>
          </w:tcPr>
          <w:p w14:paraId="2C826276" w14:textId="77777777" w:rsidR="00E921A2" w:rsidRPr="00121095" w:rsidRDefault="00E921A2">
            <w:pPr>
              <w:pStyle w:val="OtherTableBody"/>
              <w:rPr>
                <w:snapToGrid w:val="0"/>
              </w:rPr>
            </w:pPr>
            <w:r w:rsidRPr="00121095">
              <w:rPr>
                <w:snapToGrid w:val="0"/>
              </w:rPr>
              <w:t>RTB</w:t>
            </w:r>
          </w:p>
        </w:tc>
        <w:tc>
          <w:tcPr>
            <w:tcW w:w="1800" w:type="dxa"/>
            <w:tcBorders>
              <w:top w:val="single" w:sz="4" w:space="0" w:color="auto"/>
              <w:bottom w:val="nil"/>
            </w:tcBorders>
          </w:tcPr>
          <w:p w14:paraId="21080569" w14:textId="77777777" w:rsidR="00E921A2" w:rsidRPr="00121095" w:rsidRDefault="00E921A2">
            <w:pPr>
              <w:pStyle w:val="OtherTableBody"/>
              <w:rPr>
                <w:snapToGrid w:val="0"/>
              </w:rPr>
            </w:pPr>
            <w:r w:rsidRPr="00121095">
              <w:rPr>
                <w:snapToGrid w:val="0"/>
              </w:rPr>
              <w:t>tabular</w:t>
            </w:r>
          </w:p>
        </w:tc>
        <w:tc>
          <w:tcPr>
            <w:tcW w:w="1440" w:type="dxa"/>
            <w:tcBorders>
              <w:top w:val="single" w:sz="4" w:space="0" w:color="auto"/>
              <w:bottom w:val="nil"/>
            </w:tcBorders>
          </w:tcPr>
          <w:p w14:paraId="4BC45DFE" w14:textId="77777777" w:rsidR="00E921A2" w:rsidRPr="00121095" w:rsidRDefault="00E921A2">
            <w:pPr>
              <w:pStyle w:val="OtherTableBody"/>
              <w:rPr>
                <w:snapToGrid w:val="0"/>
              </w:rPr>
            </w:pPr>
            <w:r w:rsidRPr="00121095">
              <w:rPr>
                <w:snapToGrid w:val="0"/>
              </w:rPr>
              <w:t>RDF/RDT</w:t>
            </w:r>
          </w:p>
        </w:tc>
        <w:tc>
          <w:tcPr>
            <w:tcW w:w="1278" w:type="dxa"/>
            <w:tcBorders>
              <w:top w:val="single" w:sz="4" w:space="0" w:color="auto"/>
              <w:bottom w:val="nil"/>
            </w:tcBorders>
          </w:tcPr>
          <w:p w14:paraId="4756B2BD" w14:textId="710DEDA1" w:rsidR="00E921A2" w:rsidRPr="00121095" w:rsidRDefault="002503D5">
            <w:pPr>
              <w:pStyle w:val="OtherTableBody"/>
              <w:rPr>
                <w:snapToGrid w:val="0"/>
              </w:rPr>
            </w:pPr>
            <w:r>
              <w:fldChar w:fldCharType="begin"/>
            </w:r>
            <w:r>
              <w:instrText xml:space="preserve"> REF _Ref465670362 \r \h  \* MERGEFORMAT </w:instrText>
            </w:r>
            <w:r>
              <w:fldChar w:fldCharType="separate"/>
            </w:r>
            <w:r w:rsidR="00C244BF" w:rsidRPr="00C244BF">
              <w:rPr>
                <w:snapToGrid w:val="0"/>
              </w:rPr>
              <w:t>5.4.2</w:t>
            </w:r>
            <w:r>
              <w:fldChar w:fldCharType="end"/>
            </w:r>
          </w:p>
        </w:tc>
      </w:tr>
      <w:tr w:rsidR="00E921A2" w:rsidRPr="00E921A2" w14:paraId="40F664AC" w14:textId="77777777">
        <w:trPr>
          <w:jc w:val="center"/>
        </w:trPr>
        <w:tc>
          <w:tcPr>
            <w:tcW w:w="1908" w:type="dxa"/>
            <w:tcBorders>
              <w:top w:val="single" w:sz="4" w:space="0" w:color="auto"/>
              <w:bottom w:val="double" w:sz="4" w:space="0" w:color="auto"/>
            </w:tcBorders>
          </w:tcPr>
          <w:p w14:paraId="67668630" w14:textId="77777777" w:rsidR="00E921A2" w:rsidRPr="00121095" w:rsidRDefault="00E921A2">
            <w:pPr>
              <w:pStyle w:val="OtherTableBody"/>
              <w:rPr>
                <w:snapToGrid w:val="0"/>
              </w:rPr>
            </w:pPr>
            <w:r w:rsidRPr="00121095">
              <w:rPr>
                <w:snapToGrid w:val="0"/>
              </w:rPr>
              <w:t>Unsolicited display message</w:t>
            </w:r>
            <w:r>
              <w:rPr>
                <w:snapToGrid w:val="0"/>
              </w:rPr>
              <w:t xml:space="preserve"> (withdrawn)</w:t>
            </w:r>
          </w:p>
        </w:tc>
        <w:tc>
          <w:tcPr>
            <w:tcW w:w="990" w:type="dxa"/>
            <w:tcBorders>
              <w:top w:val="single" w:sz="4" w:space="0" w:color="auto"/>
              <w:bottom w:val="double" w:sz="4" w:space="0" w:color="auto"/>
            </w:tcBorders>
          </w:tcPr>
          <w:p w14:paraId="6336D227" w14:textId="77777777" w:rsidR="00E921A2" w:rsidRPr="00121095" w:rsidRDefault="00E921A2">
            <w:pPr>
              <w:pStyle w:val="OtherTableBody"/>
              <w:rPr>
                <w:snapToGrid w:val="0"/>
              </w:rPr>
            </w:pPr>
            <w:r w:rsidRPr="00121095">
              <w:rPr>
                <w:snapToGrid w:val="0"/>
              </w:rPr>
              <w:t>UDM</w:t>
            </w:r>
          </w:p>
        </w:tc>
        <w:tc>
          <w:tcPr>
            <w:tcW w:w="1080" w:type="dxa"/>
            <w:tcBorders>
              <w:top w:val="single" w:sz="4" w:space="0" w:color="auto"/>
              <w:bottom w:val="double" w:sz="4" w:space="0" w:color="auto"/>
            </w:tcBorders>
          </w:tcPr>
          <w:p w14:paraId="4928FF87" w14:textId="77777777" w:rsidR="00E921A2" w:rsidRPr="00121095" w:rsidRDefault="00E921A2">
            <w:pPr>
              <w:pStyle w:val="OtherTableBody"/>
              <w:rPr>
                <w:snapToGrid w:val="0"/>
              </w:rPr>
            </w:pPr>
          </w:p>
        </w:tc>
        <w:tc>
          <w:tcPr>
            <w:tcW w:w="1800" w:type="dxa"/>
            <w:tcBorders>
              <w:top w:val="single" w:sz="4" w:space="0" w:color="auto"/>
              <w:bottom w:val="double" w:sz="4" w:space="0" w:color="auto"/>
            </w:tcBorders>
          </w:tcPr>
          <w:p w14:paraId="44DFC452" w14:textId="77777777" w:rsidR="00E921A2" w:rsidRPr="00121095" w:rsidRDefault="00E921A2">
            <w:pPr>
              <w:pStyle w:val="OtherTableBody"/>
              <w:rPr>
                <w:snapToGrid w:val="0"/>
              </w:rPr>
            </w:pPr>
            <w:r w:rsidRPr="00121095">
              <w:rPr>
                <w:snapToGrid w:val="0"/>
              </w:rPr>
              <w:t xml:space="preserve">Display </w:t>
            </w:r>
            <w:r>
              <w:rPr>
                <w:snapToGrid w:val="0"/>
              </w:rPr>
              <w:t>(withdrawn)</w:t>
            </w:r>
          </w:p>
        </w:tc>
        <w:tc>
          <w:tcPr>
            <w:tcW w:w="1440" w:type="dxa"/>
            <w:tcBorders>
              <w:top w:val="single" w:sz="4" w:space="0" w:color="auto"/>
              <w:bottom w:val="double" w:sz="4" w:space="0" w:color="auto"/>
            </w:tcBorders>
          </w:tcPr>
          <w:p w14:paraId="577B554E" w14:textId="77777777" w:rsidR="00E921A2" w:rsidRPr="00121095" w:rsidRDefault="00E921A2">
            <w:pPr>
              <w:pStyle w:val="OtherTableBody"/>
              <w:rPr>
                <w:snapToGrid w:val="0"/>
              </w:rPr>
            </w:pPr>
            <w:r w:rsidRPr="00121095">
              <w:rPr>
                <w:snapToGrid w:val="0"/>
              </w:rPr>
              <w:t>URD/URS</w:t>
            </w:r>
          </w:p>
        </w:tc>
        <w:tc>
          <w:tcPr>
            <w:tcW w:w="1278" w:type="dxa"/>
            <w:tcBorders>
              <w:top w:val="single" w:sz="4" w:space="0" w:color="auto"/>
              <w:bottom w:val="double" w:sz="4" w:space="0" w:color="auto"/>
            </w:tcBorders>
          </w:tcPr>
          <w:p w14:paraId="3184712C" w14:textId="77777777" w:rsidR="00E921A2" w:rsidRPr="00121095" w:rsidRDefault="00E921A2">
            <w:pPr>
              <w:pStyle w:val="OtherTableBody"/>
              <w:rPr>
                <w:snapToGrid w:val="0"/>
              </w:rPr>
            </w:pPr>
          </w:p>
        </w:tc>
      </w:tr>
    </w:tbl>
    <w:p w14:paraId="47810375" w14:textId="77777777" w:rsidR="00E921A2" w:rsidRPr="00121095" w:rsidRDefault="00E921A2">
      <w:pPr>
        <w:pStyle w:val="NormalIndented"/>
      </w:pPr>
      <w:r w:rsidRPr="00121095">
        <w:t>The following chart delineates the query/response messages defined in the functional chapters:</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18"/>
        <w:gridCol w:w="1080"/>
        <w:gridCol w:w="1080"/>
        <w:gridCol w:w="1800"/>
        <w:gridCol w:w="1440"/>
        <w:gridCol w:w="1278"/>
      </w:tblGrid>
      <w:tr w:rsidR="00E921A2" w:rsidRPr="00E921A2" w14:paraId="31C847AF" w14:textId="77777777">
        <w:trPr>
          <w:tblHeader/>
          <w:jc w:val="center"/>
        </w:trPr>
        <w:tc>
          <w:tcPr>
            <w:tcW w:w="1818" w:type="dxa"/>
            <w:tcBorders>
              <w:top w:val="double" w:sz="4" w:space="0" w:color="auto"/>
              <w:bottom w:val="nil"/>
            </w:tcBorders>
            <w:shd w:val="pct10" w:color="auto" w:fill="FFFFFF"/>
          </w:tcPr>
          <w:p w14:paraId="3B6E8BB3" w14:textId="77777777" w:rsidR="00E921A2" w:rsidRPr="00121095" w:rsidRDefault="00E921A2">
            <w:pPr>
              <w:pStyle w:val="OtherTableHeader"/>
            </w:pPr>
            <w:r w:rsidRPr="00121095">
              <w:t>Description</w:t>
            </w:r>
          </w:p>
        </w:tc>
        <w:tc>
          <w:tcPr>
            <w:tcW w:w="1080" w:type="dxa"/>
            <w:tcBorders>
              <w:top w:val="double" w:sz="4" w:space="0" w:color="auto"/>
              <w:bottom w:val="nil"/>
            </w:tcBorders>
            <w:shd w:val="pct10" w:color="auto" w:fill="FFFFFF"/>
          </w:tcPr>
          <w:p w14:paraId="1AF236F5" w14:textId="77777777" w:rsidR="00E921A2" w:rsidRPr="00121095" w:rsidRDefault="00E921A2">
            <w:pPr>
              <w:pStyle w:val="OtherTableHeader"/>
            </w:pPr>
            <w:r w:rsidRPr="00121095">
              <w:t>Query</w:t>
            </w:r>
            <w:r w:rsidRPr="00121095">
              <w:br/>
            </w:r>
          </w:p>
        </w:tc>
        <w:tc>
          <w:tcPr>
            <w:tcW w:w="1080" w:type="dxa"/>
            <w:tcBorders>
              <w:top w:val="double" w:sz="4" w:space="0" w:color="auto"/>
              <w:bottom w:val="nil"/>
            </w:tcBorders>
            <w:shd w:val="pct10" w:color="auto" w:fill="FFFFFF"/>
          </w:tcPr>
          <w:p w14:paraId="5933222E" w14:textId="77777777" w:rsidR="00E921A2" w:rsidRPr="00121095" w:rsidRDefault="00E921A2">
            <w:pPr>
              <w:pStyle w:val="OtherTableHeader"/>
            </w:pPr>
            <w:r w:rsidRPr="00121095">
              <w:t>Response</w:t>
            </w:r>
            <w:r w:rsidRPr="00121095">
              <w:br/>
            </w:r>
          </w:p>
        </w:tc>
        <w:tc>
          <w:tcPr>
            <w:tcW w:w="1800" w:type="dxa"/>
            <w:tcBorders>
              <w:top w:val="double" w:sz="4" w:space="0" w:color="auto"/>
              <w:bottom w:val="nil"/>
            </w:tcBorders>
            <w:shd w:val="pct10" w:color="auto" w:fill="FFFFFF"/>
          </w:tcPr>
          <w:p w14:paraId="19B31C00"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0745E4F3" w14:textId="77777777" w:rsidR="00E921A2" w:rsidRPr="00121095" w:rsidRDefault="00E921A2">
            <w:pPr>
              <w:pStyle w:val="OtherTableHeader"/>
            </w:pPr>
            <w:r w:rsidRPr="00121095">
              <w:t xml:space="preserve">Defining </w:t>
            </w:r>
            <w:r w:rsidRPr="00121095">
              <w:br/>
              <w:t>segment(s)</w:t>
            </w:r>
          </w:p>
        </w:tc>
        <w:tc>
          <w:tcPr>
            <w:tcW w:w="1278" w:type="dxa"/>
            <w:tcBorders>
              <w:top w:val="double" w:sz="4" w:space="0" w:color="auto"/>
              <w:bottom w:val="nil"/>
            </w:tcBorders>
            <w:shd w:val="pct10" w:color="auto" w:fill="FFFFFF"/>
          </w:tcPr>
          <w:p w14:paraId="1F6CF38E" w14:textId="77777777" w:rsidR="00E921A2" w:rsidRPr="00121095" w:rsidRDefault="00E921A2">
            <w:pPr>
              <w:pStyle w:val="OtherTableHeader"/>
            </w:pPr>
            <w:r w:rsidRPr="00121095">
              <w:t>Sec Ref</w:t>
            </w:r>
          </w:p>
        </w:tc>
      </w:tr>
      <w:tr w:rsidR="00E921A2" w:rsidRPr="00E921A2" w14:paraId="2DE505BC" w14:textId="77777777">
        <w:trPr>
          <w:jc w:val="center"/>
        </w:trPr>
        <w:tc>
          <w:tcPr>
            <w:tcW w:w="1818" w:type="dxa"/>
            <w:tcBorders>
              <w:top w:val="single" w:sz="4" w:space="0" w:color="auto"/>
              <w:bottom w:val="nil"/>
            </w:tcBorders>
          </w:tcPr>
          <w:p w14:paraId="6B72C7C8" w14:textId="77777777" w:rsidR="00E921A2" w:rsidRPr="00121095" w:rsidRDefault="00E921A2">
            <w:pPr>
              <w:pStyle w:val="OtherTableBody"/>
            </w:pPr>
            <w:r w:rsidRPr="00121095">
              <w:rPr>
                <w:snapToGrid w:val="0"/>
              </w:rPr>
              <w:t>ADT response</w:t>
            </w:r>
            <w:r>
              <w:rPr>
                <w:snapToGrid w:val="0"/>
              </w:rPr>
              <w:t xml:space="preserve"> (withdrawn)</w:t>
            </w:r>
          </w:p>
        </w:tc>
        <w:tc>
          <w:tcPr>
            <w:tcW w:w="1080" w:type="dxa"/>
            <w:tcBorders>
              <w:top w:val="single" w:sz="4" w:space="0" w:color="auto"/>
              <w:bottom w:val="nil"/>
            </w:tcBorders>
          </w:tcPr>
          <w:p w14:paraId="2D67413D" w14:textId="77777777" w:rsidR="00E921A2" w:rsidRPr="00121095" w:rsidRDefault="00E921A2">
            <w:pPr>
              <w:pStyle w:val="OtherTableBody"/>
            </w:pPr>
            <w:r w:rsidRPr="00121095">
              <w:t>QRY^A19</w:t>
            </w:r>
          </w:p>
        </w:tc>
        <w:tc>
          <w:tcPr>
            <w:tcW w:w="1080" w:type="dxa"/>
            <w:tcBorders>
              <w:top w:val="single" w:sz="4" w:space="0" w:color="auto"/>
              <w:bottom w:val="nil"/>
            </w:tcBorders>
          </w:tcPr>
          <w:p w14:paraId="6D3E851E" w14:textId="77777777" w:rsidR="00E921A2" w:rsidRPr="00121095" w:rsidRDefault="00E921A2">
            <w:pPr>
              <w:pStyle w:val="OtherTableBody"/>
            </w:pPr>
            <w:r w:rsidRPr="00121095">
              <w:rPr>
                <w:snapToGrid w:val="0"/>
              </w:rPr>
              <w:t>ADR^A19</w:t>
            </w:r>
          </w:p>
        </w:tc>
        <w:tc>
          <w:tcPr>
            <w:tcW w:w="1800" w:type="dxa"/>
            <w:tcBorders>
              <w:top w:val="single" w:sz="4" w:space="0" w:color="auto"/>
              <w:bottom w:val="nil"/>
            </w:tcBorders>
          </w:tcPr>
          <w:p w14:paraId="1285C670" w14:textId="77777777" w:rsidR="00E921A2" w:rsidRPr="00121095" w:rsidRDefault="00E921A2">
            <w:pPr>
              <w:pStyle w:val="OtherTableBody"/>
            </w:pPr>
            <w:r w:rsidRPr="00121095">
              <w:t>Original mode</w:t>
            </w:r>
            <w:r>
              <w:t xml:space="preserve"> (withdrawn)</w:t>
            </w:r>
          </w:p>
        </w:tc>
        <w:tc>
          <w:tcPr>
            <w:tcW w:w="1440" w:type="dxa"/>
            <w:tcBorders>
              <w:top w:val="single" w:sz="4" w:space="0" w:color="auto"/>
              <w:bottom w:val="nil"/>
            </w:tcBorders>
          </w:tcPr>
          <w:p w14:paraId="311A77F4" w14:textId="77777777" w:rsidR="00E921A2" w:rsidRPr="00121095" w:rsidRDefault="00E921A2">
            <w:pPr>
              <w:pStyle w:val="OtherTableBody"/>
            </w:pPr>
            <w:r w:rsidRPr="00121095">
              <w:t>QRD/QRF</w:t>
            </w:r>
          </w:p>
        </w:tc>
        <w:tc>
          <w:tcPr>
            <w:tcW w:w="1278" w:type="dxa"/>
            <w:tcBorders>
              <w:top w:val="single" w:sz="4" w:space="0" w:color="auto"/>
              <w:bottom w:val="nil"/>
            </w:tcBorders>
          </w:tcPr>
          <w:p w14:paraId="5F788722" w14:textId="77777777" w:rsidR="00E921A2" w:rsidRPr="00121095" w:rsidRDefault="00E921A2">
            <w:pPr>
              <w:pStyle w:val="OtherTableBody"/>
            </w:pPr>
          </w:p>
        </w:tc>
      </w:tr>
      <w:tr w:rsidR="00E921A2" w:rsidRPr="00E921A2" w14:paraId="265612A9" w14:textId="77777777">
        <w:trPr>
          <w:jc w:val="center"/>
        </w:trPr>
        <w:tc>
          <w:tcPr>
            <w:tcW w:w="1818" w:type="dxa"/>
            <w:tcBorders>
              <w:top w:val="single" w:sz="4" w:space="0" w:color="auto"/>
              <w:bottom w:val="nil"/>
            </w:tcBorders>
          </w:tcPr>
          <w:p w14:paraId="4619C3BB" w14:textId="77777777" w:rsidR="00E921A2" w:rsidRPr="00121095" w:rsidRDefault="00E921A2">
            <w:pPr>
              <w:pStyle w:val="OtherTableBody"/>
              <w:rPr>
                <w:snapToGrid w:val="0"/>
              </w:rPr>
            </w:pPr>
            <w:r w:rsidRPr="00121095">
              <w:rPr>
                <w:snapToGrid w:val="0"/>
              </w:rPr>
              <w:t>Allocate identifiers</w:t>
            </w:r>
          </w:p>
        </w:tc>
        <w:tc>
          <w:tcPr>
            <w:tcW w:w="1080" w:type="dxa"/>
            <w:tcBorders>
              <w:top w:val="single" w:sz="4" w:space="0" w:color="auto"/>
              <w:bottom w:val="nil"/>
            </w:tcBorders>
          </w:tcPr>
          <w:p w14:paraId="6576ACE1" w14:textId="77777777" w:rsidR="00E921A2" w:rsidRPr="00121095" w:rsidRDefault="00E921A2">
            <w:pPr>
              <w:pStyle w:val="OtherTableBody"/>
            </w:pPr>
            <w:r w:rsidRPr="00121095">
              <w:t>QBP^Q24</w:t>
            </w:r>
          </w:p>
        </w:tc>
        <w:tc>
          <w:tcPr>
            <w:tcW w:w="1080" w:type="dxa"/>
            <w:tcBorders>
              <w:top w:val="single" w:sz="4" w:space="0" w:color="auto"/>
              <w:bottom w:val="nil"/>
            </w:tcBorders>
          </w:tcPr>
          <w:p w14:paraId="14D32CAD" w14:textId="77777777" w:rsidR="00E921A2" w:rsidRPr="00121095" w:rsidRDefault="00E921A2">
            <w:pPr>
              <w:pStyle w:val="OtherTableBody"/>
              <w:rPr>
                <w:snapToGrid w:val="0"/>
              </w:rPr>
            </w:pPr>
            <w:r w:rsidRPr="00121095">
              <w:rPr>
                <w:snapToGrid w:val="0"/>
              </w:rPr>
              <w:t>RSP^K24</w:t>
            </w:r>
          </w:p>
        </w:tc>
        <w:tc>
          <w:tcPr>
            <w:tcW w:w="1800" w:type="dxa"/>
            <w:tcBorders>
              <w:top w:val="single" w:sz="4" w:space="0" w:color="auto"/>
              <w:bottom w:val="nil"/>
            </w:tcBorders>
          </w:tcPr>
          <w:p w14:paraId="0465A2C5"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4A2222B4" w14:textId="77777777" w:rsidR="00E921A2" w:rsidRPr="00121095" w:rsidRDefault="00E921A2">
            <w:pPr>
              <w:pStyle w:val="OtherTableBody"/>
            </w:pPr>
            <w:r w:rsidRPr="00121095">
              <w:t>QBP</w:t>
            </w:r>
          </w:p>
        </w:tc>
        <w:tc>
          <w:tcPr>
            <w:tcW w:w="1278" w:type="dxa"/>
            <w:tcBorders>
              <w:top w:val="single" w:sz="4" w:space="0" w:color="auto"/>
              <w:bottom w:val="nil"/>
            </w:tcBorders>
          </w:tcPr>
          <w:p w14:paraId="1A9A23A4" w14:textId="77777777" w:rsidR="00E921A2" w:rsidRPr="00121095" w:rsidRDefault="00E921A2">
            <w:pPr>
              <w:pStyle w:val="OtherTableBody"/>
              <w:rPr>
                <w:snapToGrid w:val="0"/>
              </w:rPr>
            </w:pPr>
            <w:r w:rsidRPr="00121095">
              <w:rPr>
                <w:snapToGrid w:val="0"/>
              </w:rPr>
              <w:t>3.3.59</w:t>
            </w:r>
          </w:p>
        </w:tc>
      </w:tr>
      <w:tr w:rsidR="00E921A2" w:rsidRPr="00E921A2" w14:paraId="6F3B1868" w14:textId="77777777">
        <w:trPr>
          <w:jc w:val="center"/>
        </w:trPr>
        <w:tc>
          <w:tcPr>
            <w:tcW w:w="1818" w:type="dxa"/>
            <w:tcBorders>
              <w:top w:val="single" w:sz="4" w:space="0" w:color="auto"/>
              <w:bottom w:val="nil"/>
            </w:tcBorders>
          </w:tcPr>
          <w:p w14:paraId="4F16AD31" w14:textId="77777777" w:rsidR="00E921A2" w:rsidRPr="00121095" w:rsidRDefault="00E921A2">
            <w:pPr>
              <w:pStyle w:val="OtherTableBody"/>
            </w:pPr>
            <w:r w:rsidRPr="00121095">
              <w:rPr>
                <w:snapToGrid w:val="0"/>
              </w:rPr>
              <w:t>Ancillary RPT (display) (for backward compatibility only)</w:t>
            </w:r>
          </w:p>
        </w:tc>
        <w:tc>
          <w:tcPr>
            <w:tcW w:w="1080" w:type="dxa"/>
            <w:tcBorders>
              <w:top w:val="single" w:sz="4" w:space="0" w:color="auto"/>
              <w:bottom w:val="nil"/>
            </w:tcBorders>
          </w:tcPr>
          <w:p w14:paraId="33FF1BCD" w14:textId="77777777" w:rsidR="00E921A2" w:rsidRPr="00121095" w:rsidRDefault="00E921A2">
            <w:pPr>
              <w:pStyle w:val="OtherTableBody"/>
            </w:pPr>
          </w:p>
        </w:tc>
        <w:tc>
          <w:tcPr>
            <w:tcW w:w="1080" w:type="dxa"/>
            <w:tcBorders>
              <w:top w:val="single" w:sz="4" w:space="0" w:color="auto"/>
              <w:bottom w:val="nil"/>
            </w:tcBorders>
          </w:tcPr>
          <w:p w14:paraId="5CDA49A2" w14:textId="77777777" w:rsidR="00E921A2" w:rsidRPr="00121095" w:rsidRDefault="00E921A2">
            <w:pPr>
              <w:pStyle w:val="OtherTableBody"/>
            </w:pPr>
            <w:r w:rsidRPr="00121095">
              <w:rPr>
                <w:snapToGrid w:val="0"/>
              </w:rPr>
              <w:t>ARD</w:t>
            </w:r>
          </w:p>
        </w:tc>
        <w:tc>
          <w:tcPr>
            <w:tcW w:w="1800" w:type="dxa"/>
            <w:tcBorders>
              <w:top w:val="single" w:sz="4" w:space="0" w:color="auto"/>
              <w:bottom w:val="nil"/>
            </w:tcBorders>
          </w:tcPr>
          <w:p w14:paraId="3D47B49A" w14:textId="77777777" w:rsidR="00E921A2" w:rsidRPr="00121095" w:rsidRDefault="00E921A2">
            <w:pPr>
              <w:pStyle w:val="OtherTableBody"/>
            </w:pPr>
            <w:r w:rsidRPr="00121095">
              <w:t>Original mode</w:t>
            </w:r>
          </w:p>
        </w:tc>
        <w:tc>
          <w:tcPr>
            <w:tcW w:w="1440" w:type="dxa"/>
            <w:tcBorders>
              <w:top w:val="single" w:sz="4" w:space="0" w:color="auto"/>
              <w:bottom w:val="nil"/>
            </w:tcBorders>
          </w:tcPr>
          <w:p w14:paraId="02E84F3E" w14:textId="77777777" w:rsidR="00E921A2" w:rsidRPr="00121095" w:rsidRDefault="00E921A2">
            <w:pPr>
              <w:pStyle w:val="OtherTableBody"/>
            </w:pPr>
          </w:p>
        </w:tc>
        <w:tc>
          <w:tcPr>
            <w:tcW w:w="1278" w:type="dxa"/>
            <w:tcBorders>
              <w:top w:val="single" w:sz="4" w:space="0" w:color="auto"/>
              <w:bottom w:val="nil"/>
            </w:tcBorders>
          </w:tcPr>
          <w:p w14:paraId="2534A217" w14:textId="77777777" w:rsidR="00E921A2" w:rsidRPr="00121095" w:rsidRDefault="00E921A2">
            <w:pPr>
              <w:pStyle w:val="OtherTableBody"/>
            </w:pPr>
            <w:r w:rsidRPr="00121095">
              <w:rPr>
                <w:snapToGrid w:val="0"/>
              </w:rPr>
              <w:t>7</w:t>
            </w:r>
          </w:p>
        </w:tc>
      </w:tr>
      <w:tr w:rsidR="00E921A2" w:rsidRPr="00E921A2" w14:paraId="32DE8FDF" w14:textId="77777777">
        <w:trPr>
          <w:jc w:val="center"/>
        </w:trPr>
        <w:tc>
          <w:tcPr>
            <w:tcW w:w="1818" w:type="dxa"/>
            <w:tcBorders>
              <w:top w:val="single" w:sz="4" w:space="0" w:color="auto"/>
              <w:bottom w:val="nil"/>
            </w:tcBorders>
          </w:tcPr>
          <w:p w14:paraId="49244CA2" w14:textId="77777777" w:rsidR="00E921A2" w:rsidRPr="00121095" w:rsidRDefault="00E921A2">
            <w:pPr>
              <w:pStyle w:val="OtherTableBody"/>
              <w:rPr>
                <w:snapToGrid w:val="0"/>
              </w:rPr>
            </w:pPr>
            <w:r w:rsidRPr="00121095">
              <w:rPr>
                <w:snapToGrid w:val="0"/>
              </w:rPr>
              <w:t>Find candidates</w:t>
            </w:r>
          </w:p>
        </w:tc>
        <w:tc>
          <w:tcPr>
            <w:tcW w:w="1080" w:type="dxa"/>
            <w:tcBorders>
              <w:top w:val="single" w:sz="4" w:space="0" w:color="auto"/>
              <w:bottom w:val="nil"/>
            </w:tcBorders>
          </w:tcPr>
          <w:p w14:paraId="109CD0A0" w14:textId="77777777" w:rsidR="00E921A2" w:rsidRPr="00121095" w:rsidRDefault="00E921A2">
            <w:pPr>
              <w:pStyle w:val="OtherTableBody"/>
            </w:pPr>
            <w:r w:rsidRPr="00121095">
              <w:t>QBP^Q22</w:t>
            </w:r>
          </w:p>
        </w:tc>
        <w:tc>
          <w:tcPr>
            <w:tcW w:w="1080" w:type="dxa"/>
            <w:tcBorders>
              <w:top w:val="single" w:sz="4" w:space="0" w:color="auto"/>
              <w:bottom w:val="nil"/>
            </w:tcBorders>
          </w:tcPr>
          <w:p w14:paraId="6AFC4192" w14:textId="77777777" w:rsidR="00E921A2" w:rsidRPr="00121095" w:rsidRDefault="00E921A2">
            <w:pPr>
              <w:pStyle w:val="OtherTableBody"/>
              <w:rPr>
                <w:snapToGrid w:val="0"/>
              </w:rPr>
            </w:pPr>
            <w:r w:rsidRPr="00121095">
              <w:rPr>
                <w:snapToGrid w:val="0"/>
              </w:rPr>
              <w:t>RSP^K22</w:t>
            </w:r>
          </w:p>
        </w:tc>
        <w:tc>
          <w:tcPr>
            <w:tcW w:w="1800" w:type="dxa"/>
            <w:tcBorders>
              <w:top w:val="single" w:sz="4" w:space="0" w:color="auto"/>
              <w:bottom w:val="nil"/>
            </w:tcBorders>
          </w:tcPr>
          <w:p w14:paraId="6A6C67C3"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5BD58911" w14:textId="77777777" w:rsidR="00E921A2" w:rsidRPr="00121095" w:rsidRDefault="00E921A2">
            <w:pPr>
              <w:pStyle w:val="OtherTableBody"/>
            </w:pPr>
            <w:r w:rsidRPr="00121095">
              <w:t>QBP</w:t>
            </w:r>
          </w:p>
        </w:tc>
        <w:tc>
          <w:tcPr>
            <w:tcW w:w="1278" w:type="dxa"/>
            <w:tcBorders>
              <w:top w:val="single" w:sz="4" w:space="0" w:color="auto"/>
              <w:bottom w:val="nil"/>
            </w:tcBorders>
          </w:tcPr>
          <w:p w14:paraId="29F83A3A" w14:textId="77777777" w:rsidR="00E921A2" w:rsidRPr="00121095" w:rsidRDefault="00E921A2">
            <w:pPr>
              <w:pStyle w:val="OtherTableBody"/>
              <w:rPr>
                <w:snapToGrid w:val="0"/>
              </w:rPr>
            </w:pPr>
            <w:r w:rsidRPr="00121095">
              <w:rPr>
                <w:snapToGrid w:val="0"/>
              </w:rPr>
              <w:t>3.3.57</w:t>
            </w:r>
          </w:p>
        </w:tc>
      </w:tr>
      <w:tr w:rsidR="00E921A2" w:rsidRPr="00E921A2" w14:paraId="79776AE5" w14:textId="77777777">
        <w:trPr>
          <w:jc w:val="center"/>
        </w:trPr>
        <w:tc>
          <w:tcPr>
            <w:tcW w:w="1818" w:type="dxa"/>
            <w:tcBorders>
              <w:top w:val="single" w:sz="4" w:space="0" w:color="auto"/>
              <w:bottom w:val="nil"/>
            </w:tcBorders>
          </w:tcPr>
          <w:p w14:paraId="1F423ED2" w14:textId="77777777" w:rsidR="00E921A2" w:rsidRPr="00121095" w:rsidRDefault="00E921A2">
            <w:pPr>
              <w:pStyle w:val="OtherTableBody"/>
              <w:rPr>
                <w:snapToGrid w:val="0"/>
              </w:rPr>
            </w:pPr>
            <w:r w:rsidRPr="00121095">
              <w:rPr>
                <w:snapToGrid w:val="0"/>
              </w:rPr>
              <w:t>Get corresponding identifiers</w:t>
            </w:r>
          </w:p>
        </w:tc>
        <w:tc>
          <w:tcPr>
            <w:tcW w:w="1080" w:type="dxa"/>
            <w:tcBorders>
              <w:top w:val="single" w:sz="4" w:space="0" w:color="auto"/>
              <w:bottom w:val="nil"/>
            </w:tcBorders>
          </w:tcPr>
          <w:p w14:paraId="4B70CBD7" w14:textId="77777777" w:rsidR="00E921A2" w:rsidRPr="00121095" w:rsidRDefault="00E921A2">
            <w:pPr>
              <w:pStyle w:val="OtherTableBody"/>
            </w:pPr>
            <w:r w:rsidRPr="00121095">
              <w:t>QBP^Q23</w:t>
            </w:r>
          </w:p>
        </w:tc>
        <w:tc>
          <w:tcPr>
            <w:tcW w:w="1080" w:type="dxa"/>
            <w:tcBorders>
              <w:top w:val="single" w:sz="4" w:space="0" w:color="auto"/>
              <w:bottom w:val="nil"/>
            </w:tcBorders>
          </w:tcPr>
          <w:p w14:paraId="4148D0DF" w14:textId="77777777" w:rsidR="00E921A2" w:rsidRPr="00121095" w:rsidRDefault="00E921A2">
            <w:pPr>
              <w:pStyle w:val="OtherTableBody"/>
              <w:rPr>
                <w:snapToGrid w:val="0"/>
              </w:rPr>
            </w:pPr>
            <w:r w:rsidRPr="00121095">
              <w:rPr>
                <w:snapToGrid w:val="0"/>
              </w:rPr>
              <w:t>RSP^K23</w:t>
            </w:r>
          </w:p>
        </w:tc>
        <w:tc>
          <w:tcPr>
            <w:tcW w:w="1800" w:type="dxa"/>
            <w:tcBorders>
              <w:top w:val="single" w:sz="4" w:space="0" w:color="auto"/>
              <w:bottom w:val="nil"/>
            </w:tcBorders>
          </w:tcPr>
          <w:p w14:paraId="2181C5B8"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0A8ADAFF" w14:textId="77777777" w:rsidR="00E921A2" w:rsidRPr="00121095" w:rsidRDefault="00E921A2">
            <w:pPr>
              <w:pStyle w:val="OtherTableBody"/>
            </w:pPr>
            <w:r w:rsidRPr="00121095">
              <w:t>QBP</w:t>
            </w:r>
          </w:p>
        </w:tc>
        <w:tc>
          <w:tcPr>
            <w:tcW w:w="1278" w:type="dxa"/>
            <w:tcBorders>
              <w:top w:val="single" w:sz="4" w:space="0" w:color="auto"/>
              <w:bottom w:val="nil"/>
            </w:tcBorders>
          </w:tcPr>
          <w:p w14:paraId="0C001021" w14:textId="77777777" w:rsidR="00E921A2" w:rsidRPr="00121095" w:rsidRDefault="00E921A2">
            <w:pPr>
              <w:pStyle w:val="OtherTableBody"/>
              <w:rPr>
                <w:snapToGrid w:val="0"/>
              </w:rPr>
            </w:pPr>
            <w:r w:rsidRPr="00121095">
              <w:rPr>
                <w:snapToGrid w:val="0"/>
              </w:rPr>
              <w:t>3.3.58</w:t>
            </w:r>
          </w:p>
        </w:tc>
      </w:tr>
      <w:tr w:rsidR="00E921A2" w:rsidRPr="00E921A2" w14:paraId="6FE16548" w14:textId="77777777">
        <w:trPr>
          <w:jc w:val="center"/>
        </w:trPr>
        <w:tc>
          <w:tcPr>
            <w:tcW w:w="1818" w:type="dxa"/>
            <w:tcBorders>
              <w:top w:val="single" w:sz="4" w:space="0" w:color="auto"/>
              <w:bottom w:val="nil"/>
            </w:tcBorders>
          </w:tcPr>
          <w:p w14:paraId="754CDA22" w14:textId="77777777" w:rsidR="00E921A2" w:rsidRPr="00121095" w:rsidRDefault="00E921A2">
            <w:pPr>
              <w:pStyle w:val="OtherTableBody"/>
              <w:rPr>
                <w:snapToGrid w:val="0"/>
              </w:rPr>
            </w:pPr>
            <w:r w:rsidRPr="00121095">
              <w:rPr>
                <w:snapToGrid w:val="0"/>
              </w:rPr>
              <w:t>Get person demographics</w:t>
            </w:r>
          </w:p>
        </w:tc>
        <w:tc>
          <w:tcPr>
            <w:tcW w:w="1080" w:type="dxa"/>
            <w:tcBorders>
              <w:top w:val="single" w:sz="4" w:space="0" w:color="auto"/>
              <w:bottom w:val="nil"/>
            </w:tcBorders>
          </w:tcPr>
          <w:p w14:paraId="20594FCD" w14:textId="77777777" w:rsidR="00E921A2" w:rsidRPr="00121095" w:rsidRDefault="00E921A2">
            <w:pPr>
              <w:pStyle w:val="OtherTableBody"/>
              <w:rPr>
                <w:snapToGrid w:val="0"/>
              </w:rPr>
            </w:pPr>
            <w:r w:rsidRPr="00121095">
              <w:rPr>
                <w:snapToGrid w:val="0"/>
              </w:rPr>
              <w:t>QBP^Q21</w:t>
            </w:r>
          </w:p>
        </w:tc>
        <w:tc>
          <w:tcPr>
            <w:tcW w:w="1080" w:type="dxa"/>
            <w:tcBorders>
              <w:top w:val="single" w:sz="4" w:space="0" w:color="auto"/>
              <w:bottom w:val="nil"/>
            </w:tcBorders>
          </w:tcPr>
          <w:p w14:paraId="1D573248" w14:textId="77777777" w:rsidR="00E921A2" w:rsidRPr="00121095" w:rsidRDefault="00E921A2">
            <w:pPr>
              <w:pStyle w:val="OtherTableBody"/>
              <w:rPr>
                <w:snapToGrid w:val="0"/>
              </w:rPr>
            </w:pPr>
            <w:r w:rsidRPr="00121095">
              <w:rPr>
                <w:snapToGrid w:val="0"/>
              </w:rPr>
              <w:t>RSP^K21</w:t>
            </w:r>
          </w:p>
        </w:tc>
        <w:tc>
          <w:tcPr>
            <w:tcW w:w="1800" w:type="dxa"/>
            <w:tcBorders>
              <w:top w:val="single" w:sz="4" w:space="0" w:color="auto"/>
              <w:bottom w:val="nil"/>
            </w:tcBorders>
          </w:tcPr>
          <w:p w14:paraId="3530C096"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2A58F876" w14:textId="77777777" w:rsidR="00E921A2" w:rsidRPr="00121095" w:rsidRDefault="00E921A2">
            <w:pPr>
              <w:pStyle w:val="OtherTableBody"/>
            </w:pPr>
            <w:r w:rsidRPr="00121095">
              <w:t>QBP</w:t>
            </w:r>
          </w:p>
        </w:tc>
        <w:tc>
          <w:tcPr>
            <w:tcW w:w="1278" w:type="dxa"/>
            <w:tcBorders>
              <w:top w:val="single" w:sz="4" w:space="0" w:color="auto"/>
              <w:bottom w:val="nil"/>
            </w:tcBorders>
          </w:tcPr>
          <w:p w14:paraId="324082A9" w14:textId="77777777" w:rsidR="00E921A2" w:rsidRPr="00121095" w:rsidRDefault="00E921A2">
            <w:pPr>
              <w:pStyle w:val="OtherTableBody"/>
              <w:rPr>
                <w:snapToGrid w:val="0"/>
              </w:rPr>
            </w:pPr>
            <w:r w:rsidRPr="00121095">
              <w:rPr>
                <w:snapToGrid w:val="0"/>
              </w:rPr>
              <w:t>3.3.56</w:t>
            </w:r>
          </w:p>
        </w:tc>
      </w:tr>
      <w:tr w:rsidR="00E921A2" w:rsidRPr="00E921A2" w14:paraId="30B19954" w14:textId="77777777">
        <w:trPr>
          <w:jc w:val="center"/>
        </w:trPr>
        <w:tc>
          <w:tcPr>
            <w:tcW w:w="1818" w:type="dxa"/>
            <w:tcBorders>
              <w:top w:val="single" w:sz="4" w:space="0" w:color="auto"/>
              <w:bottom w:val="nil"/>
            </w:tcBorders>
          </w:tcPr>
          <w:p w14:paraId="34F77DD5" w14:textId="77777777" w:rsidR="00E921A2" w:rsidRPr="00121095" w:rsidRDefault="00E921A2">
            <w:pPr>
              <w:pStyle w:val="OtherTableBody"/>
              <w:rPr>
                <w:snapToGrid w:val="0"/>
              </w:rPr>
            </w:pPr>
            <w:r w:rsidRPr="00121095">
              <w:rPr>
                <w:snapToGrid w:val="0"/>
              </w:rPr>
              <w:t>Order status query/ Order status response</w:t>
            </w:r>
            <w:r>
              <w:rPr>
                <w:snapToGrid w:val="0"/>
              </w:rPr>
              <w:t xml:space="preserve"> (withdrawn)</w:t>
            </w:r>
          </w:p>
        </w:tc>
        <w:tc>
          <w:tcPr>
            <w:tcW w:w="1080" w:type="dxa"/>
            <w:tcBorders>
              <w:top w:val="single" w:sz="4" w:space="0" w:color="auto"/>
              <w:bottom w:val="nil"/>
            </w:tcBorders>
          </w:tcPr>
          <w:p w14:paraId="15A325D4" w14:textId="77777777" w:rsidR="00E921A2" w:rsidRPr="00121095" w:rsidRDefault="00E921A2">
            <w:pPr>
              <w:pStyle w:val="OtherTableBody"/>
              <w:rPr>
                <w:snapToGrid w:val="0"/>
              </w:rPr>
            </w:pPr>
            <w:r w:rsidRPr="00121095">
              <w:rPr>
                <w:snapToGrid w:val="0"/>
              </w:rPr>
              <w:t>OSQ^Q06</w:t>
            </w:r>
          </w:p>
        </w:tc>
        <w:tc>
          <w:tcPr>
            <w:tcW w:w="1080" w:type="dxa"/>
            <w:tcBorders>
              <w:top w:val="single" w:sz="4" w:space="0" w:color="auto"/>
              <w:bottom w:val="nil"/>
            </w:tcBorders>
          </w:tcPr>
          <w:p w14:paraId="2EEEFA80" w14:textId="77777777" w:rsidR="00E921A2" w:rsidRPr="00121095" w:rsidRDefault="00E921A2">
            <w:pPr>
              <w:pStyle w:val="OtherTableBody"/>
              <w:rPr>
                <w:snapToGrid w:val="0"/>
              </w:rPr>
            </w:pPr>
            <w:r w:rsidRPr="00121095">
              <w:rPr>
                <w:snapToGrid w:val="0"/>
              </w:rPr>
              <w:t>OSR^Q06</w:t>
            </w:r>
          </w:p>
        </w:tc>
        <w:tc>
          <w:tcPr>
            <w:tcW w:w="1800" w:type="dxa"/>
            <w:tcBorders>
              <w:top w:val="single" w:sz="4" w:space="0" w:color="auto"/>
              <w:bottom w:val="nil"/>
            </w:tcBorders>
          </w:tcPr>
          <w:p w14:paraId="210CDB17"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53DCBF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2EC75917" w14:textId="77777777" w:rsidR="00E921A2" w:rsidRPr="00121095" w:rsidRDefault="00E921A2">
            <w:pPr>
              <w:pStyle w:val="OtherTableBody"/>
              <w:rPr>
                <w:snapToGrid w:val="0"/>
              </w:rPr>
            </w:pPr>
          </w:p>
        </w:tc>
      </w:tr>
      <w:tr w:rsidR="00E921A2" w:rsidRPr="00E921A2" w14:paraId="7AD2E794" w14:textId="77777777">
        <w:trPr>
          <w:jc w:val="center"/>
        </w:trPr>
        <w:tc>
          <w:tcPr>
            <w:tcW w:w="1818" w:type="dxa"/>
            <w:tcBorders>
              <w:top w:val="single" w:sz="4" w:space="0" w:color="auto"/>
              <w:bottom w:val="nil"/>
            </w:tcBorders>
          </w:tcPr>
          <w:p w14:paraId="2853FA6B" w14:textId="77777777" w:rsidR="00E921A2" w:rsidRPr="00121095" w:rsidRDefault="00E921A2">
            <w:pPr>
              <w:pStyle w:val="OtherTableBody"/>
            </w:pPr>
            <w:r w:rsidRPr="00121095">
              <w:rPr>
                <w:snapToGrid w:val="0"/>
              </w:rPr>
              <w:t>Pharmacy administration information</w:t>
            </w:r>
            <w:r>
              <w:rPr>
                <w:snapToGrid w:val="0"/>
              </w:rPr>
              <w:t xml:space="preserve"> (withdrawn)</w:t>
            </w:r>
          </w:p>
        </w:tc>
        <w:tc>
          <w:tcPr>
            <w:tcW w:w="1080" w:type="dxa"/>
            <w:tcBorders>
              <w:top w:val="single" w:sz="4" w:space="0" w:color="auto"/>
              <w:bottom w:val="nil"/>
            </w:tcBorders>
          </w:tcPr>
          <w:p w14:paraId="38BA989D" w14:textId="77777777" w:rsidR="00E921A2" w:rsidRPr="00121095" w:rsidRDefault="00E921A2">
            <w:pPr>
              <w:pStyle w:val="OtherTableBody"/>
            </w:pPr>
            <w:r w:rsidRPr="00121095">
              <w:t>QRY^Q27</w:t>
            </w:r>
          </w:p>
        </w:tc>
        <w:tc>
          <w:tcPr>
            <w:tcW w:w="1080" w:type="dxa"/>
            <w:tcBorders>
              <w:top w:val="single" w:sz="4" w:space="0" w:color="auto"/>
              <w:bottom w:val="nil"/>
            </w:tcBorders>
          </w:tcPr>
          <w:p w14:paraId="697D8C49" w14:textId="77777777" w:rsidR="00E921A2" w:rsidRPr="00121095" w:rsidRDefault="00E921A2">
            <w:pPr>
              <w:pStyle w:val="OtherTableBody"/>
              <w:rPr>
                <w:snapToGrid w:val="0"/>
              </w:rPr>
            </w:pPr>
            <w:r w:rsidRPr="00121095">
              <w:rPr>
                <w:snapToGrid w:val="0"/>
              </w:rPr>
              <w:t>RAR^RAR</w:t>
            </w:r>
          </w:p>
        </w:tc>
        <w:tc>
          <w:tcPr>
            <w:tcW w:w="1800" w:type="dxa"/>
            <w:tcBorders>
              <w:top w:val="single" w:sz="4" w:space="0" w:color="auto"/>
              <w:bottom w:val="nil"/>
            </w:tcBorders>
          </w:tcPr>
          <w:p w14:paraId="107BB0C7"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439771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B9B95E9" w14:textId="77777777" w:rsidR="00E921A2" w:rsidRPr="00121095" w:rsidRDefault="00E921A2">
            <w:pPr>
              <w:pStyle w:val="OtherTableBody"/>
            </w:pPr>
          </w:p>
        </w:tc>
      </w:tr>
      <w:tr w:rsidR="00E921A2" w:rsidRPr="00E921A2" w14:paraId="6291B43C" w14:textId="77777777">
        <w:trPr>
          <w:jc w:val="center"/>
        </w:trPr>
        <w:tc>
          <w:tcPr>
            <w:tcW w:w="1818" w:type="dxa"/>
            <w:tcBorders>
              <w:top w:val="single" w:sz="4" w:space="0" w:color="auto"/>
              <w:bottom w:val="nil"/>
            </w:tcBorders>
          </w:tcPr>
          <w:p w14:paraId="080B141A" w14:textId="77777777" w:rsidR="00E921A2" w:rsidRPr="00121095" w:rsidRDefault="00E921A2">
            <w:pPr>
              <w:pStyle w:val="OtherTableBody"/>
              <w:rPr>
                <w:snapToGrid w:val="0"/>
              </w:rPr>
            </w:pPr>
            <w:r w:rsidRPr="00121095">
              <w:rPr>
                <w:snapToGrid w:val="0"/>
              </w:rPr>
              <w:t>Master files query</w:t>
            </w:r>
          </w:p>
        </w:tc>
        <w:tc>
          <w:tcPr>
            <w:tcW w:w="1080" w:type="dxa"/>
            <w:tcBorders>
              <w:top w:val="single" w:sz="4" w:space="0" w:color="auto"/>
              <w:bottom w:val="nil"/>
            </w:tcBorders>
          </w:tcPr>
          <w:p w14:paraId="2C0EDC53" w14:textId="77777777" w:rsidR="00E921A2" w:rsidRPr="00121095" w:rsidRDefault="00E921A2">
            <w:pPr>
              <w:pStyle w:val="OtherTableBody"/>
            </w:pPr>
            <w:r w:rsidRPr="00121095">
              <w:rPr>
                <w:snapToGrid w:val="0"/>
              </w:rPr>
              <w:t>MFQ</w:t>
            </w:r>
          </w:p>
        </w:tc>
        <w:tc>
          <w:tcPr>
            <w:tcW w:w="1080" w:type="dxa"/>
            <w:tcBorders>
              <w:top w:val="single" w:sz="4" w:space="0" w:color="auto"/>
              <w:bottom w:val="nil"/>
            </w:tcBorders>
          </w:tcPr>
          <w:p w14:paraId="51271C71" w14:textId="77777777" w:rsidR="00E921A2" w:rsidRPr="00121095" w:rsidRDefault="00E921A2">
            <w:pPr>
              <w:pStyle w:val="OtherTableBody"/>
              <w:rPr>
                <w:snapToGrid w:val="0"/>
              </w:rPr>
            </w:pPr>
          </w:p>
        </w:tc>
        <w:tc>
          <w:tcPr>
            <w:tcW w:w="1800" w:type="dxa"/>
            <w:tcBorders>
              <w:top w:val="single" w:sz="4" w:space="0" w:color="auto"/>
              <w:bottom w:val="nil"/>
            </w:tcBorders>
          </w:tcPr>
          <w:p w14:paraId="647AEF0B"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5B316A96" w14:textId="77777777" w:rsidR="00E921A2" w:rsidRPr="00121095" w:rsidRDefault="00E921A2">
            <w:pPr>
              <w:pStyle w:val="OtherTableBody"/>
              <w:rPr>
                <w:snapToGrid w:val="0"/>
              </w:rPr>
            </w:pPr>
          </w:p>
        </w:tc>
        <w:tc>
          <w:tcPr>
            <w:tcW w:w="1278" w:type="dxa"/>
            <w:tcBorders>
              <w:top w:val="single" w:sz="4" w:space="0" w:color="auto"/>
              <w:bottom w:val="nil"/>
            </w:tcBorders>
          </w:tcPr>
          <w:p w14:paraId="11D2E46C" w14:textId="77777777" w:rsidR="00E921A2" w:rsidRPr="00121095" w:rsidRDefault="00E921A2">
            <w:pPr>
              <w:pStyle w:val="OtherTableBody"/>
              <w:rPr>
                <w:snapToGrid w:val="0"/>
              </w:rPr>
            </w:pPr>
            <w:r w:rsidRPr="00121095">
              <w:rPr>
                <w:snapToGrid w:val="0"/>
              </w:rPr>
              <w:t>8.4.3</w:t>
            </w:r>
          </w:p>
        </w:tc>
      </w:tr>
      <w:tr w:rsidR="00E921A2" w:rsidRPr="00E921A2" w14:paraId="3E8D5A14" w14:textId="77777777">
        <w:trPr>
          <w:jc w:val="center"/>
        </w:trPr>
        <w:tc>
          <w:tcPr>
            <w:tcW w:w="1818" w:type="dxa"/>
            <w:tcBorders>
              <w:top w:val="single" w:sz="4" w:space="0" w:color="auto"/>
              <w:bottom w:val="nil"/>
            </w:tcBorders>
          </w:tcPr>
          <w:p w14:paraId="0ABC5A0F" w14:textId="77777777" w:rsidR="00E921A2" w:rsidRPr="00121095" w:rsidRDefault="00E921A2">
            <w:pPr>
              <w:pStyle w:val="OtherTableBody"/>
            </w:pPr>
            <w:r w:rsidRPr="00121095">
              <w:rPr>
                <w:snapToGrid w:val="0"/>
              </w:rPr>
              <w:t>Master files query response</w:t>
            </w:r>
          </w:p>
        </w:tc>
        <w:tc>
          <w:tcPr>
            <w:tcW w:w="1080" w:type="dxa"/>
            <w:tcBorders>
              <w:top w:val="single" w:sz="4" w:space="0" w:color="auto"/>
              <w:bottom w:val="nil"/>
            </w:tcBorders>
          </w:tcPr>
          <w:p w14:paraId="76D7B961" w14:textId="77777777" w:rsidR="00E921A2" w:rsidRPr="00121095" w:rsidRDefault="00E921A2">
            <w:pPr>
              <w:pStyle w:val="OtherTableBody"/>
            </w:pPr>
          </w:p>
        </w:tc>
        <w:tc>
          <w:tcPr>
            <w:tcW w:w="1080" w:type="dxa"/>
            <w:tcBorders>
              <w:top w:val="single" w:sz="4" w:space="0" w:color="auto"/>
              <w:bottom w:val="nil"/>
            </w:tcBorders>
          </w:tcPr>
          <w:p w14:paraId="4CEFA677" w14:textId="77777777" w:rsidR="00E921A2" w:rsidRPr="00121095" w:rsidRDefault="00E921A2">
            <w:pPr>
              <w:pStyle w:val="OtherTableBody"/>
              <w:rPr>
                <w:snapToGrid w:val="0"/>
              </w:rPr>
            </w:pPr>
            <w:r w:rsidRPr="00121095">
              <w:rPr>
                <w:snapToGrid w:val="0"/>
              </w:rPr>
              <w:t>MFR</w:t>
            </w:r>
          </w:p>
        </w:tc>
        <w:tc>
          <w:tcPr>
            <w:tcW w:w="1800" w:type="dxa"/>
            <w:tcBorders>
              <w:top w:val="single" w:sz="4" w:space="0" w:color="auto"/>
              <w:bottom w:val="nil"/>
            </w:tcBorders>
          </w:tcPr>
          <w:p w14:paraId="20D1F02F"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30F80375" w14:textId="77777777" w:rsidR="00E921A2" w:rsidRPr="00121095" w:rsidRDefault="00E921A2">
            <w:pPr>
              <w:pStyle w:val="OtherTableBody"/>
              <w:rPr>
                <w:snapToGrid w:val="0"/>
              </w:rPr>
            </w:pPr>
          </w:p>
        </w:tc>
        <w:tc>
          <w:tcPr>
            <w:tcW w:w="1278" w:type="dxa"/>
            <w:tcBorders>
              <w:top w:val="single" w:sz="4" w:space="0" w:color="auto"/>
              <w:bottom w:val="nil"/>
            </w:tcBorders>
          </w:tcPr>
          <w:p w14:paraId="35A964D0" w14:textId="77777777" w:rsidR="00E921A2" w:rsidRPr="00121095" w:rsidRDefault="00E921A2">
            <w:pPr>
              <w:pStyle w:val="OtherTableBody"/>
            </w:pPr>
            <w:r w:rsidRPr="00121095">
              <w:rPr>
                <w:snapToGrid w:val="0"/>
              </w:rPr>
              <w:t>8.43</w:t>
            </w:r>
          </w:p>
        </w:tc>
      </w:tr>
      <w:tr w:rsidR="00E921A2" w:rsidRPr="00E921A2" w14:paraId="702C6029" w14:textId="77777777">
        <w:trPr>
          <w:jc w:val="center"/>
        </w:trPr>
        <w:tc>
          <w:tcPr>
            <w:tcW w:w="1818" w:type="dxa"/>
            <w:tcBorders>
              <w:top w:val="single" w:sz="4" w:space="0" w:color="auto"/>
              <w:bottom w:val="nil"/>
            </w:tcBorders>
          </w:tcPr>
          <w:p w14:paraId="4FC574ED" w14:textId="77777777" w:rsidR="00E921A2" w:rsidRPr="00121095" w:rsidRDefault="00E921A2">
            <w:pPr>
              <w:pStyle w:val="OtherTableBody"/>
              <w:rPr>
                <w:snapToGrid w:val="0"/>
              </w:rPr>
            </w:pPr>
            <w:r w:rsidRPr="00121095">
              <w:rPr>
                <w:snapToGrid w:val="0"/>
              </w:rPr>
              <w:t>Personnel information</w:t>
            </w:r>
          </w:p>
        </w:tc>
        <w:tc>
          <w:tcPr>
            <w:tcW w:w="1080" w:type="dxa"/>
            <w:tcBorders>
              <w:top w:val="single" w:sz="4" w:space="0" w:color="auto"/>
              <w:bottom w:val="nil"/>
            </w:tcBorders>
          </w:tcPr>
          <w:p w14:paraId="652382C2" w14:textId="77777777" w:rsidR="00E921A2" w:rsidRPr="00121095" w:rsidRDefault="00E921A2">
            <w:pPr>
              <w:pStyle w:val="OtherTableBody"/>
            </w:pPr>
            <w:r w:rsidRPr="00121095">
              <w:t>QBP^Qnn</w:t>
            </w:r>
          </w:p>
        </w:tc>
        <w:tc>
          <w:tcPr>
            <w:tcW w:w="1080" w:type="dxa"/>
            <w:tcBorders>
              <w:top w:val="single" w:sz="4" w:space="0" w:color="auto"/>
              <w:bottom w:val="nil"/>
            </w:tcBorders>
          </w:tcPr>
          <w:p w14:paraId="1E5C4470" w14:textId="77777777" w:rsidR="00E921A2" w:rsidRPr="00121095" w:rsidRDefault="00E921A2">
            <w:pPr>
              <w:pStyle w:val="OtherTableBody"/>
              <w:rPr>
                <w:snapToGrid w:val="0"/>
              </w:rPr>
            </w:pPr>
            <w:r w:rsidRPr="00121095">
              <w:rPr>
                <w:snapToGrid w:val="0"/>
              </w:rPr>
              <w:t>RSP^Knn</w:t>
            </w:r>
          </w:p>
        </w:tc>
        <w:tc>
          <w:tcPr>
            <w:tcW w:w="1800" w:type="dxa"/>
            <w:tcBorders>
              <w:top w:val="single" w:sz="4" w:space="0" w:color="auto"/>
              <w:bottom w:val="nil"/>
            </w:tcBorders>
          </w:tcPr>
          <w:p w14:paraId="54BA4F1C"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0A79B786" w14:textId="77777777" w:rsidR="00E921A2" w:rsidRPr="00121095" w:rsidRDefault="00E921A2">
            <w:pPr>
              <w:pStyle w:val="OtherTableBody"/>
              <w:rPr>
                <w:snapToGrid w:val="0"/>
              </w:rPr>
            </w:pPr>
            <w:r w:rsidRPr="00121095">
              <w:rPr>
                <w:snapToGrid w:val="0"/>
              </w:rPr>
              <w:t>QBP</w:t>
            </w:r>
          </w:p>
        </w:tc>
        <w:tc>
          <w:tcPr>
            <w:tcW w:w="1278" w:type="dxa"/>
            <w:tcBorders>
              <w:top w:val="single" w:sz="4" w:space="0" w:color="auto"/>
              <w:bottom w:val="nil"/>
            </w:tcBorders>
          </w:tcPr>
          <w:p w14:paraId="7A8234B1" w14:textId="77777777" w:rsidR="00E921A2" w:rsidRPr="00121095" w:rsidRDefault="00E921A2">
            <w:pPr>
              <w:pStyle w:val="OtherTableBody"/>
              <w:rPr>
                <w:snapToGrid w:val="0"/>
              </w:rPr>
            </w:pPr>
            <w:r w:rsidRPr="00121095">
              <w:rPr>
                <w:snapToGrid w:val="0"/>
              </w:rPr>
              <w:t>15.3.7</w:t>
            </w:r>
          </w:p>
        </w:tc>
      </w:tr>
      <w:tr w:rsidR="00E921A2" w:rsidRPr="00E921A2" w14:paraId="7F9B5C07" w14:textId="77777777">
        <w:trPr>
          <w:jc w:val="center"/>
        </w:trPr>
        <w:tc>
          <w:tcPr>
            <w:tcW w:w="1818" w:type="dxa"/>
            <w:tcBorders>
              <w:top w:val="single" w:sz="4" w:space="0" w:color="auto"/>
              <w:bottom w:val="nil"/>
            </w:tcBorders>
          </w:tcPr>
          <w:p w14:paraId="7171FA74" w14:textId="77777777" w:rsidR="00E921A2" w:rsidRPr="00121095" w:rsidRDefault="00E921A2">
            <w:pPr>
              <w:pStyle w:val="OtherTableBody"/>
            </w:pPr>
            <w:r w:rsidRPr="00121095">
              <w:rPr>
                <w:snapToGrid w:val="0"/>
              </w:rPr>
              <w:t>Pharmacy dispense information</w:t>
            </w:r>
            <w:r>
              <w:rPr>
                <w:snapToGrid w:val="0"/>
              </w:rPr>
              <w:t xml:space="preserve"> (withdrawn)</w:t>
            </w:r>
          </w:p>
        </w:tc>
        <w:tc>
          <w:tcPr>
            <w:tcW w:w="1080" w:type="dxa"/>
            <w:tcBorders>
              <w:top w:val="single" w:sz="4" w:space="0" w:color="auto"/>
              <w:bottom w:val="nil"/>
            </w:tcBorders>
          </w:tcPr>
          <w:p w14:paraId="3CA23432" w14:textId="77777777" w:rsidR="00E921A2" w:rsidRPr="00121095" w:rsidRDefault="00E921A2">
            <w:pPr>
              <w:pStyle w:val="OtherTableBody"/>
            </w:pPr>
            <w:r w:rsidRPr="00121095">
              <w:t>QRY^Q28</w:t>
            </w:r>
          </w:p>
        </w:tc>
        <w:tc>
          <w:tcPr>
            <w:tcW w:w="1080" w:type="dxa"/>
            <w:tcBorders>
              <w:top w:val="single" w:sz="4" w:space="0" w:color="auto"/>
              <w:bottom w:val="nil"/>
            </w:tcBorders>
          </w:tcPr>
          <w:p w14:paraId="35B925FA" w14:textId="77777777" w:rsidR="00E921A2" w:rsidRPr="00121095" w:rsidRDefault="00E921A2">
            <w:pPr>
              <w:pStyle w:val="OtherTableBody"/>
              <w:rPr>
                <w:snapToGrid w:val="0"/>
              </w:rPr>
            </w:pPr>
            <w:r w:rsidRPr="00121095">
              <w:rPr>
                <w:snapToGrid w:val="0"/>
              </w:rPr>
              <w:t>RDR^RDR</w:t>
            </w:r>
          </w:p>
        </w:tc>
        <w:tc>
          <w:tcPr>
            <w:tcW w:w="1800" w:type="dxa"/>
            <w:tcBorders>
              <w:top w:val="single" w:sz="4" w:space="0" w:color="auto"/>
              <w:bottom w:val="nil"/>
            </w:tcBorders>
          </w:tcPr>
          <w:p w14:paraId="1AF2AA0F" w14:textId="77777777" w:rsidR="00E921A2" w:rsidRPr="00121095" w:rsidRDefault="00E921A2">
            <w:pPr>
              <w:pStyle w:val="OtherTableBody"/>
              <w:rPr>
                <w:snapToGrid w:val="0"/>
              </w:rPr>
            </w:pPr>
            <w:r w:rsidRPr="00121095">
              <w:t>Original mode</w:t>
            </w:r>
            <w:r>
              <w:rPr>
                <w:snapToGrid w:val="0"/>
              </w:rPr>
              <w:t>(withdrawn)</w:t>
            </w:r>
          </w:p>
        </w:tc>
        <w:tc>
          <w:tcPr>
            <w:tcW w:w="1440" w:type="dxa"/>
            <w:tcBorders>
              <w:top w:val="single" w:sz="4" w:space="0" w:color="auto"/>
              <w:bottom w:val="nil"/>
            </w:tcBorders>
          </w:tcPr>
          <w:p w14:paraId="6A72CAC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0DB1401" w14:textId="77777777" w:rsidR="00E921A2" w:rsidRPr="00121095" w:rsidRDefault="00E921A2">
            <w:pPr>
              <w:pStyle w:val="OtherTableBody"/>
            </w:pPr>
          </w:p>
        </w:tc>
      </w:tr>
      <w:tr w:rsidR="00E921A2" w:rsidRPr="00E921A2" w14:paraId="6731B636" w14:textId="77777777">
        <w:trPr>
          <w:jc w:val="center"/>
        </w:trPr>
        <w:tc>
          <w:tcPr>
            <w:tcW w:w="1818" w:type="dxa"/>
            <w:tcBorders>
              <w:top w:val="single" w:sz="4" w:space="0" w:color="auto"/>
              <w:bottom w:val="nil"/>
            </w:tcBorders>
          </w:tcPr>
          <w:p w14:paraId="06266771" w14:textId="77777777" w:rsidR="00E921A2" w:rsidRPr="00121095" w:rsidRDefault="00E921A2">
            <w:pPr>
              <w:pStyle w:val="OtherTableBody"/>
            </w:pPr>
            <w:r w:rsidRPr="00121095">
              <w:rPr>
                <w:snapToGrid w:val="0"/>
              </w:rPr>
              <w:t>Pharmacy dose information</w:t>
            </w:r>
            <w:r>
              <w:rPr>
                <w:snapToGrid w:val="0"/>
              </w:rPr>
              <w:t xml:space="preserve"> (withdrawn)</w:t>
            </w:r>
          </w:p>
        </w:tc>
        <w:tc>
          <w:tcPr>
            <w:tcW w:w="1080" w:type="dxa"/>
            <w:tcBorders>
              <w:top w:val="single" w:sz="4" w:space="0" w:color="auto"/>
              <w:bottom w:val="nil"/>
            </w:tcBorders>
          </w:tcPr>
          <w:p w14:paraId="0A5B06F0" w14:textId="77777777" w:rsidR="00E921A2" w:rsidRPr="00121095" w:rsidRDefault="00E921A2">
            <w:pPr>
              <w:pStyle w:val="OtherTableBody"/>
            </w:pPr>
            <w:r w:rsidRPr="00121095">
              <w:t>QRY^Q30</w:t>
            </w:r>
          </w:p>
        </w:tc>
        <w:tc>
          <w:tcPr>
            <w:tcW w:w="1080" w:type="dxa"/>
            <w:tcBorders>
              <w:top w:val="single" w:sz="4" w:space="0" w:color="auto"/>
              <w:bottom w:val="nil"/>
            </w:tcBorders>
          </w:tcPr>
          <w:p w14:paraId="6125D118" w14:textId="77777777" w:rsidR="00E921A2" w:rsidRPr="00121095" w:rsidRDefault="00E921A2">
            <w:pPr>
              <w:pStyle w:val="OtherTableBody"/>
              <w:rPr>
                <w:snapToGrid w:val="0"/>
              </w:rPr>
            </w:pPr>
            <w:r w:rsidRPr="00121095">
              <w:rPr>
                <w:snapToGrid w:val="0"/>
              </w:rPr>
              <w:t>RGR/RGR</w:t>
            </w:r>
          </w:p>
        </w:tc>
        <w:tc>
          <w:tcPr>
            <w:tcW w:w="1800" w:type="dxa"/>
            <w:tcBorders>
              <w:top w:val="single" w:sz="4" w:space="0" w:color="auto"/>
              <w:bottom w:val="nil"/>
            </w:tcBorders>
          </w:tcPr>
          <w:p w14:paraId="02D3707F"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48F6566"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C31A272" w14:textId="77777777" w:rsidR="00E921A2" w:rsidRPr="00121095" w:rsidRDefault="00E921A2">
            <w:pPr>
              <w:pStyle w:val="OtherTableBody"/>
            </w:pPr>
          </w:p>
        </w:tc>
      </w:tr>
      <w:tr w:rsidR="00E921A2" w:rsidRPr="00E921A2" w14:paraId="7AFFADC1" w14:textId="77777777">
        <w:trPr>
          <w:jc w:val="center"/>
        </w:trPr>
        <w:tc>
          <w:tcPr>
            <w:tcW w:w="1818" w:type="dxa"/>
            <w:tcBorders>
              <w:top w:val="single" w:sz="4" w:space="0" w:color="auto"/>
              <w:bottom w:val="nil"/>
            </w:tcBorders>
          </w:tcPr>
          <w:p w14:paraId="79281926" w14:textId="77777777" w:rsidR="00E921A2" w:rsidRPr="00121095" w:rsidRDefault="00E921A2">
            <w:pPr>
              <w:pStyle w:val="OtherTableBody"/>
            </w:pPr>
            <w:r w:rsidRPr="00121095">
              <w:rPr>
                <w:snapToGrid w:val="0"/>
              </w:rPr>
              <w:t>Pharmacy encoded order information</w:t>
            </w:r>
            <w:r>
              <w:rPr>
                <w:snapToGrid w:val="0"/>
              </w:rPr>
              <w:t xml:space="preserve"> (withdrawn)</w:t>
            </w:r>
          </w:p>
        </w:tc>
        <w:tc>
          <w:tcPr>
            <w:tcW w:w="1080" w:type="dxa"/>
            <w:tcBorders>
              <w:top w:val="single" w:sz="4" w:space="0" w:color="auto"/>
              <w:bottom w:val="nil"/>
            </w:tcBorders>
          </w:tcPr>
          <w:p w14:paraId="1259B075" w14:textId="77777777" w:rsidR="00E921A2" w:rsidRPr="00121095" w:rsidRDefault="00E921A2">
            <w:pPr>
              <w:pStyle w:val="OtherTableBody"/>
            </w:pPr>
            <w:r w:rsidRPr="00121095">
              <w:t>QRY^Q29</w:t>
            </w:r>
          </w:p>
        </w:tc>
        <w:tc>
          <w:tcPr>
            <w:tcW w:w="1080" w:type="dxa"/>
            <w:tcBorders>
              <w:top w:val="single" w:sz="4" w:space="0" w:color="auto"/>
              <w:bottom w:val="nil"/>
            </w:tcBorders>
          </w:tcPr>
          <w:p w14:paraId="15D3307A" w14:textId="77777777" w:rsidR="00E921A2" w:rsidRPr="00121095" w:rsidRDefault="00E921A2">
            <w:pPr>
              <w:pStyle w:val="OtherTableBody"/>
              <w:rPr>
                <w:snapToGrid w:val="0"/>
              </w:rPr>
            </w:pPr>
            <w:r w:rsidRPr="00121095">
              <w:rPr>
                <w:snapToGrid w:val="0"/>
              </w:rPr>
              <w:t>RER^RER</w:t>
            </w:r>
          </w:p>
        </w:tc>
        <w:tc>
          <w:tcPr>
            <w:tcW w:w="1800" w:type="dxa"/>
            <w:tcBorders>
              <w:top w:val="single" w:sz="4" w:space="0" w:color="auto"/>
              <w:bottom w:val="nil"/>
            </w:tcBorders>
          </w:tcPr>
          <w:p w14:paraId="61F78618"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6FE03563"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76CFBAC" w14:textId="77777777" w:rsidR="00E921A2" w:rsidRPr="00121095" w:rsidRDefault="00E921A2">
            <w:pPr>
              <w:pStyle w:val="OtherTableBody"/>
            </w:pPr>
          </w:p>
        </w:tc>
      </w:tr>
      <w:tr w:rsidR="00E921A2" w:rsidRPr="00E921A2" w14:paraId="0BC4B47B" w14:textId="77777777">
        <w:trPr>
          <w:jc w:val="center"/>
        </w:trPr>
        <w:tc>
          <w:tcPr>
            <w:tcW w:w="1818" w:type="dxa"/>
            <w:tcBorders>
              <w:top w:val="single" w:sz="4" w:space="0" w:color="auto"/>
              <w:bottom w:val="nil"/>
            </w:tcBorders>
          </w:tcPr>
          <w:p w14:paraId="3DB9AEC3" w14:textId="77777777" w:rsidR="00E921A2" w:rsidRPr="00121095" w:rsidRDefault="00E921A2">
            <w:pPr>
              <w:pStyle w:val="OtherTableBody"/>
            </w:pPr>
            <w:r w:rsidRPr="00121095">
              <w:rPr>
                <w:snapToGrid w:val="0"/>
              </w:rPr>
              <w:t>Pharmacy prescription order response</w:t>
            </w:r>
            <w:r>
              <w:rPr>
                <w:snapToGrid w:val="0"/>
              </w:rPr>
              <w:t xml:space="preserve"> (withdrawn)</w:t>
            </w:r>
          </w:p>
        </w:tc>
        <w:tc>
          <w:tcPr>
            <w:tcW w:w="1080" w:type="dxa"/>
            <w:tcBorders>
              <w:top w:val="single" w:sz="4" w:space="0" w:color="auto"/>
              <w:bottom w:val="nil"/>
            </w:tcBorders>
          </w:tcPr>
          <w:p w14:paraId="17724D2D" w14:textId="77777777" w:rsidR="00E921A2" w:rsidRPr="00121095" w:rsidRDefault="00E921A2">
            <w:pPr>
              <w:pStyle w:val="OtherTableBody"/>
            </w:pPr>
            <w:r w:rsidRPr="00121095">
              <w:t>QRY^Q26</w:t>
            </w:r>
          </w:p>
        </w:tc>
        <w:tc>
          <w:tcPr>
            <w:tcW w:w="1080" w:type="dxa"/>
            <w:tcBorders>
              <w:top w:val="single" w:sz="4" w:space="0" w:color="auto"/>
              <w:bottom w:val="nil"/>
            </w:tcBorders>
          </w:tcPr>
          <w:p w14:paraId="17078520" w14:textId="77777777" w:rsidR="00E921A2" w:rsidRPr="00121095" w:rsidRDefault="00E921A2">
            <w:pPr>
              <w:pStyle w:val="OtherTableBody"/>
              <w:rPr>
                <w:snapToGrid w:val="0"/>
              </w:rPr>
            </w:pPr>
            <w:r w:rsidRPr="00121095">
              <w:rPr>
                <w:snapToGrid w:val="0"/>
              </w:rPr>
              <w:t>ROR^ROR</w:t>
            </w:r>
          </w:p>
        </w:tc>
        <w:tc>
          <w:tcPr>
            <w:tcW w:w="1800" w:type="dxa"/>
            <w:tcBorders>
              <w:top w:val="single" w:sz="4" w:space="0" w:color="auto"/>
              <w:bottom w:val="nil"/>
            </w:tcBorders>
          </w:tcPr>
          <w:p w14:paraId="168AE4EF"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697D632A"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A5220E5" w14:textId="77777777" w:rsidR="00E921A2" w:rsidRPr="00121095" w:rsidRDefault="00E921A2">
            <w:pPr>
              <w:pStyle w:val="OtherTableBody"/>
            </w:pPr>
          </w:p>
        </w:tc>
      </w:tr>
      <w:tr w:rsidR="00E921A2" w:rsidRPr="00E921A2" w14:paraId="164DFB36" w14:textId="77777777">
        <w:trPr>
          <w:jc w:val="center"/>
        </w:trPr>
        <w:tc>
          <w:tcPr>
            <w:tcW w:w="1818" w:type="dxa"/>
            <w:tcBorders>
              <w:top w:val="single" w:sz="4" w:space="0" w:color="auto"/>
              <w:bottom w:val="nil"/>
            </w:tcBorders>
          </w:tcPr>
          <w:p w14:paraId="144C8A82" w14:textId="77777777" w:rsidR="00E921A2" w:rsidRPr="00121095" w:rsidRDefault="00E921A2">
            <w:pPr>
              <w:pStyle w:val="OtherTableBody"/>
              <w:rPr>
                <w:snapToGrid w:val="0"/>
              </w:rPr>
            </w:pPr>
            <w:r w:rsidRPr="00121095">
              <w:rPr>
                <w:snapToGrid w:val="0"/>
              </w:rPr>
              <w:t>Request clinical information</w:t>
            </w:r>
            <w:r>
              <w:rPr>
                <w:snapToGrid w:val="0"/>
              </w:rPr>
              <w:t xml:space="preserve"> (withdrawn)</w:t>
            </w:r>
          </w:p>
        </w:tc>
        <w:tc>
          <w:tcPr>
            <w:tcW w:w="1080" w:type="dxa"/>
            <w:tcBorders>
              <w:top w:val="single" w:sz="4" w:space="0" w:color="auto"/>
              <w:bottom w:val="nil"/>
            </w:tcBorders>
          </w:tcPr>
          <w:p w14:paraId="576A5D10" w14:textId="77777777" w:rsidR="00E921A2" w:rsidRPr="00121095" w:rsidRDefault="00E921A2">
            <w:pPr>
              <w:pStyle w:val="OtherTableBody"/>
              <w:rPr>
                <w:snapToGrid w:val="0"/>
              </w:rPr>
            </w:pPr>
            <w:r w:rsidRPr="00121095">
              <w:rPr>
                <w:snapToGrid w:val="0"/>
              </w:rPr>
              <w:t>RQC^I05</w:t>
            </w:r>
          </w:p>
        </w:tc>
        <w:tc>
          <w:tcPr>
            <w:tcW w:w="1080" w:type="dxa"/>
            <w:tcBorders>
              <w:top w:val="single" w:sz="4" w:space="0" w:color="auto"/>
              <w:bottom w:val="nil"/>
            </w:tcBorders>
          </w:tcPr>
          <w:p w14:paraId="268125BA" w14:textId="77777777" w:rsidR="00E921A2" w:rsidRPr="00121095" w:rsidRDefault="00E921A2">
            <w:pPr>
              <w:pStyle w:val="OtherTableBody"/>
              <w:rPr>
                <w:snapToGrid w:val="0"/>
              </w:rPr>
            </w:pPr>
          </w:p>
        </w:tc>
        <w:tc>
          <w:tcPr>
            <w:tcW w:w="1800" w:type="dxa"/>
            <w:tcBorders>
              <w:top w:val="single" w:sz="4" w:space="0" w:color="auto"/>
              <w:bottom w:val="nil"/>
            </w:tcBorders>
          </w:tcPr>
          <w:p w14:paraId="43910E29"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2ED92093"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AC36D89" w14:textId="77777777" w:rsidR="00E921A2" w:rsidRPr="00121095" w:rsidRDefault="00E921A2">
            <w:pPr>
              <w:pStyle w:val="OtherTableBody"/>
              <w:rPr>
                <w:snapToGrid w:val="0"/>
              </w:rPr>
            </w:pPr>
          </w:p>
        </w:tc>
      </w:tr>
      <w:tr w:rsidR="00E921A2" w:rsidRPr="00E921A2" w14:paraId="612947A9" w14:textId="77777777">
        <w:trPr>
          <w:jc w:val="center"/>
        </w:trPr>
        <w:tc>
          <w:tcPr>
            <w:tcW w:w="1818" w:type="dxa"/>
            <w:tcBorders>
              <w:top w:val="single" w:sz="4" w:space="0" w:color="auto"/>
              <w:bottom w:val="nil"/>
            </w:tcBorders>
          </w:tcPr>
          <w:p w14:paraId="48AB034F" w14:textId="77777777" w:rsidR="00E921A2" w:rsidRPr="00121095" w:rsidRDefault="00E921A2">
            <w:pPr>
              <w:pStyle w:val="OtherTableBody"/>
              <w:rPr>
                <w:snapToGrid w:val="0"/>
              </w:rPr>
            </w:pPr>
            <w:r w:rsidRPr="00121095">
              <w:rPr>
                <w:snapToGrid w:val="0"/>
              </w:rPr>
              <w:t>Results of observation, query for</w:t>
            </w:r>
            <w:r>
              <w:rPr>
                <w:snapToGrid w:val="0"/>
              </w:rPr>
              <w:t xml:space="preserve"> (withdrawn)</w:t>
            </w:r>
          </w:p>
        </w:tc>
        <w:tc>
          <w:tcPr>
            <w:tcW w:w="1080" w:type="dxa"/>
            <w:tcBorders>
              <w:top w:val="single" w:sz="4" w:space="0" w:color="auto"/>
              <w:bottom w:val="nil"/>
            </w:tcBorders>
          </w:tcPr>
          <w:p w14:paraId="63AACC7B" w14:textId="77777777" w:rsidR="00E921A2" w:rsidRPr="00121095" w:rsidRDefault="00E921A2">
            <w:pPr>
              <w:pStyle w:val="OtherTableBody"/>
            </w:pPr>
            <w:r w:rsidRPr="00121095">
              <w:t>QRY^R02</w:t>
            </w:r>
          </w:p>
        </w:tc>
        <w:tc>
          <w:tcPr>
            <w:tcW w:w="1080" w:type="dxa"/>
            <w:tcBorders>
              <w:top w:val="single" w:sz="4" w:space="0" w:color="auto"/>
              <w:bottom w:val="nil"/>
            </w:tcBorders>
          </w:tcPr>
          <w:p w14:paraId="2A738245" w14:textId="77777777" w:rsidR="00E921A2" w:rsidRPr="00121095" w:rsidRDefault="00E921A2">
            <w:pPr>
              <w:pStyle w:val="OtherTableBody"/>
              <w:rPr>
                <w:snapToGrid w:val="0"/>
              </w:rPr>
            </w:pPr>
            <w:r w:rsidRPr="00121095">
              <w:rPr>
                <w:snapToGrid w:val="0"/>
              </w:rPr>
              <w:t>ORF^R04</w:t>
            </w:r>
          </w:p>
        </w:tc>
        <w:tc>
          <w:tcPr>
            <w:tcW w:w="1800" w:type="dxa"/>
            <w:tcBorders>
              <w:top w:val="single" w:sz="4" w:space="0" w:color="auto"/>
              <w:bottom w:val="nil"/>
            </w:tcBorders>
          </w:tcPr>
          <w:p w14:paraId="2C596703"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CD19EA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10C142B8" w14:textId="77777777" w:rsidR="00E921A2" w:rsidRPr="00121095" w:rsidRDefault="00E921A2">
            <w:pPr>
              <w:pStyle w:val="OtherTableBody"/>
              <w:rPr>
                <w:snapToGrid w:val="0"/>
              </w:rPr>
            </w:pPr>
          </w:p>
        </w:tc>
      </w:tr>
      <w:tr w:rsidR="00E921A2" w:rsidRPr="00E921A2" w14:paraId="142BF499" w14:textId="77777777">
        <w:trPr>
          <w:jc w:val="center"/>
        </w:trPr>
        <w:tc>
          <w:tcPr>
            <w:tcW w:w="1818" w:type="dxa"/>
            <w:tcBorders>
              <w:top w:val="single" w:sz="4" w:space="0" w:color="auto"/>
              <w:bottom w:val="nil"/>
            </w:tcBorders>
          </w:tcPr>
          <w:p w14:paraId="07AF0ECA" w14:textId="77777777" w:rsidR="00E921A2" w:rsidRPr="00121095" w:rsidRDefault="00E921A2">
            <w:pPr>
              <w:pStyle w:val="OtherTableBody"/>
            </w:pPr>
            <w:r w:rsidRPr="00121095">
              <w:rPr>
                <w:snapToGrid w:val="0"/>
              </w:rPr>
              <w:t>Return Clinical Information</w:t>
            </w:r>
            <w:r>
              <w:rPr>
                <w:snapToGrid w:val="0"/>
              </w:rPr>
              <w:t xml:space="preserve"> (withdrawn)</w:t>
            </w:r>
          </w:p>
        </w:tc>
        <w:tc>
          <w:tcPr>
            <w:tcW w:w="1080" w:type="dxa"/>
            <w:tcBorders>
              <w:top w:val="single" w:sz="4" w:space="0" w:color="auto"/>
              <w:bottom w:val="nil"/>
            </w:tcBorders>
          </w:tcPr>
          <w:p w14:paraId="61D7208A" w14:textId="77777777" w:rsidR="00E921A2" w:rsidRPr="00121095" w:rsidRDefault="00E921A2">
            <w:pPr>
              <w:pStyle w:val="OtherTableBody"/>
            </w:pPr>
          </w:p>
        </w:tc>
        <w:tc>
          <w:tcPr>
            <w:tcW w:w="1080" w:type="dxa"/>
            <w:tcBorders>
              <w:top w:val="single" w:sz="4" w:space="0" w:color="auto"/>
              <w:bottom w:val="nil"/>
            </w:tcBorders>
          </w:tcPr>
          <w:p w14:paraId="15084113" w14:textId="77777777" w:rsidR="00E921A2" w:rsidRPr="00121095" w:rsidRDefault="00E921A2">
            <w:pPr>
              <w:pStyle w:val="OtherTableBody"/>
              <w:rPr>
                <w:snapToGrid w:val="0"/>
              </w:rPr>
            </w:pPr>
            <w:r w:rsidRPr="00121095">
              <w:rPr>
                <w:snapToGrid w:val="0"/>
              </w:rPr>
              <w:t>RCI^I05</w:t>
            </w:r>
          </w:p>
        </w:tc>
        <w:tc>
          <w:tcPr>
            <w:tcW w:w="1800" w:type="dxa"/>
            <w:tcBorders>
              <w:top w:val="single" w:sz="4" w:space="0" w:color="auto"/>
              <w:bottom w:val="nil"/>
            </w:tcBorders>
          </w:tcPr>
          <w:p w14:paraId="78B541CD"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5CAA55C0"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DA87F65" w14:textId="77777777" w:rsidR="00E921A2" w:rsidRPr="00121095" w:rsidRDefault="00E921A2">
            <w:pPr>
              <w:pStyle w:val="OtherTableBody"/>
            </w:pPr>
          </w:p>
        </w:tc>
      </w:tr>
      <w:tr w:rsidR="00E921A2" w:rsidRPr="00E921A2" w14:paraId="29368E7F" w14:textId="77777777">
        <w:trPr>
          <w:jc w:val="center"/>
        </w:trPr>
        <w:tc>
          <w:tcPr>
            <w:tcW w:w="1818" w:type="dxa"/>
            <w:tcBorders>
              <w:top w:val="single" w:sz="4" w:space="0" w:color="auto"/>
              <w:bottom w:val="nil"/>
            </w:tcBorders>
          </w:tcPr>
          <w:p w14:paraId="7553602E" w14:textId="77777777" w:rsidR="00E921A2" w:rsidRPr="00121095" w:rsidRDefault="00E921A2">
            <w:pPr>
              <w:pStyle w:val="OtherTableBody"/>
            </w:pPr>
            <w:r w:rsidRPr="00121095">
              <w:rPr>
                <w:snapToGrid w:val="0"/>
              </w:rPr>
              <w:t>Return Clinical List</w:t>
            </w:r>
            <w:r>
              <w:rPr>
                <w:snapToGrid w:val="0"/>
              </w:rPr>
              <w:t xml:space="preserve"> (withdrawn)</w:t>
            </w:r>
          </w:p>
        </w:tc>
        <w:tc>
          <w:tcPr>
            <w:tcW w:w="1080" w:type="dxa"/>
            <w:tcBorders>
              <w:top w:val="single" w:sz="4" w:space="0" w:color="auto"/>
              <w:bottom w:val="nil"/>
            </w:tcBorders>
          </w:tcPr>
          <w:p w14:paraId="1A9DB34F" w14:textId="77777777" w:rsidR="00E921A2" w:rsidRPr="00121095" w:rsidRDefault="00E921A2">
            <w:pPr>
              <w:pStyle w:val="OtherTableBody"/>
            </w:pPr>
          </w:p>
        </w:tc>
        <w:tc>
          <w:tcPr>
            <w:tcW w:w="1080" w:type="dxa"/>
            <w:tcBorders>
              <w:top w:val="single" w:sz="4" w:space="0" w:color="auto"/>
              <w:bottom w:val="nil"/>
            </w:tcBorders>
          </w:tcPr>
          <w:p w14:paraId="2EF49513" w14:textId="77777777" w:rsidR="00E921A2" w:rsidRPr="00121095" w:rsidRDefault="00E921A2">
            <w:pPr>
              <w:pStyle w:val="OtherTableBody"/>
              <w:rPr>
                <w:snapToGrid w:val="0"/>
              </w:rPr>
            </w:pPr>
            <w:r w:rsidRPr="00121095">
              <w:rPr>
                <w:snapToGrid w:val="0"/>
              </w:rPr>
              <w:t>RCL^I06</w:t>
            </w:r>
          </w:p>
        </w:tc>
        <w:tc>
          <w:tcPr>
            <w:tcW w:w="1800" w:type="dxa"/>
            <w:tcBorders>
              <w:top w:val="single" w:sz="4" w:space="0" w:color="auto"/>
              <w:bottom w:val="nil"/>
            </w:tcBorders>
          </w:tcPr>
          <w:p w14:paraId="7807B64B"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5AE94485"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41F68419" w14:textId="77777777" w:rsidR="00E921A2" w:rsidRPr="00121095" w:rsidRDefault="00E921A2">
            <w:pPr>
              <w:pStyle w:val="OtherTableBody"/>
            </w:pPr>
          </w:p>
        </w:tc>
      </w:tr>
      <w:tr w:rsidR="00E921A2" w:rsidRPr="00E921A2" w14:paraId="7B32A005" w14:textId="77777777">
        <w:trPr>
          <w:jc w:val="center"/>
        </w:trPr>
        <w:tc>
          <w:tcPr>
            <w:tcW w:w="1818" w:type="dxa"/>
            <w:tcBorders>
              <w:top w:val="single" w:sz="4" w:space="0" w:color="auto"/>
              <w:bottom w:val="nil"/>
            </w:tcBorders>
          </w:tcPr>
          <w:p w14:paraId="2D0568B1" w14:textId="77777777" w:rsidR="00E921A2" w:rsidRPr="00121095" w:rsidRDefault="00E921A2">
            <w:pPr>
              <w:pStyle w:val="OtherTableBody"/>
              <w:rPr>
                <w:snapToGrid w:val="0"/>
              </w:rPr>
            </w:pPr>
            <w:r w:rsidRPr="00121095">
              <w:rPr>
                <w:snapToGrid w:val="0"/>
              </w:rPr>
              <w:t>Return patient referral</w:t>
            </w:r>
          </w:p>
        </w:tc>
        <w:tc>
          <w:tcPr>
            <w:tcW w:w="1080" w:type="dxa"/>
            <w:tcBorders>
              <w:top w:val="single" w:sz="4" w:space="0" w:color="auto"/>
              <w:bottom w:val="nil"/>
            </w:tcBorders>
          </w:tcPr>
          <w:p w14:paraId="438E1DE0" w14:textId="77777777" w:rsidR="00E921A2" w:rsidRPr="00121095" w:rsidRDefault="00E921A2">
            <w:pPr>
              <w:pStyle w:val="OtherTableBody"/>
              <w:rPr>
                <w:snapToGrid w:val="0"/>
              </w:rPr>
            </w:pPr>
            <w:r w:rsidRPr="00121095">
              <w:rPr>
                <w:snapToGrid w:val="0"/>
              </w:rPr>
              <w:t>RRI</w:t>
            </w:r>
          </w:p>
        </w:tc>
        <w:tc>
          <w:tcPr>
            <w:tcW w:w="1080" w:type="dxa"/>
            <w:tcBorders>
              <w:top w:val="single" w:sz="4" w:space="0" w:color="auto"/>
              <w:bottom w:val="nil"/>
            </w:tcBorders>
          </w:tcPr>
          <w:p w14:paraId="3E1CF078" w14:textId="77777777" w:rsidR="00E921A2" w:rsidRPr="00121095" w:rsidRDefault="00E921A2">
            <w:pPr>
              <w:pStyle w:val="OtherTableBody"/>
              <w:rPr>
                <w:snapToGrid w:val="0"/>
              </w:rPr>
            </w:pPr>
          </w:p>
        </w:tc>
        <w:tc>
          <w:tcPr>
            <w:tcW w:w="1800" w:type="dxa"/>
            <w:tcBorders>
              <w:top w:val="single" w:sz="4" w:space="0" w:color="auto"/>
              <w:bottom w:val="nil"/>
            </w:tcBorders>
          </w:tcPr>
          <w:p w14:paraId="7741FA1E"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39253886" w14:textId="77777777" w:rsidR="00E921A2" w:rsidRPr="00121095" w:rsidRDefault="00E921A2">
            <w:pPr>
              <w:pStyle w:val="OtherTableBody"/>
              <w:rPr>
                <w:snapToGrid w:val="0"/>
              </w:rPr>
            </w:pPr>
          </w:p>
        </w:tc>
        <w:tc>
          <w:tcPr>
            <w:tcW w:w="1278" w:type="dxa"/>
            <w:tcBorders>
              <w:top w:val="single" w:sz="4" w:space="0" w:color="auto"/>
              <w:bottom w:val="nil"/>
            </w:tcBorders>
          </w:tcPr>
          <w:p w14:paraId="63F64E9C" w14:textId="77777777" w:rsidR="00E921A2" w:rsidRPr="00121095" w:rsidRDefault="00E921A2">
            <w:pPr>
              <w:pStyle w:val="OtherTableBody"/>
              <w:rPr>
                <w:snapToGrid w:val="0"/>
              </w:rPr>
            </w:pPr>
            <w:r w:rsidRPr="00121095">
              <w:rPr>
                <w:snapToGrid w:val="0"/>
              </w:rPr>
              <w:t>11.5</w:t>
            </w:r>
          </w:p>
        </w:tc>
      </w:tr>
      <w:tr w:rsidR="00E921A2" w:rsidRPr="00E921A2" w14:paraId="46474AE2" w14:textId="77777777">
        <w:trPr>
          <w:jc w:val="center"/>
        </w:trPr>
        <w:tc>
          <w:tcPr>
            <w:tcW w:w="1818" w:type="dxa"/>
            <w:tcBorders>
              <w:top w:val="single" w:sz="4" w:space="0" w:color="auto"/>
              <w:bottom w:val="nil"/>
            </w:tcBorders>
          </w:tcPr>
          <w:p w14:paraId="6031C87D" w14:textId="77777777" w:rsidR="00E921A2" w:rsidRPr="00121095" w:rsidRDefault="00E921A2">
            <w:pPr>
              <w:pStyle w:val="OtherTableBody"/>
            </w:pPr>
            <w:r w:rsidRPr="00121095">
              <w:rPr>
                <w:snapToGrid w:val="0"/>
              </w:rPr>
              <w:t>Return patient referral</w:t>
            </w:r>
          </w:p>
        </w:tc>
        <w:tc>
          <w:tcPr>
            <w:tcW w:w="1080" w:type="dxa"/>
            <w:tcBorders>
              <w:top w:val="single" w:sz="4" w:space="0" w:color="auto"/>
              <w:bottom w:val="nil"/>
            </w:tcBorders>
          </w:tcPr>
          <w:p w14:paraId="70E55A2B" w14:textId="77777777" w:rsidR="00E921A2" w:rsidRPr="00121095" w:rsidRDefault="00E921A2">
            <w:pPr>
              <w:pStyle w:val="OtherTableBody"/>
            </w:pPr>
          </w:p>
        </w:tc>
        <w:tc>
          <w:tcPr>
            <w:tcW w:w="1080" w:type="dxa"/>
            <w:tcBorders>
              <w:top w:val="single" w:sz="4" w:space="0" w:color="auto"/>
              <w:bottom w:val="nil"/>
            </w:tcBorders>
          </w:tcPr>
          <w:p w14:paraId="29C12001" w14:textId="77777777" w:rsidR="00E921A2" w:rsidRPr="00121095" w:rsidRDefault="00E921A2">
            <w:pPr>
              <w:pStyle w:val="OtherTableBody"/>
              <w:rPr>
                <w:snapToGrid w:val="0"/>
              </w:rPr>
            </w:pPr>
            <w:r w:rsidRPr="00121095">
              <w:rPr>
                <w:snapToGrid w:val="0"/>
              </w:rPr>
              <w:t>RRI</w:t>
            </w:r>
          </w:p>
        </w:tc>
        <w:tc>
          <w:tcPr>
            <w:tcW w:w="1800" w:type="dxa"/>
            <w:tcBorders>
              <w:top w:val="single" w:sz="4" w:space="0" w:color="auto"/>
              <w:bottom w:val="nil"/>
            </w:tcBorders>
          </w:tcPr>
          <w:p w14:paraId="70F58DEB"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17525C1F" w14:textId="77777777" w:rsidR="00E921A2" w:rsidRPr="00121095" w:rsidRDefault="00E921A2">
            <w:pPr>
              <w:pStyle w:val="OtherTableBody"/>
              <w:rPr>
                <w:snapToGrid w:val="0"/>
              </w:rPr>
            </w:pPr>
          </w:p>
        </w:tc>
        <w:tc>
          <w:tcPr>
            <w:tcW w:w="1278" w:type="dxa"/>
            <w:tcBorders>
              <w:top w:val="single" w:sz="4" w:space="0" w:color="auto"/>
              <w:bottom w:val="nil"/>
            </w:tcBorders>
          </w:tcPr>
          <w:p w14:paraId="4DA4CC88" w14:textId="77777777" w:rsidR="00E921A2" w:rsidRPr="00121095" w:rsidRDefault="00E921A2">
            <w:pPr>
              <w:pStyle w:val="OtherTableBody"/>
            </w:pPr>
            <w:r w:rsidRPr="00121095">
              <w:rPr>
                <w:snapToGrid w:val="0"/>
              </w:rPr>
              <w:t>11.5</w:t>
            </w:r>
          </w:p>
        </w:tc>
      </w:tr>
      <w:tr w:rsidR="00E921A2" w:rsidRPr="00E921A2" w14:paraId="7A68A289" w14:textId="77777777">
        <w:trPr>
          <w:jc w:val="center"/>
        </w:trPr>
        <w:tc>
          <w:tcPr>
            <w:tcW w:w="1818" w:type="dxa"/>
            <w:tcBorders>
              <w:top w:val="single" w:sz="4" w:space="0" w:color="auto"/>
              <w:bottom w:val="nil"/>
            </w:tcBorders>
          </w:tcPr>
          <w:p w14:paraId="381092E6" w14:textId="77777777" w:rsidR="00E921A2" w:rsidRPr="00121095" w:rsidRDefault="00E921A2">
            <w:pPr>
              <w:pStyle w:val="OtherTableBody"/>
              <w:rPr>
                <w:snapToGrid w:val="0"/>
              </w:rPr>
            </w:pPr>
            <w:r w:rsidRPr="00121095">
              <w:rPr>
                <w:snapToGrid w:val="0"/>
              </w:rPr>
              <w:t>Schedule query</w:t>
            </w:r>
          </w:p>
        </w:tc>
        <w:tc>
          <w:tcPr>
            <w:tcW w:w="1080" w:type="dxa"/>
            <w:tcBorders>
              <w:top w:val="single" w:sz="4" w:space="0" w:color="auto"/>
              <w:bottom w:val="nil"/>
            </w:tcBorders>
          </w:tcPr>
          <w:p w14:paraId="6EE05060" w14:textId="77777777" w:rsidR="00E921A2" w:rsidRPr="00121095" w:rsidRDefault="00E921A2">
            <w:pPr>
              <w:pStyle w:val="OtherTableBody"/>
              <w:rPr>
                <w:snapToGrid w:val="0"/>
              </w:rPr>
            </w:pPr>
            <w:r w:rsidRPr="00121095">
              <w:rPr>
                <w:snapToGrid w:val="0"/>
              </w:rPr>
              <w:t>SQM</w:t>
            </w:r>
          </w:p>
        </w:tc>
        <w:tc>
          <w:tcPr>
            <w:tcW w:w="1080" w:type="dxa"/>
            <w:tcBorders>
              <w:top w:val="single" w:sz="4" w:space="0" w:color="auto"/>
              <w:bottom w:val="nil"/>
            </w:tcBorders>
          </w:tcPr>
          <w:p w14:paraId="2E787660" w14:textId="77777777" w:rsidR="00E921A2" w:rsidRPr="00121095" w:rsidRDefault="00E921A2">
            <w:pPr>
              <w:pStyle w:val="OtherTableBody"/>
              <w:rPr>
                <w:snapToGrid w:val="0"/>
              </w:rPr>
            </w:pPr>
          </w:p>
        </w:tc>
        <w:tc>
          <w:tcPr>
            <w:tcW w:w="1800" w:type="dxa"/>
            <w:tcBorders>
              <w:top w:val="single" w:sz="4" w:space="0" w:color="auto"/>
              <w:bottom w:val="nil"/>
            </w:tcBorders>
          </w:tcPr>
          <w:p w14:paraId="5E621252"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7365BEA2" w14:textId="77777777" w:rsidR="00E921A2" w:rsidRPr="00121095" w:rsidRDefault="00E921A2">
            <w:pPr>
              <w:pStyle w:val="OtherTableBody"/>
              <w:rPr>
                <w:snapToGrid w:val="0"/>
              </w:rPr>
            </w:pPr>
          </w:p>
        </w:tc>
        <w:tc>
          <w:tcPr>
            <w:tcW w:w="1278" w:type="dxa"/>
            <w:tcBorders>
              <w:top w:val="single" w:sz="4" w:space="0" w:color="auto"/>
              <w:bottom w:val="nil"/>
            </w:tcBorders>
          </w:tcPr>
          <w:p w14:paraId="214F4DCE" w14:textId="77777777" w:rsidR="00E921A2" w:rsidRPr="00121095" w:rsidRDefault="00E921A2">
            <w:pPr>
              <w:pStyle w:val="OtherTableBody"/>
              <w:rPr>
                <w:snapToGrid w:val="0"/>
              </w:rPr>
            </w:pPr>
            <w:r w:rsidRPr="00121095">
              <w:rPr>
                <w:snapToGrid w:val="0"/>
              </w:rPr>
              <w:t>10.5.3</w:t>
            </w:r>
          </w:p>
        </w:tc>
      </w:tr>
      <w:tr w:rsidR="00E921A2" w:rsidRPr="00E921A2" w14:paraId="72C31B05" w14:textId="77777777">
        <w:trPr>
          <w:jc w:val="center"/>
        </w:trPr>
        <w:tc>
          <w:tcPr>
            <w:tcW w:w="1818" w:type="dxa"/>
            <w:tcBorders>
              <w:top w:val="single" w:sz="4" w:space="0" w:color="auto"/>
              <w:bottom w:val="double" w:sz="4" w:space="0" w:color="auto"/>
            </w:tcBorders>
          </w:tcPr>
          <w:p w14:paraId="1B3065A5" w14:textId="77777777" w:rsidR="00E921A2" w:rsidRPr="00121095" w:rsidRDefault="00E921A2" w:rsidP="00BF5311">
            <w:pPr>
              <w:pStyle w:val="OtherTableBody"/>
            </w:pPr>
            <w:r w:rsidRPr="00121095">
              <w:rPr>
                <w:snapToGrid w:val="0"/>
              </w:rPr>
              <w:t>Schedule query response</w:t>
            </w:r>
          </w:p>
        </w:tc>
        <w:tc>
          <w:tcPr>
            <w:tcW w:w="1080" w:type="dxa"/>
            <w:tcBorders>
              <w:top w:val="single" w:sz="4" w:space="0" w:color="auto"/>
              <w:bottom w:val="double" w:sz="4" w:space="0" w:color="auto"/>
            </w:tcBorders>
          </w:tcPr>
          <w:p w14:paraId="2AB838CB" w14:textId="77777777" w:rsidR="00E921A2" w:rsidRPr="00121095" w:rsidRDefault="00E921A2" w:rsidP="00BF5311">
            <w:pPr>
              <w:pStyle w:val="OtherTableBody"/>
            </w:pPr>
          </w:p>
        </w:tc>
        <w:tc>
          <w:tcPr>
            <w:tcW w:w="1080" w:type="dxa"/>
            <w:tcBorders>
              <w:top w:val="single" w:sz="4" w:space="0" w:color="auto"/>
              <w:bottom w:val="double" w:sz="4" w:space="0" w:color="auto"/>
            </w:tcBorders>
          </w:tcPr>
          <w:p w14:paraId="78679304" w14:textId="77777777" w:rsidR="00E921A2" w:rsidRPr="00121095" w:rsidRDefault="00E921A2" w:rsidP="00BF5311">
            <w:pPr>
              <w:pStyle w:val="OtherTableBody"/>
              <w:rPr>
                <w:snapToGrid w:val="0"/>
              </w:rPr>
            </w:pPr>
            <w:r w:rsidRPr="00121095">
              <w:rPr>
                <w:snapToGrid w:val="0"/>
              </w:rPr>
              <w:t>SQR</w:t>
            </w:r>
          </w:p>
        </w:tc>
        <w:tc>
          <w:tcPr>
            <w:tcW w:w="1800" w:type="dxa"/>
            <w:tcBorders>
              <w:top w:val="single" w:sz="4" w:space="0" w:color="auto"/>
              <w:bottom w:val="double" w:sz="4" w:space="0" w:color="auto"/>
            </w:tcBorders>
          </w:tcPr>
          <w:p w14:paraId="38800766" w14:textId="77777777" w:rsidR="00E921A2" w:rsidRPr="00121095" w:rsidRDefault="00E921A2" w:rsidP="00BF5311">
            <w:pPr>
              <w:pStyle w:val="OtherTableBody"/>
              <w:rPr>
                <w:snapToGrid w:val="0"/>
              </w:rPr>
            </w:pPr>
            <w:r w:rsidRPr="00121095">
              <w:t>Original mode</w:t>
            </w:r>
          </w:p>
        </w:tc>
        <w:tc>
          <w:tcPr>
            <w:tcW w:w="1440" w:type="dxa"/>
            <w:tcBorders>
              <w:top w:val="single" w:sz="4" w:space="0" w:color="auto"/>
              <w:bottom w:val="double" w:sz="4" w:space="0" w:color="auto"/>
            </w:tcBorders>
          </w:tcPr>
          <w:p w14:paraId="22A8B324" w14:textId="77777777" w:rsidR="00E921A2" w:rsidRPr="00121095" w:rsidRDefault="00E921A2" w:rsidP="00BF5311">
            <w:pPr>
              <w:pStyle w:val="OtherTableBody"/>
              <w:rPr>
                <w:snapToGrid w:val="0"/>
              </w:rPr>
            </w:pPr>
          </w:p>
        </w:tc>
        <w:tc>
          <w:tcPr>
            <w:tcW w:w="1278" w:type="dxa"/>
            <w:tcBorders>
              <w:top w:val="single" w:sz="4" w:space="0" w:color="auto"/>
              <w:bottom w:val="double" w:sz="4" w:space="0" w:color="auto"/>
            </w:tcBorders>
          </w:tcPr>
          <w:p w14:paraId="3CED32D0" w14:textId="77777777" w:rsidR="00E921A2" w:rsidRPr="00121095" w:rsidRDefault="00E921A2" w:rsidP="00BF5311">
            <w:pPr>
              <w:pStyle w:val="OtherTableBody"/>
            </w:pPr>
            <w:r w:rsidRPr="00121095">
              <w:rPr>
                <w:snapToGrid w:val="0"/>
              </w:rPr>
              <w:t>10.5.3</w:t>
            </w:r>
          </w:p>
        </w:tc>
      </w:tr>
    </w:tbl>
    <w:p w14:paraId="41F07744" w14:textId="77777777" w:rsidR="00871059" w:rsidRDefault="00E921A2" w:rsidP="00871059">
      <w:bookmarkStart w:id="99" w:name="_Ref465156941"/>
      <w:bookmarkStart w:id="100" w:name="_Ref490627757"/>
      <w:bookmarkStart w:id="101" w:name="_Toc495483522"/>
      <w:bookmarkStart w:id="102" w:name="_Toc24273741"/>
      <w:bookmarkStart w:id="103" w:name="_Toc41280970"/>
      <w:bookmarkStart w:id="104" w:name="_Toc43004332"/>
      <w:bookmarkStart w:id="105" w:name="_Ref175034472"/>
      <w:bookmarkStart w:id="106" w:name="_Toc348257262"/>
      <w:bookmarkStart w:id="107" w:name="_Toc348257598"/>
      <w:bookmarkStart w:id="108" w:name="_Toc348263220"/>
      <w:bookmarkStart w:id="109" w:name="_Toc348336549"/>
      <w:bookmarkStart w:id="110" w:name="_Toc348770037"/>
      <w:bookmarkStart w:id="111" w:name="_Toc348856179"/>
      <w:bookmarkStart w:id="112" w:name="_Toc348866600"/>
      <w:bookmarkStart w:id="113" w:name="_Toc348947830"/>
      <w:bookmarkStart w:id="114" w:name="_Toc349735411"/>
      <w:bookmarkStart w:id="115" w:name="_Toc349735854"/>
      <w:bookmarkStart w:id="116" w:name="_Toc349736008"/>
      <w:bookmarkStart w:id="117" w:name="_Toc349803740"/>
      <w:bookmarkStart w:id="118" w:name="_Toc359236078"/>
      <w:r>
        <w:t>Note that the Vaccination Query related messages have been removed as these were deprec</w:t>
      </w:r>
      <w:r w:rsidR="00871059">
        <w:t>ated and withdrawn as of v 2.8.</w:t>
      </w:r>
    </w:p>
    <w:p w14:paraId="411C4DA2" w14:textId="6F497FA5" w:rsidR="00387B20" w:rsidRDefault="002044FB" w:rsidP="002044FB">
      <w:pPr>
        <w:pStyle w:val="Heading3"/>
        <w:numPr>
          <w:ilvl w:val="0"/>
          <w:numId w:val="0"/>
        </w:numPr>
        <w:tabs>
          <w:tab w:val="left" w:pos="1440"/>
        </w:tabs>
      </w:pPr>
      <w:bookmarkStart w:id="119" w:name="_Toc28957692"/>
      <w:r>
        <w:t>5.2.7</w:t>
      </w:r>
      <w:r>
        <w:tab/>
      </w:r>
      <w:r w:rsidR="00387B20">
        <w:t>Acknowledgment Choreography</w:t>
      </w:r>
      <w:bookmarkEnd w:id="119"/>
    </w:p>
    <w:p w14:paraId="75DB2933" w14:textId="77777777" w:rsidR="00387B20" w:rsidRPr="008C4891" w:rsidRDefault="00387B20"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73C87233" w14:textId="1616445E" w:rsidR="00E921A2" w:rsidRPr="00121095" w:rsidRDefault="002044FB" w:rsidP="002044FB">
      <w:pPr>
        <w:pStyle w:val="Heading2"/>
        <w:numPr>
          <w:ilvl w:val="0"/>
          <w:numId w:val="0"/>
        </w:numPr>
        <w:tabs>
          <w:tab w:val="left" w:pos="1080"/>
        </w:tabs>
      </w:pPr>
      <w:bookmarkStart w:id="120" w:name="_Toc28957693"/>
      <w:r w:rsidRPr="00121095">
        <w:t>5.3</w:t>
      </w:r>
      <w:r w:rsidRPr="00121095">
        <w:tab/>
      </w:r>
      <w:r w:rsidR="00E921A2" w:rsidRPr="00121095">
        <w:t xml:space="preserve">QUERY/RESPONSE </w:t>
      </w:r>
      <w:bookmarkEnd w:id="99"/>
      <w:bookmarkEnd w:id="100"/>
      <w:bookmarkEnd w:id="101"/>
      <w:bookmarkEnd w:id="102"/>
      <w:bookmarkEnd w:id="103"/>
      <w:bookmarkEnd w:id="104"/>
      <w:r w:rsidR="00E921A2" w:rsidRPr="00121095">
        <w:t>PROFILE</w:t>
      </w:r>
      <w:bookmarkEnd w:id="105"/>
      <w:bookmarkEnd w:id="120"/>
      <w:r w:rsidR="00BF2FE6" w:rsidRPr="00121095">
        <w:fldChar w:fldCharType="begin"/>
      </w:r>
      <w:r w:rsidR="00E921A2" w:rsidRPr="00121095">
        <w:instrText xml:space="preserve"> XE "QUERY/RESPONSE  PROFILE </w:instrText>
      </w:r>
      <w:r w:rsidR="00BF2FE6" w:rsidRPr="00121095">
        <w:fldChar w:fldCharType="end"/>
      </w:r>
    </w:p>
    <w:p w14:paraId="6BD20549" w14:textId="77777777" w:rsidR="00E921A2" w:rsidRPr="00121095" w:rsidRDefault="00E921A2">
      <w:r w:rsidRPr="00121095">
        <w:t>The introduction of the Query/Response Profile</w:t>
      </w:r>
      <w:r w:rsidRPr="00121095">
        <w:rPr>
          <w:rStyle w:val="FootnoteReference"/>
        </w:rPr>
        <w:footnoteReference w:id="1"/>
      </w:r>
      <w:r w:rsidRPr="00121095">
        <w:t xml:space="preserve"> concept is not intended to imply system certification. It is intended to promote the definition and implementation of well-specified queries. As in previous versions, support for queries is not required for HL7 conformance.</w:t>
      </w:r>
    </w:p>
    <w:p w14:paraId="7321BDF9" w14:textId="77777777" w:rsidR="00E921A2" w:rsidRPr="00121095" w:rsidRDefault="00E921A2">
      <w:r w:rsidRPr="00121095">
        <w:t>In the introduction, the data owner describes the data being made available and the purpose of the query.  He specifies the exact coded value for the Query Name which the Client SHALL use to invoke this query.</w:t>
      </w:r>
    </w:p>
    <w:p w14:paraId="7081EE6B" w14:textId="77777777" w:rsidR="00E921A2" w:rsidRPr="00121095" w:rsidRDefault="00E921A2">
      <w:r w:rsidRPr="00121095">
        <w:t xml:space="preserve">The Query Grammar defines the exact segments the Client MAY send.  For each field of those segments, the Query Profile SHALL define how the Server will interpret client values. (For example, the patient name field is interpreted as a regular expression match.)  </w:t>
      </w:r>
    </w:p>
    <w:p w14:paraId="43A46D8A" w14:textId="77777777" w:rsidR="00E921A2" w:rsidRPr="00121095" w:rsidRDefault="00E921A2">
      <w:r w:rsidRPr="00121095">
        <w:t>The Response Grammar defines the exact pattern of segments that the Server will return. Each Segment Pattern Response will specify its own pattern of segments. (For example, lab data queries will return patterns of OBR and OBX, while demographic queries might respond with patterns of PID, PV1,... segments.)  When a data owner defines a tabular response query, the response grammar might simply be a list of RDT segments that carry rows of data. The user selects columns from a Virtual Table to define the output for the Query by Parameter/Tabular Response (QBP/RTB).</w:t>
      </w:r>
    </w:p>
    <w:p w14:paraId="160B2BEA" w14:textId="77777777" w:rsidR="00E921A2" w:rsidRPr="00121095" w:rsidRDefault="00E921A2">
      <w:r w:rsidRPr="00121095">
        <w:t xml:space="preserve">Note that in the case of an HL7-defined query, a specific section of the HL7 Standard will define a Query Profile. By contrast, in the case of a site defined query, the Query Profile is written by analysts and programmers of the Server application/system, and is available to the analysts and programmers of the Client application/system. </w:t>
      </w:r>
    </w:p>
    <w:p w14:paraId="45A06F3F" w14:textId="77777777" w:rsidR="00E921A2" w:rsidRPr="00121095" w:rsidRDefault="00E921A2">
      <w:r w:rsidRPr="00121095">
        <w:t>Although the Query Profile was a new construct with Version 2.4, it may also be used with the previous generation queries.</w:t>
      </w:r>
    </w:p>
    <w:p w14:paraId="36D8A96A" w14:textId="77777777" w:rsidR="00E921A2" w:rsidRPr="00121095" w:rsidRDefault="00E921A2">
      <w:pPr>
        <w:pStyle w:val="Note"/>
      </w:pPr>
      <w:r w:rsidRPr="00121095">
        <w:rPr>
          <w:b/>
        </w:rPr>
        <w:t>Note:</w:t>
      </w:r>
      <w:r w:rsidRPr="00121095">
        <w:t xml:space="preserve">  Version 2.5 introduced a new, use-case-based mechanism for conformance in Chapter 2.  Query implementers are encouraged to review and, where appropriate, adopt the profiling structures outlined in that chapter.  Current Query Profile structures are retained in Chapter 5 pending revision to the new structures in the next version of the Standard.</w:t>
      </w:r>
    </w:p>
    <w:p w14:paraId="30E82612" w14:textId="21069F34" w:rsidR="00E921A2" w:rsidRPr="00121095" w:rsidRDefault="002044FB" w:rsidP="002044FB">
      <w:pPr>
        <w:pStyle w:val="Heading3"/>
        <w:numPr>
          <w:ilvl w:val="0"/>
          <w:numId w:val="0"/>
        </w:numPr>
        <w:tabs>
          <w:tab w:val="left" w:pos="1440"/>
        </w:tabs>
      </w:pPr>
      <w:bookmarkStart w:id="121" w:name="_Toc495483523"/>
      <w:bookmarkStart w:id="122" w:name="_Toc24273742"/>
      <w:bookmarkStart w:id="123" w:name="_Toc41280971"/>
      <w:bookmarkStart w:id="124" w:name="_Toc43004333"/>
      <w:bookmarkStart w:id="125" w:name="_Toc28957694"/>
      <w:r w:rsidRPr="00121095">
        <w:t>5.3.1</w:t>
      </w:r>
      <w:r w:rsidRPr="00121095">
        <w:tab/>
      </w:r>
      <w:r w:rsidR="00E921A2" w:rsidRPr="00121095">
        <w:t xml:space="preserve">Using the </w:t>
      </w:r>
      <w:bookmarkEnd w:id="121"/>
      <w:bookmarkEnd w:id="122"/>
      <w:bookmarkEnd w:id="123"/>
      <w:bookmarkEnd w:id="124"/>
      <w:r w:rsidR="00E921A2" w:rsidRPr="00121095">
        <w:t>Query Profile</w:t>
      </w:r>
      <w:bookmarkEnd w:id="125"/>
      <w:r w:rsidR="00BF2FE6" w:rsidRPr="00121095">
        <w:fldChar w:fldCharType="begin"/>
      </w:r>
      <w:r w:rsidR="00E921A2" w:rsidRPr="00121095">
        <w:instrText xml:space="preserve"> XE "Using the Conformance Statement" </w:instrText>
      </w:r>
      <w:r w:rsidR="00BF2FE6" w:rsidRPr="00121095">
        <w:fldChar w:fldCharType="end"/>
      </w:r>
    </w:p>
    <w:p w14:paraId="55093CDB" w14:textId="77777777" w:rsidR="00E921A2" w:rsidRPr="00121095" w:rsidRDefault="00E921A2">
      <w:pPr>
        <w:pStyle w:val="NormalIndented"/>
        <w:rPr>
          <w:b/>
          <w:i/>
        </w:rPr>
      </w:pPr>
      <w:r w:rsidRPr="00121095">
        <w:t>Critical to the proper usage of the new query/response pairs is the Query Profile concept. In the absence of a Query Profile, the Client might not be aware of the existence of a query, or might not know how to use it or what to expect from it.</w:t>
      </w:r>
    </w:p>
    <w:p w14:paraId="5E707FDD" w14:textId="77777777" w:rsidR="00E921A2" w:rsidRPr="00121095" w:rsidRDefault="00E921A2">
      <w:pPr>
        <w:pStyle w:val="NormalIndented"/>
      </w:pPr>
      <w:r w:rsidRPr="00121095">
        <w:t xml:space="preserve">The Server advertises the existence of, and support for, a query by publishing a </w:t>
      </w:r>
      <w:r w:rsidRPr="00121095">
        <w:rPr>
          <w:b/>
          <w:i/>
        </w:rPr>
        <w:t>Query Profile</w:t>
      </w:r>
      <w:r w:rsidRPr="00121095">
        <w:t>. The Query Profile identifies the query, specifies what items can be queried and describes what the response will look like.</w:t>
      </w:r>
    </w:p>
    <w:p w14:paraId="1CE6271D" w14:textId="77777777" w:rsidR="00E921A2" w:rsidRPr="00121095" w:rsidRDefault="00E921A2">
      <w:pPr>
        <w:pStyle w:val="Note"/>
      </w:pPr>
      <w:r w:rsidRPr="00121095">
        <w:rPr>
          <w:b/>
          <w:bCs/>
        </w:rPr>
        <w:t>Query Profile:</w:t>
      </w:r>
      <w:r w:rsidRPr="00121095">
        <w:t xml:space="preserve">  A declaration which sets forth the name of the query supported by the Server, the logical structure of the information that can be queried, and the logical structure of what can be returned.</w:t>
      </w:r>
    </w:p>
    <w:p w14:paraId="4477579B" w14:textId="382E76FE" w:rsidR="00E921A2" w:rsidRPr="00121095" w:rsidRDefault="00E921A2">
      <w:pPr>
        <w:pStyle w:val="NormalIndented"/>
        <w:rPr>
          <w:b/>
          <w:i/>
        </w:rPr>
      </w:pPr>
      <w:r w:rsidRPr="00121095">
        <w:t xml:space="preserve">A number of examples of Query Profiles can be found in section </w:t>
      </w:r>
      <w:r w:rsidR="002503D5">
        <w:fldChar w:fldCharType="begin"/>
      </w:r>
      <w:r w:rsidR="002503D5">
        <w:instrText xml:space="preserve"> REF _Ref465144267 \r \h  \* MERGEFORMAT </w:instrText>
      </w:r>
      <w:r w:rsidR="002503D5">
        <w:fldChar w:fldCharType="separate"/>
      </w:r>
      <w:r w:rsidR="00C244BF" w:rsidRPr="00C244BF">
        <w:rPr>
          <w:rStyle w:val="HyperlinkText"/>
        </w:rPr>
        <w:t>5.9</w:t>
      </w:r>
      <w:r w:rsidR="002503D5">
        <w:fldChar w:fldCharType="end"/>
      </w:r>
      <w:r w:rsidRPr="00121095">
        <w:t>, "</w:t>
      </w:r>
      <w:r w:rsidR="002503D5">
        <w:fldChar w:fldCharType="begin"/>
      </w:r>
      <w:r w:rsidR="002503D5">
        <w:instrText xml:space="preserve"> REF _Ref175037415 \h  \* MERGEFORMAT </w:instrText>
      </w:r>
      <w:r w:rsidR="002503D5">
        <w:fldChar w:fldCharType="separate"/>
      </w:r>
      <w:r w:rsidR="00C244BF" w:rsidRPr="00C244BF">
        <w:rPr>
          <w:rStyle w:val="HyperlinkText"/>
        </w:rPr>
        <w:t>QUERY/RESPONSE MESSAGE EXAMPLES</w:t>
      </w:r>
      <w:r w:rsidR="002503D5">
        <w:fldChar w:fldCharType="end"/>
      </w:r>
      <w:r w:rsidRPr="00121095">
        <w:t>."</w:t>
      </w:r>
    </w:p>
    <w:p w14:paraId="3168A782" w14:textId="18AF8824" w:rsidR="00E921A2" w:rsidRPr="00121095" w:rsidRDefault="002044FB" w:rsidP="002044FB">
      <w:pPr>
        <w:pStyle w:val="Heading4"/>
        <w:numPr>
          <w:ilvl w:val="0"/>
          <w:numId w:val="0"/>
        </w:numPr>
        <w:tabs>
          <w:tab w:val="left" w:pos="2160"/>
        </w:tabs>
        <w:rPr>
          <w:vanish/>
        </w:rPr>
      </w:pPr>
      <w:r w:rsidRPr="00121095">
        <w:rPr>
          <w:vanish/>
        </w:rPr>
        <w:t>5.3.1.0</w:t>
      </w:r>
      <w:r w:rsidRPr="00121095">
        <w:rPr>
          <w:vanish/>
        </w:rPr>
        <w:tab/>
      </w:r>
      <w:r w:rsidR="00E921A2" w:rsidRPr="00121095">
        <w:rPr>
          <w:vanish/>
        </w:rPr>
        <w:t>hiddentext</w:t>
      </w:r>
      <w:bookmarkStart w:id="126" w:name="_Toc1829008"/>
      <w:bookmarkStart w:id="127" w:name="_Toc24273743"/>
      <w:bookmarkEnd w:id="126"/>
      <w:bookmarkEnd w:id="127"/>
    </w:p>
    <w:p w14:paraId="16EEE3AC" w14:textId="28D1EE4B" w:rsidR="00E921A2" w:rsidRPr="00121095" w:rsidRDefault="002044FB" w:rsidP="002044FB">
      <w:pPr>
        <w:pStyle w:val="Heading4"/>
        <w:numPr>
          <w:ilvl w:val="0"/>
          <w:numId w:val="0"/>
        </w:numPr>
        <w:tabs>
          <w:tab w:val="left" w:pos="2160"/>
        </w:tabs>
      </w:pPr>
      <w:bookmarkStart w:id="128" w:name="_Toc495483524"/>
      <w:bookmarkStart w:id="129" w:name="_Toc24273744"/>
      <w:r w:rsidRPr="00121095">
        <w:t>5.3.1.1</w:t>
      </w:r>
      <w:r w:rsidRPr="00121095">
        <w:tab/>
      </w:r>
      <w:r w:rsidR="00E921A2" w:rsidRPr="00121095">
        <w:t>Query with tabular response example</w:t>
      </w:r>
      <w:bookmarkEnd w:id="128"/>
      <w:bookmarkEnd w:id="129"/>
      <w:r w:rsidR="00BF2FE6" w:rsidRPr="00121095">
        <w:fldChar w:fldCharType="begin"/>
      </w:r>
      <w:r w:rsidR="00E921A2" w:rsidRPr="00121095">
        <w:instrText xml:space="preserve"> XE "Query with tabular response example" </w:instrText>
      </w:r>
      <w:r w:rsidR="00BF2FE6" w:rsidRPr="00121095">
        <w:fldChar w:fldCharType="end"/>
      </w:r>
    </w:p>
    <w:p w14:paraId="65A0EEDC" w14:textId="77777777" w:rsidR="00E921A2" w:rsidRPr="00121095" w:rsidRDefault="00E921A2">
      <w:pPr>
        <w:pStyle w:val="NormalIndented"/>
      </w:pPr>
      <w:r w:rsidRPr="00121095">
        <w:t>The user wishes to know the identity of the patient whose medical record number is "555444222111".</w:t>
      </w:r>
    </w:p>
    <w:p w14:paraId="69F862A8" w14:textId="77777777" w:rsidR="00E921A2" w:rsidRPr="00121095" w:rsidRDefault="00E921A2">
      <w:pPr>
        <w:pStyle w:val="Example"/>
        <w:rPr>
          <w:noProof w:val="0"/>
        </w:rPr>
      </w:pPr>
      <w:r w:rsidRPr="00121095">
        <w:rPr>
          <w:noProof w:val="0"/>
        </w:rPr>
        <w:t>MSH|^~\&amp;|PCR|GenHosp|MPI||199811201400-0800||QBP^Q40^QBP_Q13|8699|P|2.</w:t>
      </w:r>
      <w:r>
        <w:rPr>
          <w:noProof w:val="0"/>
        </w:rPr>
        <w:t>8</w:t>
      </w:r>
      <w:r w:rsidRPr="00121095">
        <w:rPr>
          <w:noProof w:val="0"/>
        </w:rPr>
        <w:t>||||||||</w:t>
      </w:r>
    </w:p>
    <w:p w14:paraId="78EDC715" w14:textId="77777777" w:rsidR="00E921A2" w:rsidRPr="00121095" w:rsidRDefault="00E921A2">
      <w:pPr>
        <w:pStyle w:val="Example"/>
        <w:rPr>
          <w:noProof w:val="0"/>
        </w:rPr>
      </w:pPr>
      <w:r w:rsidRPr="00121095">
        <w:rPr>
          <w:noProof w:val="0"/>
        </w:rPr>
        <w:t>QPD|Q40^WhoAmI^HL7nnnn|Q0001|555444222111^^^MPI^MR|||19980531|19990531|</w:t>
      </w:r>
    </w:p>
    <w:p w14:paraId="54FB5ABA" w14:textId="77777777" w:rsidR="00E921A2" w:rsidRPr="00121095" w:rsidRDefault="00E921A2">
      <w:pPr>
        <w:pStyle w:val="Example"/>
        <w:rPr>
          <w:noProof w:val="0"/>
        </w:rPr>
      </w:pPr>
      <w:r w:rsidRPr="00121095">
        <w:rPr>
          <w:noProof w:val="0"/>
        </w:rPr>
        <w:t>RCP|I|</w:t>
      </w:r>
    </w:p>
    <w:p w14:paraId="49D47334" w14:textId="77777777" w:rsidR="00E921A2" w:rsidRPr="00121095" w:rsidRDefault="00E921A2">
      <w:pPr>
        <w:pStyle w:val="Example"/>
        <w:rPr>
          <w:noProof w:val="0"/>
        </w:rPr>
      </w:pPr>
      <w:r w:rsidRPr="00121095">
        <w:rPr>
          <w:noProof w:val="0"/>
        </w:rPr>
        <w:t>RDF|6|PatientList^CX^20~PatientName^XPN^48~Mother'sMaidenName^XPN^48~DOB^DTM^24~Sex^IS^1~Race^CWE^80|</w:t>
      </w:r>
    </w:p>
    <w:p w14:paraId="76545F5D" w14:textId="77777777" w:rsidR="00E921A2" w:rsidRPr="00121095" w:rsidRDefault="00E921A2">
      <w:pPr>
        <w:pStyle w:val="NormalIndented"/>
      </w:pPr>
      <w:r w:rsidRPr="00121095">
        <w:t>The MPI system returns the following RTB message</w:t>
      </w:r>
    </w:p>
    <w:p w14:paraId="1DDB6BF2" w14:textId="77777777" w:rsidR="00E921A2" w:rsidRPr="00121095" w:rsidRDefault="00E921A2">
      <w:pPr>
        <w:pStyle w:val="Example"/>
        <w:rPr>
          <w:noProof w:val="0"/>
        </w:rPr>
      </w:pPr>
      <w:r w:rsidRPr="00121095">
        <w:rPr>
          <w:noProof w:val="0"/>
        </w:rPr>
        <w:t>MSH|^~\&amp;|MPI|GenHosp|PCR||199811201400-080</w:t>
      </w:r>
      <w:r>
        <w:rPr>
          <w:noProof w:val="0"/>
        </w:rPr>
        <w:t>0||RTB^K13^RTB_K13|ACK9901|P|2.8</w:t>
      </w:r>
      <w:r w:rsidRPr="00121095">
        <w:rPr>
          <w:noProof w:val="0"/>
        </w:rPr>
        <w:t>||||||||</w:t>
      </w:r>
    </w:p>
    <w:p w14:paraId="05C8F1D1" w14:textId="77777777" w:rsidR="00E921A2" w:rsidRPr="00121095" w:rsidRDefault="00E921A2">
      <w:pPr>
        <w:pStyle w:val="Example"/>
        <w:rPr>
          <w:noProof w:val="0"/>
        </w:rPr>
      </w:pPr>
      <w:r w:rsidRPr="00121095">
        <w:rPr>
          <w:noProof w:val="0"/>
        </w:rPr>
        <w:t>MSA|AA|8699|</w:t>
      </w:r>
    </w:p>
    <w:p w14:paraId="08F19CAC" w14:textId="77777777" w:rsidR="00E921A2" w:rsidRPr="00121095" w:rsidRDefault="00E921A2">
      <w:pPr>
        <w:pStyle w:val="Example"/>
        <w:rPr>
          <w:noProof w:val="0"/>
        </w:rPr>
      </w:pPr>
      <w:r w:rsidRPr="00121095">
        <w:rPr>
          <w:noProof w:val="0"/>
        </w:rPr>
        <w:t>QAK|Q0001|OK|Q40^WhoAmI^HL7nnnn|1|</w:t>
      </w:r>
    </w:p>
    <w:p w14:paraId="3814195F" w14:textId="77777777" w:rsidR="00E921A2" w:rsidRPr="00121095" w:rsidRDefault="00E921A2">
      <w:pPr>
        <w:pStyle w:val="Example"/>
        <w:rPr>
          <w:noProof w:val="0"/>
        </w:rPr>
      </w:pPr>
      <w:r w:rsidRPr="00121095">
        <w:rPr>
          <w:noProof w:val="0"/>
        </w:rPr>
        <w:t>QPD|Q28^WhoAmI^HL7nnnn|Q0001|555444222111^^^MPI^MR|||19980531|19990531|</w:t>
      </w:r>
    </w:p>
    <w:p w14:paraId="761E35C3" w14:textId="77777777" w:rsidR="00E921A2" w:rsidRPr="00121095" w:rsidRDefault="00E921A2">
      <w:pPr>
        <w:pStyle w:val="Example"/>
        <w:rPr>
          <w:noProof w:val="0"/>
        </w:rPr>
      </w:pPr>
      <w:r w:rsidRPr="00121095">
        <w:rPr>
          <w:noProof w:val="0"/>
        </w:rPr>
        <w:t>RDF|6|PatientList^CX^20~PatientName^XPN^48~Mother'sMaidenName^XPN^48~DOB^DTM^24~Sex^IS^1~Race^CWE^80|</w:t>
      </w:r>
    </w:p>
    <w:p w14:paraId="00017B65" w14:textId="77777777" w:rsidR="00E921A2" w:rsidRPr="00121095" w:rsidRDefault="00E921A2">
      <w:pPr>
        <w:pStyle w:val="Example"/>
        <w:keepLines w:val="0"/>
        <w:rPr>
          <w:noProof w:val="0"/>
        </w:rPr>
      </w:pPr>
      <w:r w:rsidRPr="00121095">
        <w:rPr>
          <w:noProof w:val="0"/>
        </w:rPr>
        <w:t>RDT|555444222111^^^MPI^MR|Everyman^Adam||19600614|M||</w:t>
      </w:r>
    </w:p>
    <w:p w14:paraId="53E7876A" w14:textId="4E442F28" w:rsidR="00E921A2" w:rsidRPr="00121095" w:rsidRDefault="002044FB" w:rsidP="002044FB">
      <w:pPr>
        <w:pStyle w:val="Heading4"/>
        <w:keepLines/>
        <w:numPr>
          <w:ilvl w:val="0"/>
          <w:numId w:val="0"/>
        </w:numPr>
        <w:tabs>
          <w:tab w:val="left" w:pos="2160"/>
        </w:tabs>
      </w:pPr>
      <w:bookmarkStart w:id="130" w:name="_Toc495483525"/>
      <w:bookmarkStart w:id="131" w:name="_Toc24273745"/>
      <w:bookmarkStart w:id="132" w:name="_Ref235434552"/>
      <w:bookmarkStart w:id="133" w:name="_Ref235434600"/>
      <w:bookmarkStart w:id="134" w:name="_Ref370217351"/>
      <w:bookmarkStart w:id="135" w:name="_Ref370217503"/>
      <w:bookmarkStart w:id="136" w:name="_Ref370220805"/>
      <w:bookmarkStart w:id="137" w:name="_Ref370221189"/>
      <w:bookmarkStart w:id="138" w:name="_Ref370221231"/>
      <w:bookmarkStart w:id="139" w:name="_Ref370221366"/>
      <w:bookmarkStart w:id="140" w:name="_Ref370221404"/>
      <w:r w:rsidRPr="00121095">
        <w:t>5.3.1.2</w:t>
      </w:r>
      <w:r w:rsidRPr="00121095">
        <w:tab/>
      </w:r>
      <w:r w:rsidR="00E921A2" w:rsidRPr="00121095">
        <w:t>Example of Query Profile with tabular response</w:t>
      </w:r>
      <w:bookmarkEnd w:id="130"/>
      <w:bookmarkEnd w:id="131"/>
      <w:bookmarkEnd w:id="132"/>
      <w:bookmarkEnd w:id="133"/>
      <w:bookmarkEnd w:id="134"/>
      <w:bookmarkEnd w:id="135"/>
      <w:bookmarkEnd w:id="136"/>
      <w:bookmarkEnd w:id="137"/>
      <w:bookmarkEnd w:id="138"/>
      <w:bookmarkEnd w:id="139"/>
      <w:bookmarkEnd w:id="140"/>
    </w:p>
    <w:p w14:paraId="7442D069" w14:textId="77777777"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18816A6" w14:textId="77777777" w:rsidTr="005E5417">
        <w:trPr>
          <w:tblHeader/>
          <w:jc w:val="center"/>
        </w:trPr>
        <w:tc>
          <w:tcPr>
            <w:tcW w:w="2880" w:type="dxa"/>
            <w:tcBorders>
              <w:top w:val="double" w:sz="4" w:space="0" w:color="auto"/>
              <w:bottom w:val="single" w:sz="4" w:space="0" w:color="auto"/>
            </w:tcBorders>
            <w:shd w:val="clear" w:color="auto" w:fill="FFFFFF"/>
          </w:tcPr>
          <w:p w14:paraId="42425138" w14:textId="77777777" w:rsidR="00E921A2" w:rsidRPr="00121095" w:rsidRDefault="00E921A2">
            <w:pPr>
              <w:pStyle w:val="QryTableHeader"/>
              <w:keepNext/>
              <w:keepLines/>
              <w:rPr>
                <w:b w:val="0"/>
                <w:lang w:val="en-US"/>
              </w:rPr>
            </w:pPr>
            <w:r w:rsidRPr="00121095">
              <w:rPr>
                <w:lang w:val="en-US"/>
              </w:rPr>
              <w:t>Query Statement ID (Query ID=Z99):</w:t>
            </w:r>
          </w:p>
        </w:tc>
        <w:tc>
          <w:tcPr>
            <w:tcW w:w="4608" w:type="dxa"/>
            <w:tcBorders>
              <w:top w:val="double" w:sz="4" w:space="0" w:color="auto"/>
              <w:bottom w:val="single" w:sz="4" w:space="0" w:color="auto"/>
            </w:tcBorders>
            <w:shd w:val="clear" w:color="auto" w:fill="FFFFFF"/>
          </w:tcPr>
          <w:p w14:paraId="05329B9A" w14:textId="77777777" w:rsidR="00E921A2" w:rsidRPr="00121095" w:rsidRDefault="00E921A2">
            <w:pPr>
              <w:pStyle w:val="QryTableID"/>
              <w:keepNext/>
              <w:keepLines/>
              <w:rPr>
                <w:lang w:val="en-US"/>
              </w:rPr>
            </w:pPr>
            <w:r w:rsidRPr="00121095">
              <w:rPr>
                <w:lang w:val="en-US"/>
              </w:rPr>
              <w:t>Z99</w:t>
            </w:r>
          </w:p>
        </w:tc>
      </w:tr>
      <w:tr w:rsidR="00E921A2" w:rsidRPr="00E921A2" w14:paraId="444307C8" w14:textId="77777777" w:rsidTr="005E5417">
        <w:trPr>
          <w:jc w:val="center"/>
        </w:trPr>
        <w:tc>
          <w:tcPr>
            <w:tcW w:w="2880" w:type="dxa"/>
            <w:tcBorders>
              <w:top w:val="single" w:sz="4" w:space="0" w:color="auto"/>
              <w:bottom w:val="single" w:sz="4" w:space="0" w:color="auto"/>
            </w:tcBorders>
            <w:shd w:val="clear" w:color="auto" w:fill="FFFFFF"/>
          </w:tcPr>
          <w:p w14:paraId="5CD99E84"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3A32159" w14:textId="77777777" w:rsidR="00E921A2" w:rsidRPr="00121095" w:rsidRDefault="00E921A2">
            <w:pPr>
              <w:pStyle w:val="QryTableType"/>
              <w:keepNext/>
              <w:keepLines/>
              <w:rPr>
                <w:lang w:val="en-US"/>
              </w:rPr>
            </w:pPr>
            <w:r w:rsidRPr="00121095">
              <w:rPr>
                <w:lang w:val="en-US"/>
              </w:rPr>
              <w:t>Query (or Publish)</w:t>
            </w:r>
          </w:p>
        </w:tc>
      </w:tr>
      <w:tr w:rsidR="00E921A2" w:rsidRPr="00E921A2" w14:paraId="044B2848" w14:textId="77777777" w:rsidTr="005E5417">
        <w:trPr>
          <w:jc w:val="center"/>
        </w:trPr>
        <w:tc>
          <w:tcPr>
            <w:tcW w:w="2880" w:type="dxa"/>
            <w:tcBorders>
              <w:top w:val="single" w:sz="4" w:space="0" w:color="auto"/>
              <w:bottom w:val="single" w:sz="4" w:space="0" w:color="auto"/>
            </w:tcBorders>
            <w:shd w:val="clear" w:color="auto" w:fill="FFFFFF"/>
          </w:tcPr>
          <w:p w14:paraId="5A8E6330"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38018FB" w14:textId="77777777" w:rsidR="00E921A2" w:rsidRPr="00121095" w:rsidRDefault="00E921A2">
            <w:pPr>
              <w:pStyle w:val="QryTableName"/>
              <w:keepNext/>
              <w:keepLines/>
              <w:rPr>
                <w:lang w:val="en-US"/>
              </w:rPr>
            </w:pPr>
            <w:r w:rsidRPr="00121095">
              <w:rPr>
                <w:lang w:val="en-US"/>
              </w:rPr>
              <w:t>Who Am I</w:t>
            </w:r>
          </w:p>
        </w:tc>
      </w:tr>
      <w:tr w:rsidR="00E921A2" w:rsidRPr="00E921A2" w14:paraId="097FA479" w14:textId="77777777" w:rsidTr="005E5417">
        <w:trPr>
          <w:jc w:val="center"/>
        </w:trPr>
        <w:tc>
          <w:tcPr>
            <w:tcW w:w="2880" w:type="dxa"/>
            <w:tcBorders>
              <w:top w:val="single" w:sz="4" w:space="0" w:color="auto"/>
              <w:bottom w:val="single" w:sz="4" w:space="0" w:color="auto"/>
            </w:tcBorders>
            <w:shd w:val="clear" w:color="auto" w:fill="FFFFFF"/>
          </w:tcPr>
          <w:p w14:paraId="5255167D"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54CAC6D" w14:textId="77777777" w:rsidR="00E921A2" w:rsidRPr="00121095" w:rsidRDefault="00E921A2">
            <w:pPr>
              <w:pStyle w:val="QryTableTriggerQuery"/>
              <w:rPr>
                <w:lang w:val="en-US"/>
              </w:rPr>
            </w:pPr>
            <w:r w:rsidRPr="00121095">
              <w:rPr>
                <w:lang w:val="en-US"/>
              </w:rPr>
              <w:t>QBP^Z99^QBP_Q13</w:t>
            </w:r>
          </w:p>
        </w:tc>
      </w:tr>
      <w:tr w:rsidR="00E921A2" w:rsidRPr="00E921A2" w14:paraId="1E31F1EF" w14:textId="77777777" w:rsidTr="005E5417">
        <w:trPr>
          <w:jc w:val="center"/>
        </w:trPr>
        <w:tc>
          <w:tcPr>
            <w:tcW w:w="2880" w:type="dxa"/>
            <w:tcBorders>
              <w:top w:val="single" w:sz="4" w:space="0" w:color="auto"/>
              <w:bottom w:val="single" w:sz="4" w:space="0" w:color="auto"/>
            </w:tcBorders>
            <w:shd w:val="clear" w:color="auto" w:fill="FFFFFF"/>
          </w:tcPr>
          <w:p w14:paraId="00D56564"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59F5FFC" w14:textId="77777777" w:rsidR="00E921A2" w:rsidRPr="00121095" w:rsidRDefault="00E921A2">
            <w:pPr>
              <w:pStyle w:val="QryTableMode"/>
              <w:rPr>
                <w:lang w:val="en-US"/>
              </w:rPr>
            </w:pPr>
            <w:r w:rsidRPr="00121095">
              <w:rPr>
                <w:lang w:val="en-US"/>
              </w:rPr>
              <w:t>Both</w:t>
            </w:r>
          </w:p>
        </w:tc>
      </w:tr>
      <w:tr w:rsidR="00E921A2" w:rsidRPr="00E921A2" w14:paraId="0E747627" w14:textId="77777777" w:rsidTr="005E5417">
        <w:trPr>
          <w:jc w:val="center"/>
        </w:trPr>
        <w:tc>
          <w:tcPr>
            <w:tcW w:w="2880" w:type="dxa"/>
            <w:tcBorders>
              <w:top w:val="single" w:sz="4" w:space="0" w:color="auto"/>
              <w:bottom w:val="single" w:sz="4" w:space="0" w:color="auto"/>
            </w:tcBorders>
            <w:shd w:val="clear" w:color="auto" w:fill="FFFFFF"/>
          </w:tcPr>
          <w:p w14:paraId="7D1B235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526D98B" w14:textId="77777777" w:rsidR="00E921A2" w:rsidRPr="00121095" w:rsidRDefault="00E921A2" w:rsidP="00F93E68">
            <w:pPr>
              <w:pStyle w:val="QryTableResponseTrigger"/>
              <w:rPr>
                <w:lang w:val="en-US"/>
              </w:rPr>
            </w:pPr>
            <w:r w:rsidRPr="00121095">
              <w:rPr>
                <w:lang w:val="en-US"/>
              </w:rPr>
              <w:t>RSP^Z84^RSP_</w:t>
            </w:r>
            <w:r w:rsidR="00F93E68">
              <w:rPr>
                <w:lang w:val="en-US"/>
              </w:rPr>
              <w:t>Z84</w:t>
            </w:r>
          </w:p>
        </w:tc>
      </w:tr>
      <w:tr w:rsidR="00E921A2" w:rsidRPr="00E921A2" w14:paraId="2879D898" w14:textId="77777777" w:rsidTr="005E5417">
        <w:trPr>
          <w:jc w:val="center"/>
        </w:trPr>
        <w:tc>
          <w:tcPr>
            <w:tcW w:w="2880" w:type="dxa"/>
            <w:tcBorders>
              <w:top w:val="single" w:sz="4" w:space="0" w:color="auto"/>
              <w:bottom w:val="single" w:sz="4" w:space="0" w:color="auto"/>
            </w:tcBorders>
            <w:shd w:val="clear" w:color="auto" w:fill="FFFFFF"/>
          </w:tcPr>
          <w:p w14:paraId="24E562AD"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F075CA5" w14:textId="77777777" w:rsidR="00E921A2" w:rsidRPr="00121095" w:rsidRDefault="00E921A2">
            <w:pPr>
              <w:pStyle w:val="QryTableCharacteristicsQuery"/>
              <w:rPr>
                <w:lang w:val="en-US"/>
              </w:rPr>
            </w:pPr>
            <w:r w:rsidRPr="00121095">
              <w:rPr>
                <w:lang w:val="en-US"/>
              </w:rPr>
              <w:t>Returns response sorted by PatientLastName unless otherwise specified.</w:t>
            </w:r>
            <w:r>
              <w:rPr>
                <w:lang w:val="en-US"/>
              </w:rPr>
              <w:t xml:space="preserve"> Note that neither the PID nor the RDF segments are used. </w:t>
            </w:r>
          </w:p>
        </w:tc>
      </w:tr>
      <w:tr w:rsidR="00E921A2" w:rsidRPr="00E921A2" w14:paraId="6553A075" w14:textId="77777777" w:rsidTr="005E5417">
        <w:trPr>
          <w:jc w:val="center"/>
        </w:trPr>
        <w:tc>
          <w:tcPr>
            <w:tcW w:w="2880" w:type="dxa"/>
            <w:tcBorders>
              <w:top w:val="single" w:sz="4" w:space="0" w:color="auto"/>
              <w:bottom w:val="single" w:sz="4" w:space="0" w:color="auto"/>
            </w:tcBorders>
            <w:shd w:val="clear" w:color="auto" w:fill="FFFFFF"/>
          </w:tcPr>
          <w:p w14:paraId="657710F7"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23D2B417"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0F12F200" w14:textId="77777777" w:rsidTr="005E5417">
        <w:trPr>
          <w:cantSplit/>
          <w:jc w:val="center"/>
        </w:trPr>
        <w:tc>
          <w:tcPr>
            <w:tcW w:w="2880" w:type="dxa"/>
            <w:tcBorders>
              <w:top w:val="single" w:sz="4" w:space="0" w:color="auto"/>
              <w:bottom w:val="single" w:sz="4" w:space="0" w:color="auto"/>
            </w:tcBorders>
            <w:shd w:val="clear" w:color="auto" w:fill="FFFFFF"/>
          </w:tcPr>
          <w:p w14:paraId="543F9AF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729F118" w14:textId="77777777" w:rsidR="00E921A2" w:rsidRPr="00121095" w:rsidRDefault="00E921A2">
            <w:pPr>
              <w:pStyle w:val="QryTableCharacteristicsResponse"/>
              <w:rPr>
                <w:b/>
                <w:lang w:val="en-US"/>
              </w:rPr>
            </w:pPr>
            <w:r w:rsidRPr="00121095">
              <w:rPr>
                <w:lang w:val="en-US"/>
              </w:rPr>
              <w:t>Returns response sorted by PatientLastName unless otherwise specified.</w:t>
            </w:r>
          </w:p>
        </w:tc>
      </w:tr>
      <w:tr w:rsidR="00E921A2" w:rsidRPr="00E921A2" w14:paraId="7B1C3CB0" w14:textId="77777777" w:rsidTr="005E5417">
        <w:trPr>
          <w:cantSplit/>
          <w:jc w:val="center"/>
        </w:trPr>
        <w:tc>
          <w:tcPr>
            <w:tcW w:w="2880" w:type="dxa"/>
            <w:tcBorders>
              <w:top w:val="single" w:sz="4" w:space="0" w:color="auto"/>
              <w:bottom w:val="double" w:sz="4" w:space="0" w:color="auto"/>
            </w:tcBorders>
            <w:shd w:val="clear" w:color="auto" w:fill="FFFFFF"/>
          </w:tcPr>
          <w:p w14:paraId="64DA9A07"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153E8F1" w14:textId="77777777" w:rsidR="00E921A2" w:rsidRPr="00121095" w:rsidRDefault="00E921A2">
            <w:pPr>
              <w:pStyle w:val="QryTableSegmentPattern"/>
              <w:rPr>
                <w:lang w:val="en-US"/>
              </w:rPr>
            </w:pPr>
          </w:p>
        </w:tc>
      </w:tr>
    </w:tbl>
    <w:p w14:paraId="055135A9" w14:textId="77777777" w:rsidR="00E921A2" w:rsidRDefault="00E921A2" w:rsidP="00BF5311"/>
    <w:p w14:paraId="1784427A" w14:textId="77777777" w:rsidR="00E921A2" w:rsidRPr="00121095" w:rsidRDefault="00E921A2">
      <w:pPr>
        <w:pStyle w:val="MsgTableCaption"/>
      </w:pPr>
      <w:r w:rsidRPr="00121095">
        <w:t xml:space="preserve">QBP^Z99^QBP_Q13: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3697130"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47F710F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C53D5D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73F4C5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2612231" w14:textId="77777777" w:rsidR="00E921A2" w:rsidRPr="00121095" w:rsidRDefault="00E921A2">
            <w:pPr>
              <w:pStyle w:val="MsgTableHeader"/>
              <w:jc w:val="center"/>
              <w:rPr>
                <w:lang w:val="en-US"/>
              </w:rPr>
            </w:pPr>
            <w:r w:rsidRPr="00121095">
              <w:rPr>
                <w:lang w:val="en-US"/>
              </w:rPr>
              <w:t>Sec Ref</w:t>
            </w:r>
          </w:p>
        </w:tc>
      </w:tr>
      <w:tr w:rsidR="00E921A2" w:rsidRPr="00E921A2" w14:paraId="15989830"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F2831E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40F583E"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7BB8F68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1D64EC5" w14:textId="77777777" w:rsidR="00E921A2" w:rsidRPr="00121095" w:rsidRDefault="00E921A2">
            <w:pPr>
              <w:pStyle w:val="MsgTableBody"/>
              <w:jc w:val="center"/>
            </w:pPr>
            <w:r w:rsidRPr="00121095">
              <w:t>2.15.9</w:t>
            </w:r>
          </w:p>
        </w:tc>
      </w:tr>
      <w:tr w:rsidR="00E921A2" w:rsidRPr="00E921A2" w14:paraId="5E5E870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A131AE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9FB892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1CA4F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662320" w14:textId="77777777" w:rsidR="00E921A2" w:rsidRPr="00121095" w:rsidRDefault="00E921A2">
            <w:pPr>
              <w:pStyle w:val="MsgTableBody"/>
              <w:jc w:val="center"/>
            </w:pPr>
            <w:r w:rsidRPr="00121095">
              <w:t>2.15.12</w:t>
            </w:r>
          </w:p>
        </w:tc>
      </w:tr>
      <w:tr w:rsidR="00E921A2" w:rsidRPr="00E921A2" w14:paraId="1C93115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B6EC98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435D314"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EF5F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219662" w14:textId="77777777" w:rsidR="00E921A2" w:rsidRPr="00121095" w:rsidRDefault="00E921A2">
            <w:pPr>
              <w:pStyle w:val="MsgTableBody"/>
              <w:jc w:val="center"/>
            </w:pPr>
            <w:r w:rsidRPr="00121095">
              <w:t>2.14.13</w:t>
            </w:r>
          </w:p>
        </w:tc>
      </w:tr>
      <w:tr w:rsidR="00E921A2" w:rsidRPr="00E921A2" w14:paraId="5F79544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10CBAA7" w14:textId="77777777" w:rsidR="00E921A2" w:rsidRPr="00121095" w:rsidRDefault="00000000">
            <w:pPr>
              <w:pStyle w:val="MsgTableBody"/>
            </w:pPr>
            <w:hyperlink w:anchor="QPD" w:history="1">
              <w:r w:rsidR="00E921A2" w:rsidRPr="00121095">
                <w:rPr>
                  <w:rStyle w:val="Hyperlink"/>
                </w:rPr>
                <w:t>Q</w:t>
              </w:r>
              <w:bookmarkStart w:id="141" w:name="_Hlt428362"/>
              <w:r w:rsidR="00E921A2" w:rsidRPr="00121095">
                <w:rPr>
                  <w:rStyle w:val="Hyperlink"/>
                </w:rPr>
                <w:t>P</w:t>
              </w:r>
              <w:bookmarkEnd w:id="141"/>
              <w:r w:rsidR="00E921A2" w:rsidRPr="00121095">
                <w:rPr>
                  <w:rStyle w:val="Hyperlink"/>
                </w:rPr>
                <w:t>D</w:t>
              </w:r>
            </w:hyperlink>
          </w:p>
        </w:tc>
        <w:tc>
          <w:tcPr>
            <w:tcW w:w="4320" w:type="dxa"/>
            <w:tcBorders>
              <w:top w:val="dotted" w:sz="4" w:space="0" w:color="auto"/>
              <w:left w:val="nil"/>
              <w:bottom w:val="dotted" w:sz="4" w:space="0" w:color="auto"/>
              <w:right w:val="nil"/>
            </w:tcBorders>
            <w:shd w:val="clear" w:color="auto" w:fill="FFFFFF"/>
          </w:tcPr>
          <w:p w14:paraId="70616B29"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459039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AE5A9" w14:textId="7DD97E3B"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0D93800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CA2A6AB" w14:textId="77777777" w:rsidR="00E921A2" w:rsidRPr="00121095" w:rsidRDefault="00E921A2" w:rsidP="00E50DB9">
            <w:pPr>
              <w:pStyle w:val="MsgTableBody"/>
              <w:rPr>
                <w:rStyle w:val="Hyperlink"/>
              </w:rPr>
            </w:pPr>
            <w:r>
              <w:rPr>
                <w:rStyle w:val="Hyperlink"/>
              </w:rPr>
              <w:t>[ PID ]</w:t>
            </w:r>
          </w:p>
        </w:tc>
        <w:tc>
          <w:tcPr>
            <w:tcW w:w="4320" w:type="dxa"/>
            <w:tcBorders>
              <w:top w:val="dotted" w:sz="4" w:space="0" w:color="auto"/>
              <w:left w:val="nil"/>
              <w:bottom w:val="dotted" w:sz="4" w:space="0" w:color="auto"/>
              <w:right w:val="nil"/>
            </w:tcBorders>
            <w:shd w:val="clear" w:color="auto" w:fill="FFFFFF"/>
          </w:tcPr>
          <w:p w14:paraId="16E0D287" w14:textId="77777777" w:rsidR="00E921A2" w:rsidRPr="00121095" w:rsidRDefault="00E921A2">
            <w:pPr>
              <w:pStyle w:val="MsgTableBody"/>
            </w:pPr>
            <w:r>
              <w:t>Patient Identification Segment</w:t>
            </w:r>
          </w:p>
        </w:tc>
        <w:tc>
          <w:tcPr>
            <w:tcW w:w="864" w:type="dxa"/>
            <w:tcBorders>
              <w:top w:val="dotted" w:sz="4" w:space="0" w:color="auto"/>
              <w:left w:val="nil"/>
              <w:bottom w:val="dotted" w:sz="4" w:space="0" w:color="auto"/>
              <w:right w:val="nil"/>
            </w:tcBorders>
            <w:shd w:val="clear" w:color="auto" w:fill="FFFFFF"/>
          </w:tcPr>
          <w:p w14:paraId="49F947C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47D9A" w14:textId="77777777" w:rsidR="00E921A2" w:rsidRPr="00121095" w:rsidRDefault="00E921A2">
            <w:pPr>
              <w:pStyle w:val="MsgTableBody"/>
              <w:jc w:val="center"/>
            </w:pPr>
            <w:r>
              <w:t>3.4.2</w:t>
            </w:r>
          </w:p>
        </w:tc>
      </w:tr>
      <w:tr w:rsidR="00E921A2" w:rsidRPr="00E921A2" w14:paraId="3A717F0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EA227A2" w14:textId="77777777" w:rsidR="00E921A2" w:rsidRPr="00121095" w:rsidRDefault="00E921A2">
            <w:pPr>
              <w:pStyle w:val="MsgTableBody"/>
            </w:pPr>
            <w:r w:rsidRPr="00121095">
              <w:t xml:space="preserve">[ </w:t>
            </w:r>
            <w:hyperlink w:anchor="RDF" w:history="1">
              <w:r w:rsidRPr="00121095">
                <w:rPr>
                  <w:rStyle w:val="Hyperlink"/>
                </w:rPr>
                <w:t>R</w:t>
              </w:r>
              <w:bookmarkStart w:id="142" w:name="_Hlt428369"/>
              <w:r w:rsidRPr="00121095">
                <w:rPr>
                  <w:rStyle w:val="Hyperlink"/>
                </w:rPr>
                <w:t>D</w:t>
              </w:r>
              <w:bookmarkEnd w:id="142"/>
              <w:r w:rsidRPr="00121095">
                <w:rPr>
                  <w:rStyle w:val="Hyperlink"/>
                </w:rPr>
                <w:t>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DD7756D"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2DC0AE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40CF2" w14:textId="3652A4A0"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bookmarkStart w:id="143" w:name="_Hlt428374"/>
      <w:tr w:rsidR="00E921A2" w:rsidRPr="00E921A2" w14:paraId="5BF7B43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F21E9BC" w14:textId="77777777" w:rsidR="00E921A2" w:rsidRPr="00121095" w:rsidRDefault="00BF2FE6" w:rsidP="00E50DB9">
            <w:pPr>
              <w:pStyle w:val="MsgTableBody"/>
            </w:pPr>
            <w:r w:rsidRPr="00121095">
              <w:rPr>
                <w:rStyle w:val="Hyperlink"/>
              </w:rPr>
              <w:fldChar w:fldCharType="begin"/>
            </w:r>
            <w:r w:rsidR="00E921A2" w:rsidRPr="00121095">
              <w:rPr>
                <w:rStyle w:val="Hyperlink"/>
              </w:rPr>
              <w:instrText xml:space="preserve"> HYPERLINK  \l "RCP" </w:instrText>
            </w:r>
            <w:r w:rsidRPr="00121095">
              <w:rPr>
                <w:rStyle w:val="Hyperlink"/>
              </w:rPr>
            </w:r>
            <w:r w:rsidRPr="00121095">
              <w:rPr>
                <w:rStyle w:val="Hyperlink"/>
              </w:rPr>
              <w:fldChar w:fldCharType="separate"/>
            </w:r>
            <w:r w:rsidR="00E921A2" w:rsidRPr="00121095">
              <w:rPr>
                <w:rStyle w:val="Hyperlink"/>
              </w:rPr>
              <w:t>RCP</w:t>
            </w:r>
            <w:r w:rsidRPr="00121095">
              <w:rPr>
                <w:rStyle w:val="Hyperlink"/>
              </w:rPr>
              <w:fldChar w:fldCharType="end"/>
            </w:r>
            <w:bookmarkEnd w:id="143"/>
          </w:p>
        </w:tc>
        <w:tc>
          <w:tcPr>
            <w:tcW w:w="4320" w:type="dxa"/>
            <w:tcBorders>
              <w:top w:val="dotted" w:sz="4" w:space="0" w:color="auto"/>
              <w:left w:val="nil"/>
              <w:bottom w:val="dotted" w:sz="4" w:space="0" w:color="auto"/>
              <w:right w:val="nil"/>
            </w:tcBorders>
            <w:shd w:val="clear" w:color="auto" w:fill="FFFFFF"/>
          </w:tcPr>
          <w:p w14:paraId="431096C1"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6E74529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04017" w14:textId="753FDBDF"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5469DEB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8C926DA" w14:textId="77777777" w:rsidR="00E921A2" w:rsidRPr="00121095" w:rsidRDefault="00E921A2" w:rsidP="00E50DB9">
            <w:pPr>
              <w:pStyle w:val="MsgTableBody"/>
              <w:rPr>
                <w:rStyle w:val="Hyperlink"/>
              </w:rPr>
            </w:pPr>
            <w:r>
              <w:rPr>
                <w:rStyle w:val="Hyperlink"/>
              </w:rPr>
              <w:t xml:space="preserve"> [ RDF ] </w:t>
            </w:r>
          </w:p>
        </w:tc>
        <w:tc>
          <w:tcPr>
            <w:tcW w:w="4320" w:type="dxa"/>
            <w:tcBorders>
              <w:top w:val="dotted" w:sz="4" w:space="0" w:color="auto"/>
              <w:left w:val="nil"/>
              <w:bottom w:val="dotted" w:sz="4" w:space="0" w:color="auto"/>
              <w:right w:val="nil"/>
            </w:tcBorders>
            <w:shd w:val="clear" w:color="auto" w:fill="FFFFFF"/>
          </w:tcPr>
          <w:p w14:paraId="67E44B9D" w14:textId="77777777" w:rsidR="00E921A2" w:rsidRPr="00121095" w:rsidRDefault="00E921A2">
            <w:pPr>
              <w:pStyle w:val="MsgTableBody"/>
            </w:pPr>
            <w:r>
              <w:t>Table Row Definition Segment</w:t>
            </w:r>
          </w:p>
        </w:tc>
        <w:tc>
          <w:tcPr>
            <w:tcW w:w="864" w:type="dxa"/>
            <w:tcBorders>
              <w:top w:val="dotted" w:sz="4" w:space="0" w:color="auto"/>
              <w:left w:val="nil"/>
              <w:bottom w:val="dotted" w:sz="4" w:space="0" w:color="auto"/>
              <w:right w:val="nil"/>
            </w:tcBorders>
            <w:shd w:val="clear" w:color="auto" w:fill="FFFFFF"/>
          </w:tcPr>
          <w:p w14:paraId="3C35BE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E370C3" w14:textId="77777777" w:rsidR="00E921A2" w:rsidRPr="00121095" w:rsidRDefault="00E921A2">
            <w:pPr>
              <w:pStyle w:val="MsgTableBody"/>
              <w:jc w:val="center"/>
            </w:pPr>
            <w:r>
              <w:t>5.5.6.6</w:t>
            </w:r>
          </w:p>
        </w:tc>
      </w:tr>
      <w:tr w:rsidR="00E921A2" w:rsidRPr="00E921A2" w14:paraId="7A8A6E69"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7C916E9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24C707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9838EB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7073509" w14:textId="77777777" w:rsidR="00E921A2" w:rsidRPr="00121095" w:rsidRDefault="00E921A2">
            <w:pPr>
              <w:pStyle w:val="MsgTableBody"/>
              <w:jc w:val="center"/>
            </w:pPr>
            <w:r w:rsidRPr="00121095">
              <w:t>2.15.4</w:t>
            </w:r>
          </w:p>
        </w:tc>
      </w:tr>
    </w:tbl>
    <w:p w14:paraId="2BBAB1AD" w14:textId="77777777" w:rsidR="00E921A2" w:rsidRDefault="00E921A2" w:rsidP="00BF5311">
      <w:pPr>
        <w:pStyle w:val="EndnoteText"/>
        <w:spacing w:before="0"/>
        <w:rPr>
          <w:lang w:val="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6E09507A"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43EF352" w14:textId="77777777" w:rsidR="0049558B" w:rsidRDefault="0049558B" w:rsidP="00381A24">
            <w:pPr>
              <w:pStyle w:val="ACK-ChoreographyHeader"/>
            </w:pPr>
            <w:r>
              <w:t>Acknowledgement Choreography</w:t>
            </w:r>
          </w:p>
        </w:tc>
      </w:tr>
      <w:tr w:rsidR="0049558B" w14:paraId="0C12C68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661414B" w14:textId="77777777" w:rsidR="0049558B" w:rsidRDefault="00381A24" w:rsidP="00381A24">
            <w:pPr>
              <w:pStyle w:val="ACK-ChoreographyHeader"/>
            </w:pPr>
            <w:r w:rsidRPr="00121095">
              <w:t>QBP^Z99^QBP_Q13</w:t>
            </w:r>
          </w:p>
        </w:tc>
      </w:tr>
      <w:tr w:rsidR="0049558B" w14:paraId="01A973A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756A1ED"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18ED11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EF96BCD" w14:textId="77777777" w:rsidR="0049558B" w:rsidRDefault="0049558B" w:rsidP="00381A24">
            <w:pPr>
              <w:pStyle w:val="ACK-ChoreographyBody"/>
            </w:pPr>
            <w:r>
              <w:t>Field value: Enhanced mode</w:t>
            </w:r>
          </w:p>
        </w:tc>
      </w:tr>
      <w:tr w:rsidR="0049558B" w14:paraId="5747FF7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CC5F7B9"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1BD674D"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A30B3EA"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4972E1A9" w14:textId="77777777" w:rsidR="0049558B" w:rsidRDefault="0049558B" w:rsidP="00381A24">
            <w:pPr>
              <w:pStyle w:val="ACK-ChoreographyBody"/>
            </w:pPr>
            <w:r>
              <w:t>AL, SU, ER</w:t>
            </w:r>
          </w:p>
        </w:tc>
      </w:tr>
      <w:tr w:rsidR="0049558B" w14:paraId="76EFBC3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01F4CE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BD4D10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E645828"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A96D17F" w14:textId="77777777" w:rsidR="0049558B" w:rsidRDefault="0049558B" w:rsidP="00381A24">
            <w:pPr>
              <w:pStyle w:val="ACK-ChoreographyBody"/>
            </w:pPr>
            <w:r>
              <w:t>AL</w:t>
            </w:r>
          </w:p>
        </w:tc>
      </w:tr>
      <w:tr w:rsidR="0049558B" w14:paraId="096CD3D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6157ED2"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1AF387F"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A1743CB"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9908C8E" w14:textId="77777777" w:rsidR="0049558B" w:rsidRDefault="0049558B" w:rsidP="00381A24">
            <w:pPr>
              <w:pStyle w:val="ACK-ChoreographyBody"/>
            </w:pPr>
            <w:r>
              <w:rPr>
                <w:szCs w:val="16"/>
              </w:rPr>
              <w:t>ACK^Z84^ACK</w:t>
            </w:r>
          </w:p>
        </w:tc>
      </w:tr>
      <w:tr w:rsidR="0049558B" w14:paraId="18C191D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F07B80C"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62C6F23" w14:textId="77777777" w:rsidR="0049558B" w:rsidRDefault="0049558B" w:rsidP="00381A24">
            <w:pPr>
              <w:pStyle w:val="ACK-ChoreographyBody"/>
            </w:pPr>
            <w:r>
              <w:rPr>
                <w:szCs w:val="16"/>
              </w:rPr>
              <w:t>RSP^Z84^RSP_Z84</w:t>
            </w:r>
          </w:p>
        </w:tc>
        <w:tc>
          <w:tcPr>
            <w:tcW w:w="1843" w:type="dxa"/>
            <w:tcBorders>
              <w:top w:val="single" w:sz="4" w:space="0" w:color="auto"/>
              <w:left w:val="single" w:sz="4" w:space="0" w:color="auto"/>
              <w:bottom w:val="single" w:sz="4" w:space="0" w:color="auto"/>
              <w:right w:val="single" w:sz="4" w:space="0" w:color="auto"/>
            </w:tcBorders>
            <w:hideMark/>
          </w:tcPr>
          <w:p w14:paraId="01B07633" w14:textId="77777777" w:rsidR="0049558B" w:rsidRDefault="0049558B" w:rsidP="00381A24">
            <w:pPr>
              <w:pStyle w:val="ACK-ChoreographyBody"/>
            </w:pPr>
            <w:r>
              <w:rPr>
                <w:szCs w:val="16"/>
              </w:rPr>
              <w:t>RSP^Z84^RSP_Z84</w:t>
            </w:r>
          </w:p>
        </w:tc>
        <w:tc>
          <w:tcPr>
            <w:tcW w:w="1842" w:type="dxa"/>
            <w:tcBorders>
              <w:top w:val="single" w:sz="4" w:space="0" w:color="auto"/>
              <w:left w:val="single" w:sz="4" w:space="0" w:color="auto"/>
              <w:bottom w:val="single" w:sz="4" w:space="0" w:color="auto"/>
              <w:right w:val="single" w:sz="4" w:space="0" w:color="auto"/>
            </w:tcBorders>
            <w:hideMark/>
          </w:tcPr>
          <w:p w14:paraId="69B325E4" w14:textId="77777777" w:rsidR="0049558B" w:rsidRDefault="0049558B" w:rsidP="00381A24">
            <w:pPr>
              <w:pStyle w:val="ACK-ChoreographyBody"/>
            </w:pPr>
            <w:r>
              <w:rPr>
                <w:szCs w:val="16"/>
              </w:rPr>
              <w:t>RSP^Z84^RSP_Z84</w:t>
            </w:r>
          </w:p>
        </w:tc>
      </w:tr>
    </w:tbl>
    <w:p w14:paraId="5504D92B" w14:textId="77777777" w:rsidR="002F3645" w:rsidRPr="002F3645" w:rsidRDefault="002F3645" w:rsidP="00BF5311">
      <w:pPr>
        <w:pStyle w:val="EndnoteText"/>
        <w:spacing w:before="0"/>
        <w:rPr>
          <w:lang w:val="de-DE"/>
        </w:rPr>
      </w:pPr>
    </w:p>
    <w:p w14:paraId="360C2E53" w14:textId="77777777" w:rsidR="00E921A2" w:rsidRPr="00986413" w:rsidRDefault="00E921A2">
      <w:pPr>
        <w:pStyle w:val="MsgTableCaption"/>
        <w:rPr>
          <w:lang w:val="de-DE"/>
        </w:rPr>
      </w:pPr>
      <w:r w:rsidRPr="00986413">
        <w:rPr>
          <w:lang w:val="de-DE"/>
        </w:rPr>
        <w:t>RSP^Z84^RSP_</w:t>
      </w:r>
      <w:r w:rsidR="00F93E68" w:rsidRPr="00986413">
        <w:rPr>
          <w:lang w:val="de-DE"/>
        </w:rPr>
        <w:t>Z84</w:t>
      </w:r>
      <w:r w:rsidRPr="00986413">
        <w:rPr>
          <w:lang w:val="de-DE"/>
        </w:rPr>
        <w:t>: Response Grammar:  RTB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2689E3D0"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0C59E89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03DAD4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92E036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545EC5F" w14:textId="77777777" w:rsidR="00E921A2" w:rsidRPr="00121095" w:rsidRDefault="00E921A2">
            <w:pPr>
              <w:pStyle w:val="MsgTableHeader"/>
              <w:jc w:val="center"/>
              <w:rPr>
                <w:lang w:val="en-US"/>
              </w:rPr>
            </w:pPr>
            <w:r w:rsidRPr="00121095">
              <w:rPr>
                <w:lang w:val="en-US"/>
              </w:rPr>
              <w:t>Sec Ref</w:t>
            </w:r>
          </w:p>
        </w:tc>
      </w:tr>
      <w:tr w:rsidR="00E921A2" w:rsidRPr="00E921A2" w14:paraId="79ACAF86"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12F55A3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993880F"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5BD7A69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B1F4526" w14:textId="77777777" w:rsidR="00E921A2" w:rsidRPr="00121095" w:rsidRDefault="00E921A2">
            <w:pPr>
              <w:pStyle w:val="MsgTableBody"/>
              <w:jc w:val="center"/>
            </w:pPr>
            <w:r w:rsidRPr="00121095">
              <w:t>2.15.9</w:t>
            </w:r>
          </w:p>
        </w:tc>
      </w:tr>
      <w:tr w:rsidR="00E921A2" w:rsidRPr="00E921A2" w14:paraId="5F38738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0D6971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36F77D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6546F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502F6E" w14:textId="77777777" w:rsidR="00E921A2" w:rsidRPr="00121095" w:rsidRDefault="00E921A2">
            <w:pPr>
              <w:pStyle w:val="MsgTableBody"/>
              <w:jc w:val="center"/>
            </w:pPr>
            <w:r w:rsidRPr="00121095">
              <w:t>2.15.12</w:t>
            </w:r>
          </w:p>
        </w:tc>
      </w:tr>
      <w:tr w:rsidR="00E921A2" w:rsidRPr="00E921A2" w14:paraId="2B00E66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3B45FA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9C65533"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8BF3C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4A6D3" w14:textId="77777777" w:rsidR="00E921A2" w:rsidRPr="00121095" w:rsidRDefault="00E921A2">
            <w:pPr>
              <w:pStyle w:val="MsgTableBody"/>
              <w:jc w:val="center"/>
            </w:pPr>
            <w:r w:rsidRPr="00121095">
              <w:t>2.14.13</w:t>
            </w:r>
          </w:p>
        </w:tc>
      </w:tr>
      <w:tr w:rsidR="00E921A2" w:rsidRPr="00E921A2" w14:paraId="27486D2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C942A6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B2C8119"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5616C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85C0F5" w14:textId="77777777" w:rsidR="00E921A2" w:rsidRPr="00121095" w:rsidRDefault="00E921A2">
            <w:pPr>
              <w:pStyle w:val="MsgTableBody"/>
              <w:jc w:val="center"/>
            </w:pPr>
            <w:r w:rsidRPr="00121095">
              <w:t>2.15.8</w:t>
            </w:r>
          </w:p>
        </w:tc>
      </w:tr>
      <w:tr w:rsidR="00E921A2" w:rsidRPr="00E921A2" w14:paraId="0F1FEED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090CF55"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6E6EB902"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8BC665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F88CC" w14:textId="77777777" w:rsidR="00E921A2" w:rsidRPr="00121095" w:rsidRDefault="00E921A2">
            <w:pPr>
              <w:pStyle w:val="MsgTableBody"/>
              <w:jc w:val="center"/>
            </w:pPr>
            <w:r w:rsidRPr="00121095">
              <w:t>2.15.5</w:t>
            </w:r>
          </w:p>
        </w:tc>
      </w:tr>
      <w:tr w:rsidR="00E921A2" w:rsidRPr="00E921A2" w14:paraId="070B746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71AD485"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B57DC6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4AFB02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05228E" w14:textId="77777777" w:rsidR="00E921A2" w:rsidRPr="00121095" w:rsidRDefault="00E921A2">
            <w:pPr>
              <w:pStyle w:val="MsgTableBody"/>
              <w:jc w:val="center"/>
            </w:pPr>
            <w:r w:rsidRPr="00121095">
              <w:t>5.4.2</w:t>
            </w:r>
          </w:p>
        </w:tc>
      </w:tr>
      <w:tr w:rsidR="00E921A2" w:rsidRPr="00E921A2" w14:paraId="4D2AB3B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D7CA26D"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1700CB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2A559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DD900" w14:textId="78F6328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1EB86BF"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A3D175E"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4B67194"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362FFB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1FBF3" w14:textId="77777777" w:rsidR="00E921A2" w:rsidRPr="00121095" w:rsidRDefault="00E921A2">
            <w:pPr>
              <w:pStyle w:val="MsgTableBody"/>
              <w:jc w:val="center"/>
            </w:pPr>
          </w:p>
        </w:tc>
      </w:tr>
      <w:tr w:rsidR="00E921A2" w:rsidRPr="00E921A2" w14:paraId="11EC09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39D35B0"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512174C8"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0B8A005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AC6DE" w14:textId="604CBE8C"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tr w:rsidR="00E921A2" w:rsidRPr="00E921A2" w14:paraId="5ED813C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72C4EA5"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9D1DAB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2C0A95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C9EE2" w14:textId="03E965C3"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5E71D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27A89D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205BAF7"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40E27DB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FE4D45" w14:textId="77777777" w:rsidR="00E921A2" w:rsidRPr="00121095" w:rsidRDefault="00E921A2">
            <w:pPr>
              <w:pStyle w:val="MsgTableBody"/>
              <w:jc w:val="center"/>
            </w:pPr>
          </w:p>
        </w:tc>
      </w:tr>
      <w:tr w:rsidR="00E921A2" w:rsidRPr="00E921A2" w14:paraId="25D05D0E"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E70AFC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41423B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3AABC5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808D497" w14:textId="77777777" w:rsidR="00E921A2" w:rsidRPr="00121095" w:rsidRDefault="00E921A2">
            <w:pPr>
              <w:pStyle w:val="MsgTableBody"/>
              <w:jc w:val="center"/>
            </w:pPr>
            <w:r w:rsidRPr="00121095">
              <w:t>2.15.4</w:t>
            </w:r>
          </w:p>
        </w:tc>
      </w:tr>
    </w:tbl>
    <w:p w14:paraId="458E9E67" w14:textId="77777777" w:rsidR="00E921A2" w:rsidRDefault="00E921A2" w:rsidP="007D495C">
      <w:pPr>
        <w:rPr>
          <w:rStyle w:val="Strong"/>
          <w:noProof/>
          <w:szCs w:val="20"/>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49558B" w14:paraId="72181A08"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B5FB7BA" w14:textId="77777777" w:rsidR="0049558B" w:rsidRDefault="0049558B" w:rsidP="00381A24">
            <w:pPr>
              <w:pStyle w:val="ACK-ChoreographyHeader"/>
            </w:pPr>
            <w:r>
              <w:t>Acknowledgement Choreography</w:t>
            </w:r>
          </w:p>
        </w:tc>
      </w:tr>
      <w:tr w:rsidR="0049558B" w14:paraId="500C9EF3"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1AB9F57" w14:textId="77777777" w:rsidR="0049558B" w:rsidRDefault="00381A24" w:rsidP="00381A24">
            <w:pPr>
              <w:pStyle w:val="ACK-ChoreographyHeader"/>
            </w:pPr>
            <w:r w:rsidRPr="00986413">
              <w:rPr>
                <w:lang w:val="de-DE"/>
              </w:rPr>
              <w:t>RSP^Z84^RSP_Z84</w:t>
            </w:r>
          </w:p>
        </w:tc>
      </w:tr>
      <w:tr w:rsidR="0049558B" w14:paraId="320BEED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F3AC206" w14:textId="77777777" w:rsidR="0049558B" w:rsidRDefault="0049558B" w:rsidP="00381A24">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C320950" w14:textId="77777777" w:rsidR="0049558B" w:rsidRDefault="0049558B" w:rsidP="00381A24">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9C378E" w14:textId="77777777" w:rsidR="0049558B" w:rsidRDefault="0049558B" w:rsidP="00381A24">
            <w:pPr>
              <w:pStyle w:val="ACK-ChoreographyBody"/>
            </w:pPr>
            <w:r>
              <w:t>Field value: Enhanced mode</w:t>
            </w:r>
          </w:p>
        </w:tc>
      </w:tr>
      <w:tr w:rsidR="0049558B" w14:paraId="23A9766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ED7A1E7" w14:textId="77777777" w:rsidR="0049558B" w:rsidRDefault="0049558B" w:rsidP="00381A24">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6AD9F0"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B377672"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C7DE57" w14:textId="77777777" w:rsidR="0049558B" w:rsidRDefault="0049558B" w:rsidP="00381A24">
            <w:pPr>
              <w:pStyle w:val="ACK-ChoreographyBody"/>
            </w:pPr>
            <w:r>
              <w:t>AL, SU, ER</w:t>
            </w:r>
          </w:p>
        </w:tc>
      </w:tr>
      <w:tr w:rsidR="0049558B" w14:paraId="6A45894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308CEF" w14:textId="77777777" w:rsidR="0049558B" w:rsidRDefault="0049558B" w:rsidP="00381A24">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C9B9127"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71C6753"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7B4B30A" w14:textId="77777777" w:rsidR="0049558B" w:rsidRDefault="0049558B" w:rsidP="00381A24">
            <w:pPr>
              <w:pStyle w:val="ACK-ChoreographyBody"/>
            </w:pPr>
            <w:r>
              <w:t>NE</w:t>
            </w:r>
          </w:p>
        </w:tc>
      </w:tr>
      <w:tr w:rsidR="0049558B" w14:paraId="1F6191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8B16D26" w14:textId="77777777" w:rsidR="0049558B" w:rsidRDefault="0049558B" w:rsidP="00381A24">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19B50F4B"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2186478"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CD34097" w14:textId="77777777" w:rsidR="0049558B" w:rsidRDefault="0049558B" w:rsidP="00381A24">
            <w:pPr>
              <w:pStyle w:val="ACK-ChoreographyBody"/>
            </w:pPr>
            <w:r>
              <w:rPr>
                <w:szCs w:val="16"/>
              </w:rPr>
              <w:t>ACK^Z84^ACK</w:t>
            </w:r>
          </w:p>
        </w:tc>
      </w:tr>
      <w:tr w:rsidR="0049558B" w14:paraId="77199DB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D05D83D" w14:textId="77777777" w:rsidR="0049558B" w:rsidRDefault="0049558B" w:rsidP="00381A24">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445916C"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E8C06A"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B2A76BB" w14:textId="77777777" w:rsidR="0049558B" w:rsidRDefault="0049558B" w:rsidP="00381A24">
            <w:pPr>
              <w:pStyle w:val="ACK-ChoreographyBody"/>
            </w:pPr>
            <w:r>
              <w:t>-</w:t>
            </w:r>
          </w:p>
        </w:tc>
      </w:tr>
    </w:tbl>
    <w:p w14:paraId="2CC3DDF4" w14:textId="77777777" w:rsidR="0049558B" w:rsidRDefault="0049558B" w:rsidP="00BF5311">
      <w:pPr>
        <w:keepNext/>
        <w:keepLines/>
        <w:rPr>
          <w:rStyle w:val="Strong"/>
        </w:rPr>
      </w:pPr>
    </w:p>
    <w:p w14:paraId="7126B247" w14:textId="77777777" w:rsidR="00E921A2" w:rsidRPr="00121095" w:rsidRDefault="00E921A2">
      <w:pPr>
        <w:keepNext/>
        <w:keepLines/>
        <w:rPr>
          <w:rStyle w:val="Strong"/>
        </w:rPr>
      </w:pPr>
      <w:r w:rsidRPr="00121095">
        <w:rPr>
          <w:rStyle w:val="Strong"/>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52D9FA6A" w14:textId="77777777" w:rsidTr="00D146B1">
        <w:trPr>
          <w:cantSplit/>
          <w:tblHeader/>
        </w:trPr>
        <w:tc>
          <w:tcPr>
            <w:tcW w:w="648" w:type="dxa"/>
            <w:tcBorders>
              <w:top w:val="double" w:sz="4" w:space="0" w:color="auto"/>
              <w:bottom w:val="single" w:sz="4" w:space="0" w:color="auto"/>
            </w:tcBorders>
            <w:shd w:val="clear" w:color="auto" w:fill="FFFFFF"/>
          </w:tcPr>
          <w:p w14:paraId="7492496C" w14:textId="77777777" w:rsidR="00E921A2" w:rsidRPr="00121095" w:rsidRDefault="00E921A2">
            <w:pPr>
              <w:pStyle w:val="QryTableInputHeader"/>
              <w:keepLines/>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2B17A959" w14:textId="77777777" w:rsidR="00E921A2" w:rsidRPr="00121095" w:rsidRDefault="00E921A2">
            <w:pPr>
              <w:pStyle w:val="QryTableInputHeader"/>
              <w:keepLines/>
              <w:rPr>
                <w:lang w:val="en-US"/>
              </w:rPr>
            </w:pPr>
            <w:r w:rsidRPr="00121095">
              <w:rPr>
                <w:lang w:val="en-US"/>
              </w:rPr>
              <w:t xml:space="preserve">Field Name </w:t>
            </w:r>
          </w:p>
        </w:tc>
        <w:tc>
          <w:tcPr>
            <w:tcW w:w="792" w:type="dxa"/>
            <w:tcBorders>
              <w:top w:val="double" w:sz="4" w:space="0" w:color="auto"/>
              <w:bottom w:val="single" w:sz="4" w:space="0" w:color="auto"/>
            </w:tcBorders>
            <w:shd w:val="clear" w:color="auto" w:fill="FFFFFF"/>
          </w:tcPr>
          <w:p w14:paraId="45C89193" w14:textId="77777777" w:rsidR="00E921A2" w:rsidRPr="00121095" w:rsidRDefault="00E921A2">
            <w:pPr>
              <w:pStyle w:val="QryTableInputHeader"/>
              <w:keepLines/>
              <w:rPr>
                <w:lang w:val="en-US"/>
              </w:rPr>
            </w:pPr>
            <w:r w:rsidRPr="00121095">
              <w:rPr>
                <w:lang w:val="en-US"/>
              </w:rPr>
              <w:t>Key/</w:t>
            </w:r>
          </w:p>
          <w:p w14:paraId="3A8590DD"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1134DAC"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C977BBA"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6A7269E8"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4255D33B"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195522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87C91B6"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2DEE9ECD"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364EF457"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E008D98"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644A77B" w14:textId="77777777" w:rsidR="00E921A2" w:rsidRPr="00121095" w:rsidRDefault="00E921A2">
            <w:pPr>
              <w:pStyle w:val="QryTableInputHeader"/>
              <w:keepLines/>
              <w:rPr>
                <w:b w:val="0"/>
                <w:lang w:val="en-US"/>
              </w:rPr>
            </w:pPr>
            <w:r w:rsidRPr="00121095">
              <w:rPr>
                <w:lang w:val="en-US"/>
              </w:rPr>
              <w:t>Element Name</w:t>
            </w:r>
          </w:p>
        </w:tc>
      </w:tr>
      <w:tr w:rsidR="00D146B1" w:rsidRPr="00E921A2" w14:paraId="13BF31D8" w14:textId="77777777" w:rsidTr="00D146B1">
        <w:trPr>
          <w:cantSplit/>
        </w:trPr>
        <w:tc>
          <w:tcPr>
            <w:tcW w:w="648" w:type="dxa"/>
            <w:tcBorders>
              <w:top w:val="single" w:sz="4" w:space="0" w:color="auto"/>
              <w:bottom w:val="single" w:sz="4" w:space="0" w:color="auto"/>
            </w:tcBorders>
            <w:shd w:val="clear" w:color="auto" w:fill="FFFFFF"/>
          </w:tcPr>
          <w:p w14:paraId="0F68A175"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3C06BD07"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698E7FDF"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ACC6F0C"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2FCCDB74"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610BBE8A"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1A99A653"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138E911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F6148D7"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2345B5D"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1DA1D0E9"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63D8311E"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77E127C2" w14:textId="77777777" w:rsidR="00E921A2" w:rsidRPr="00121095" w:rsidRDefault="00E921A2">
            <w:pPr>
              <w:pStyle w:val="QryTableInput"/>
              <w:keepNext/>
              <w:keepLines/>
            </w:pPr>
          </w:p>
        </w:tc>
      </w:tr>
      <w:tr w:rsidR="00D146B1" w:rsidRPr="00E921A2" w14:paraId="521F9B76" w14:textId="77777777" w:rsidTr="00D146B1">
        <w:trPr>
          <w:cantSplit/>
        </w:trPr>
        <w:tc>
          <w:tcPr>
            <w:tcW w:w="648" w:type="dxa"/>
            <w:tcBorders>
              <w:top w:val="single" w:sz="4" w:space="0" w:color="auto"/>
              <w:bottom w:val="single" w:sz="4" w:space="0" w:color="auto"/>
            </w:tcBorders>
            <w:shd w:val="clear" w:color="auto" w:fill="FFFFFF"/>
          </w:tcPr>
          <w:p w14:paraId="28E7E265"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62E4F5A3"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04B049DB"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7A0E0FA7"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087B633F"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009B18D2"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5913D4DA"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68D9A19C"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0019D0FE"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7973424A"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5C2FC8E"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345FBBD0"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57B4E770" w14:textId="77777777" w:rsidR="00E921A2" w:rsidRPr="00121095" w:rsidRDefault="00E921A2">
            <w:pPr>
              <w:pStyle w:val="QryTableInput"/>
              <w:keepNext/>
              <w:keepLines/>
            </w:pPr>
          </w:p>
        </w:tc>
      </w:tr>
      <w:tr w:rsidR="005E5417" w:rsidRPr="00E921A2" w14:paraId="189D2F89" w14:textId="77777777" w:rsidTr="005E5417">
        <w:trPr>
          <w:cantSplit/>
        </w:trPr>
        <w:tc>
          <w:tcPr>
            <w:tcW w:w="648" w:type="dxa"/>
            <w:tcBorders>
              <w:top w:val="single" w:sz="4" w:space="0" w:color="auto"/>
              <w:bottom w:val="double" w:sz="4" w:space="0" w:color="auto"/>
            </w:tcBorders>
            <w:shd w:val="clear" w:color="auto" w:fill="FFFFFF"/>
          </w:tcPr>
          <w:p w14:paraId="219BEDAA"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5F94688" w14:textId="77777777"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14:paraId="7713BCF3" w14:textId="77777777" w:rsidR="00E921A2" w:rsidRPr="00121095" w:rsidRDefault="00E921A2">
            <w:pPr>
              <w:pStyle w:val="QryTableInput"/>
              <w:keepNext/>
              <w:keepLines/>
            </w:pPr>
            <w:r w:rsidRPr="00121095">
              <w:t>S</w:t>
            </w:r>
          </w:p>
        </w:tc>
        <w:tc>
          <w:tcPr>
            <w:tcW w:w="288" w:type="dxa"/>
            <w:tcBorders>
              <w:top w:val="single" w:sz="4" w:space="0" w:color="auto"/>
              <w:bottom w:val="double" w:sz="4" w:space="0" w:color="auto"/>
            </w:tcBorders>
            <w:shd w:val="clear" w:color="auto" w:fill="FFFFFF"/>
          </w:tcPr>
          <w:p w14:paraId="4B44A5B2" w14:textId="77777777" w:rsidR="00E921A2" w:rsidRPr="00121095" w:rsidRDefault="00E921A2">
            <w:pPr>
              <w:pStyle w:val="QryTableInput"/>
              <w:keepNext/>
              <w:keepLines/>
            </w:pPr>
            <w:r w:rsidRPr="00121095">
              <w:t>Y</w:t>
            </w:r>
          </w:p>
        </w:tc>
        <w:tc>
          <w:tcPr>
            <w:tcW w:w="576" w:type="dxa"/>
            <w:tcBorders>
              <w:top w:val="single" w:sz="4" w:space="0" w:color="auto"/>
              <w:bottom w:val="double" w:sz="4" w:space="0" w:color="auto"/>
            </w:tcBorders>
            <w:shd w:val="clear" w:color="auto" w:fill="FFFFFF"/>
          </w:tcPr>
          <w:p w14:paraId="23957B67" w14:textId="77777777" w:rsidR="00E921A2" w:rsidRPr="00121095" w:rsidRDefault="00E921A2">
            <w:pPr>
              <w:pStyle w:val="QryTableInput"/>
              <w:keepNext/>
              <w:keepLines/>
            </w:pPr>
            <w:r w:rsidRPr="00121095">
              <w:t>20</w:t>
            </w:r>
          </w:p>
        </w:tc>
        <w:tc>
          <w:tcPr>
            <w:tcW w:w="720" w:type="dxa"/>
            <w:tcBorders>
              <w:top w:val="single" w:sz="4" w:space="0" w:color="auto"/>
              <w:bottom w:val="double" w:sz="4" w:space="0" w:color="auto"/>
            </w:tcBorders>
            <w:shd w:val="clear" w:color="auto" w:fill="FFFFFF"/>
          </w:tcPr>
          <w:p w14:paraId="38ABDAD0" w14:textId="77777777" w:rsidR="00E921A2" w:rsidRPr="00121095" w:rsidRDefault="00E921A2">
            <w:pPr>
              <w:pStyle w:val="QryTableInput"/>
              <w:keepNext/>
              <w:keepLines/>
            </w:pPr>
            <w:r w:rsidRPr="00121095">
              <w:t>CX</w:t>
            </w:r>
          </w:p>
        </w:tc>
        <w:tc>
          <w:tcPr>
            <w:tcW w:w="288" w:type="dxa"/>
            <w:tcBorders>
              <w:top w:val="single" w:sz="4" w:space="0" w:color="auto"/>
              <w:bottom w:val="double" w:sz="4" w:space="0" w:color="auto"/>
            </w:tcBorders>
            <w:shd w:val="clear" w:color="auto" w:fill="FFFFFF"/>
          </w:tcPr>
          <w:p w14:paraId="33F62079" w14:textId="77777777" w:rsidR="00E921A2" w:rsidRPr="00121095" w:rsidRDefault="00E921A2">
            <w:pPr>
              <w:pStyle w:val="QryTableInput"/>
              <w:keepNext/>
              <w:keepLines/>
            </w:pPr>
            <w:r w:rsidRPr="00121095">
              <w:t>O</w:t>
            </w:r>
          </w:p>
        </w:tc>
        <w:tc>
          <w:tcPr>
            <w:tcW w:w="288" w:type="dxa"/>
            <w:tcBorders>
              <w:top w:val="single" w:sz="4" w:space="0" w:color="auto"/>
              <w:bottom w:val="double" w:sz="4" w:space="0" w:color="auto"/>
            </w:tcBorders>
            <w:shd w:val="clear" w:color="auto" w:fill="FFFFFF"/>
          </w:tcPr>
          <w:p w14:paraId="0448A3AB"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71BB8533"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41F1EA91"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78C08C06"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0DC8A9BC"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662445F8" w14:textId="77777777" w:rsidR="00E921A2" w:rsidRPr="00121095" w:rsidRDefault="00E921A2">
            <w:pPr>
              <w:pStyle w:val="QryTableInput"/>
              <w:keepNext/>
              <w:keepLines/>
            </w:pPr>
            <w:r w:rsidRPr="00121095">
              <w:t>PID-3 Patient Identifier List</w:t>
            </w:r>
          </w:p>
        </w:tc>
      </w:tr>
    </w:tbl>
    <w:p w14:paraId="61355895" w14:textId="77777777" w:rsidR="00E921A2" w:rsidRPr="00121095" w:rsidRDefault="00E921A2">
      <w:pPr>
        <w:spacing w:before="120"/>
        <w:rPr>
          <w:rStyle w:val="Strong"/>
        </w:rPr>
      </w:pPr>
      <w:r w:rsidRPr="00121095">
        <w:rPr>
          <w:rStyle w:val="Strong"/>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361DBA6B" w14:textId="77777777" w:rsidTr="00E50DB9">
        <w:trPr>
          <w:tblHeader/>
        </w:trPr>
        <w:tc>
          <w:tcPr>
            <w:tcW w:w="1728" w:type="dxa"/>
            <w:tcBorders>
              <w:top w:val="double" w:sz="4" w:space="0" w:color="auto"/>
              <w:bottom w:val="single" w:sz="4" w:space="0" w:color="auto"/>
            </w:tcBorders>
            <w:shd w:val="pct10" w:color="auto" w:fill="FFFFFF"/>
          </w:tcPr>
          <w:p w14:paraId="569446B6" w14:textId="77777777" w:rsidR="00E921A2" w:rsidRPr="00121095" w:rsidRDefault="00E921A2">
            <w:pPr>
              <w:pStyle w:val="QryTableInputParamHeader"/>
              <w:rPr>
                <w:lang w:val="en-US"/>
              </w:rPr>
            </w:pPr>
            <w:r w:rsidRPr="00121095">
              <w:rPr>
                <w:lang w:val="en-US"/>
              </w:rPr>
              <w:t>Input Parameter (Query ID=Z99)</w:t>
            </w:r>
          </w:p>
        </w:tc>
        <w:tc>
          <w:tcPr>
            <w:tcW w:w="1007" w:type="dxa"/>
            <w:tcBorders>
              <w:top w:val="double" w:sz="4" w:space="0" w:color="auto"/>
              <w:bottom w:val="single" w:sz="4" w:space="0" w:color="auto"/>
            </w:tcBorders>
            <w:shd w:val="pct10" w:color="auto" w:fill="FFFFFF"/>
          </w:tcPr>
          <w:p w14:paraId="11699441"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A6936D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168A20D" w14:textId="77777777" w:rsidR="00E921A2" w:rsidRPr="00121095" w:rsidRDefault="00E921A2">
            <w:pPr>
              <w:pStyle w:val="QryTableInputParamHeader"/>
              <w:rPr>
                <w:lang w:val="en-US"/>
              </w:rPr>
            </w:pPr>
            <w:r w:rsidRPr="00121095">
              <w:rPr>
                <w:lang w:val="en-US"/>
              </w:rPr>
              <w:t>Description</w:t>
            </w:r>
          </w:p>
        </w:tc>
      </w:tr>
      <w:tr w:rsidR="00E921A2" w:rsidRPr="00E921A2" w14:paraId="74DF0A65" w14:textId="77777777" w:rsidTr="00E50DB9">
        <w:tc>
          <w:tcPr>
            <w:tcW w:w="1728" w:type="dxa"/>
            <w:tcBorders>
              <w:top w:val="single" w:sz="4" w:space="0" w:color="auto"/>
              <w:bottom w:val="single" w:sz="4" w:space="0" w:color="auto"/>
            </w:tcBorders>
            <w:shd w:val="clear" w:color="auto" w:fill="FFFFFF"/>
          </w:tcPr>
          <w:p w14:paraId="2D8571B7"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736840F6"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191022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30C2B1F" w14:textId="77777777" w:rsidR="00E921A2" w:rsidRPr="00121095" w:rsidRDefault="00E921A2">
            <w:pPr>
              <w:pStyle w:val="QryTableInputParam"/>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5706D5A0" w14:textId="77777777" w:rsidTr="00E50DB9">
        <w:tc>
          <w:tcPr>
            <w:tcW w:w="1728" w:type="dxa"/>
            <w:tcBorders>
              <w:top w:val="single" w:sz="4" w:space="0" w:color="auto"/>
              <w:bottom w:val="single" w:sz="4" w:space="0" w:color="auto"/>
            </w:tcBorders>
            <w:shd w:val="clear" w:color="auto" w:fill="FFFFFF"/>
          </w:tcPr>
          <w:p w14:paraId="2B9EAAA2"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0104D44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1518ACE"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046CBD8"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5369AF2" w14:textId="77777777" w:rsidTr="00E50DB9">
        <w:tc>
          <w:tcPr>
            <w:tcW w:w="1728" w:type="dxa"/>
            <w:tcBorders>
              <w:top w:val="single" w:sz="4" w:space="0" w:color="auto"/>
              <w:bottom w:val="single" w:sz="4" w:space="0" w:color="auto"/>
            </w:tcBorders>
            <w:shd w:val="clear" w:color="auto" w:fill="FFFFFF"/>
          </w:tcPr>
          <w:p w14:paraId="3C3E4D81" w14:textId="77777777"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14:paraId="3D301F16"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A2564EF"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079E0BC8" w14:textId="77777777" w:rsidR="00E921A2" w:rsidRPr="00121095" w:rsidRDefault="00E921A2">
            <w:pPr>
              <w:pStyle w:val="QryTableInputParam"/>
              <w:rPr>
                <w:lang w:val="en-US"/>
              </w:rPr>
            </w:pPr>
          </w:p>
        </w:tc>
      </w:tr>
      <w:tr w:rsidR="00E921A2" w:rsidRPr="00E921A2" w14:paraId="4378E7B1" w14:textId="77777777" w:rsidTr="00E50DB9">
        <w:tc>
          <w:tcPr>
            <w:tcW w:w="1728" w:type="dxa"/>
            <w:tcBorders>
              <w:top w:val="single" w:sz="4" w:space="0" w:color="auto"/>
              <w:bottom w:val="single" w:sz="4" w:space="0" w:color="auto"/>
            </w:tcBorders>
            <w:shd w:val="clear" w:color="auto" w:fill="FFFFFF"/>
          </w:tcPr>
          <w:p w14:paraId="2AE324F6"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70DAC2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293777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E5AFBC1" w14:textId="77777777" w:rsidR="00E921A2" w:rsidRPr="00121095" w:rsidRDefault="00E921A2">
            <w:pPr>
              <w:pStyle w:val="QryTableInputParam"/>
              <w:rPr>
                <w:lang w:val="en-US"/>
              </w:rPr>
            </w:pPr>
            <w:r w:rsidRPr="00121095">
              <w:rPr>
                <w:lang w:val="en-US"/>
              </w:rPr>
              <w:t>Components: &lt;ID (ST)&gt; ^ &lt;check digit (ST)&gt; ^ &lt;code identifying the check digit scheme employed (ID)&gt; ^ &lt; assigning authority (HD)&gt; ^ &lt;identifier type code (IS)&gt; ^ &lt; assigning facility (HD)&gt;</w:t>
            </w:r>
          </w:p>
        </w:tc>
      </w:tr>
      <w:tr w:rsidR="00E921A2" w:rsidRPr="00E921A2" w14:paraId="0B5DA875" w14:textId="77777777" w:rsidTr="00E50DB9">
        <w:tc>
          <w:tcPr>
            <w:tcW w:w="1728" w:type="dxa"/>
            <w:tcBorders>
              <w:top w:val="single" w:sz="4" w:space="0" w:color="auto"/>
              <w:bottom w:val="single" w:sz="4" w:space="0" w:color="auto"/>
            </w:tcBorders>
            <w:shd w:val="clear" w:color="auto" w:fill="FFFFFF"/>
          </w:tcPr>
          <w:p w14:paraId="105D3D35"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401CDC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441307A"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3ED8D97"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PatientID, and PatientIDAssigningAuthority, </w:t>
            </w:r>
            <w:r w:rsidRPr="00121095">
              <w:rPr>
                <w:lang w:val="en-US"/>
              </w:rPr>
              <w:t>are intended to identify a unique entry on the PATIENT_MASTER table. The PatientIDTypeCode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w:t>
            </w:r>
          </w:p>
        </w:tc>
      </w:tr>
      <w:tr w:rsidR="00E921A2" w:rsidRPr="00E921A2" w14:paraId="1C22D4D5" w14:textId="77777777" w:rsidTr="00E50DB9">
        <w:tc>
          <w:tcPr>
            <w:tcW w:w="1728" w:type="dxa"/>
            <w:tcBorders>
              <w:top w:val="single" w:sz="4" w:space="0" w:color="auto"/>
              <w:bottom w:val="single" w:sz="4" w:space="0" w:color="auto"/>
            </w:tcBorders>
            <w:shd w:val="clear" w:color="auto" w:fill="FFFFFF"/>
          </w:tcPr>
          <w:p w14:paraId="231458BD"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5E9D020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863CFA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8226FAB"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4BCAA1B4" w14:textId="77777777" w:rsidTr="00E50DB9">
        <w:tc>
          <w:tcPr>
            <w:tcW w:w="1728" w:type="dxa"/>
            <w:tcBorders>
              <w:top w:val="single" w:sz="4" w:space="0" w:color="auto"/>
              <w:bottom w:val="single" w:sz="4" w:space="0" w:color="auto"/>
            </w:tcBorders>
            <w:shd w:val="clear" w:color="auto" w:fill="FFFFFF"/>
          </w:tcPr>
          <w:p w14:paraId="7F4B9D75"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12E4868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40A51D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AF2B304" w14:textId="77777777" w:rsidR="00E921A2" w:rsidRPr="00121095" w:rsidRDefault="00E921A2">
            <w:pPr>
              <w:pStyle w:val="QryTableInputParam"/>
              <w:rPr>
                <w:lang w:val="en-US"/>
              </w:rPr>
            </w:pPr>
          </w:p>
        </w:tc>
      </w:tr>
      <w:tr w:rsidR="00E921A2" w:rsidRPr="00E921A2" w14:paraId="2C569099" w14:textId="77777777" w:rsidTr="00E50DB9">
        <w:tc>
          <w:tcPr>
            <w:tcW w:w="1728" w:type="dxa"/>
            <w:tcBorders>
              <w:top w:val="single" w:sz="4" w:space="0" w:color="auto"/>
              <w:bottom w:val="single" w:sz="4" w:space="0" w:color="auto"/>
            </w:tcBorders>
            <w:shd w:val="clear" w:color="auto" w:fill="FFFFFF"/>
          </w:tcPr>
          <w:p w14:paraId="37AA5CF8"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1DBD631F"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05906B9D"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07D273A"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0DAF120D" w14:textId="77777777" w:rsidTr="00E50DB9">
        <w:tc>
          <w:tcPr>
            <w:tcW w:w="1728" w:type="dxa"/>
            <w:tcBorders>
              <w:top w:val="single" w:sz="4" w:space="0" w:color="auto"/>
              <w:bottom w:val="single" w:sz="4" w:space="0" w:color="auto"/>
            </w:tcBorders>
            <w:shd w:val="clear" w:color="auto" w:fill="FFFFFF"/>
          </w:tcPr>
          <w:p w14:paraId="0FF5FDB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B136843"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6293CC2C"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B0C9B4F"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207E6DA8" w14:textId="77777777" w:rsidTr="00E50DB9">
        <w:tc>
          <w:tcPr>
            <w:tcW w:w="1728" w:type="dxa"/>
            <w:tcBorders>
              <w:top w:val="single" w:sz="4" w:space="0" w:color="auto"/>
              <w:bottom w:val="double" w:sz="4" w:space="0" w:color="auto"/>
            </w:tcBorders>
            <w:shd w:val="clear" w:color="auto" w:fill="FFFFFF"/>
          </w:tcPr>
          <w:p w14:paraId="105422DD" w14:textId="77777777" w:rsidR="00E921A2" w:rsidRPr="00121095" w:rsidRDefault="00E921A2">
            <w:pPr>
              <w:pStyle w:val="QryTableInputParam"/>
              <w:rPr>
                <w:lang w:val="en-US"/>
              </w:rPr>
            </w:pPr>
          </w:p>
        </w:tc>
        <w:tc>
          <w:tcPr>
            <w:tcW w:w="1007" w:type="dxa"/>
            <w:tcBorders>
              <w:top w:val="single" w:sz="4" w:space="0" w:color="auto"/>
              <w:bottom w:val="double" w:sz="4" w:space="0" w:color="auto"/>
            </w:tcBorders>
            <w:shd w:val="clear" w:color="auto" w:fill="FFFFFF"/>
          </w:tcPr>
          <w:p w14:paraId="06CA3D39"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179B6B6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40734081"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bl>
    <w:p w14:paraId="2D4182E0" w14:textId="77777777" w:rsidR="00E921A2" w:rsidRPr="00121095" w:rsidRDefault="00E921A2">
      <w:pPr>
        <w:keepNext/>
        <w:keepLines/>
        <w:spacing w:before="120"/>
      </w:pPr>
      <w:r w:rsidRPr="00121095">
        <w:rPr>
          <w:b/>
        </w:rPr>
        <w:t>RCP Response Control Parameter Field Description and Commentary</w:t>
      </w:r>
    </w:p>
    <w:tbl>
      <w:tblPr>
        <w:tblW w:w="78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D146B1" w:rsidRPr="00E921A2" w14:paraId="7E75B274" w14:textId="77777777" w:rsidTr="00E50DB9">
        <w:trPr>
          <w:tblHeader/>
        </w:trPr>
        <w:tc>
          <w:tcPr>
            <w:tcW w:w="799" w:type="dxa"/>
            <w:tcBorders>
              <w:top w:val="double" w:sz="4" w:space="0" w:color="auto"/>
              <w:bottom w:val="single" w:sz="4" w:space="0" w:color="auto"/>
            </w:tcBorders>
            <w:shd w:val="clear" w:color="auto" w:fill="FFFFFF"/>
          </w:tcPr>
          <w:p w14:paraId="454691BC" w14:textId="77777777" w:rsidR="00E921A2" w:rsidRPr="00121095" w:rsidRDefault="00E921A2">
            <w:pPr>
              <w:pStyle w:val="QryTableRCPHeader"/>
              <w:keepNext/>
              <w:keepLines/>
              <w:rPr>
                <w:lang w:val="en-US"/>
              </w:rPr>
            </w:pPr>
            <w:r w:rsidRPr="00121095">
              <w:rPr>
                <w:lang w:val="en-US"/>
              </w:rPr>
              <w:t>Field Seq (Query ID=Z99)</w:t>
            </w:r>
          </w:p>
        </w:tc>
        <w:tc>
          <w:tcPr>
            <w:tcW w:w="2032" w:type="dxa"/>
            <w:tcBorders>
              <w:top w:val="double" w:sz="4" w:space="0" w:color="auto"/>
              <w:bottom w:val="single" w:sz="4" w:space="0" w:color="auto"/>
            </w:tcBorders>
            <w:shd w:val="clear" w:color="auto" w:fill="FFFFFF"/>
          </w:tcPr>
          <w:p w14:paraId="3F51A247" w14:textId="77777777" w:rsidR="00E921A2" w:rsidRPr="00121095" w:rsidRDefault="00E921A2">
            <w:pPr>
              <w:pStyle w:val="QryTableRCPHeader"/>
              <w:keepNext/>
              <w:keepLines/>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39CB547C"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4874F8F4"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A7F95A9"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B9D5940" w14:textId="77777777" w:rsidR="00E921A2" w:rsidRPr="00121095" w:rsidRDefault="00E921A2">
            <w:pPr>
              <w:pStyle w:val="QryTableRCPHeader"/>
              <w:keepNext/>
              <w:keepLines/>
              <w:rPr>
                <w:lang w:val="en-US"/>
              </w:rPr>
            </w:pPr>
            <w:r w:rsidRPr="00121095">
              <w:rPr>
                <w:lang w:val="en-US"/>
              </w:rPr>
              <w:t>Description</w:t>
            </w:r>
          </w:p>
        </w:tc>
      </w:tr>
      <w:tr w:rsidR="00D146B1" w:rsidRPr="00E921A2" w14:paraId="00CDEC97" w14:textId="77777777" w:rsidTr="00E50DB9">
        <w:tc>
          <w:tcPr>
            <w:tcW w:w="799" w:type="dxa"/>
            <w:tcBorders>
              <w:top w:val="single" w:sz="4" w:space="0" w:color="auto"/>
              <w:bottom w:val="single" w:sz="4" w:space="0" w:color="auto"/>
            </w:tcBorders>
            <w:shd w:val="clear" w:color="auto" w:fill="FFFFFF"/>
          </w:tcPr>
          <w:p w14:paraId="044C13EA" w14:textId="77777777" w:rsidR="00E921A2" w:rsidRPr="00121095" w:rsidRDefault="00E921A2">
            <w:pPr>
              <w:pStyle w:val="QryTableRCP"/>
              <w:keepNext/>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75A4B093" w14:textId="77777777" w:rsidR="00E921A2" w:rsidRPr="00121095" w:rsidRDefault="00E921A2">
            <w:pPr>
              <w:pStyle w:val="QryTableRCP"/>
              <w:keepNext/>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A16FCED"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6EF1DDF2"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4FDC828D"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59893BF4"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D146B1" w:rsidRPr="00E921A2" w14:paraId="146181CF" w14:textId="77777777" w:rsidTr="00E50DB9">
        <w:tc>
          <w:tcPr>
            <w:tcW w:w="799" w:type="dxa"/>
            <w:tcBorders>
              <w:top w:val="single" w:sz="4" w:space="0" w:color="auto"/>
              <w:bottom w:val="single" w:sz="4" w:space="0" w:color="auto"/>
            </w:tcBorders>
            <w:shd w:val="clear" w:color="auto" w:fill="FFFFFF"/>
          </w:tcPr>
          <w:p w14:paraId="76FA1460"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72EC9791"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797F823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BB48C5F"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879D820"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056525A3" w14:textId="77777777" w:rsidR="00E921A2" w:rsidRPr="00121095" w:rsidRDefault="00E921A2">
            <w:pPr>
              <w:pStyle w:val="QryTableRCP"/>
              <w:rPr>
                <w:lang w:val="en-US"/>
              </w:rPr>
            </w:pPr>
          </w:p>
        </w:tc>
      </w:tr>
      <w:tr w:rsidR="00D146B1" w:rsidRPr="00E921A2" w14:paraId="310C6399" w14:textId="77777777" w:rsidTr="00E50DB9">
        <w:tc>
          <w:tcPr>
            <w:tcW w:w="799" w:type="dxa"/>
            <w:tcBorders>
              <w:top w:val="single" w:sz="4" w:space="0" w:color="auto"/>
              <w:bottom w:val="single" w:sz="4" w:space="0" w:color="auto"/>
            </w:tcBorders>
            <w:shd w:val="clear" w:color="auto" w:fill="FFFFFF"/>
          </w:tcPr>
          <w:p w14:paraId="7BBDA063"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34BEED0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1B97F126"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F0AFCD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392D398"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42CC41FD"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D146B1" w:rsidRPr="00E921A2" w14:paraId="7623083B" w14:textId="77777777" w:rsidTr="00E50DB9">
        <w:tc>
          <w:tcPr>
            <w:tcW w:w="799" w:type="dxa"/>
            <w:tcBorders>
              <w:top w:val="single" w:sz="4" w:space="0" w:color="auto"/>
              <w:bottom w:val="single" w:sz="4" w:space="0" w:color="auto"/>
            </w:tcBorders>
            <w:shd w:val="clear" w:color="auto" w:fill="FFFFFF"/>
          </w:tcPr>
          <w:p w14:paraId="4355B282"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49ADFB78"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295070E"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A3C837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E8C753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D7900DE"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D146B1" w:rsidRPr="00E921A2" w14:paraId="57F0E568" w14:textId="77777777" w:rsidTr="00E50DB9">
        <w:tc>
          <w:tcPr>
            <w:tcW w:w="799" w:type="dxa"/>
            <w:tcBorders>
              <w:top w:val="single" w:sz="4" w:space="0" w:color="auto"/>
              <w:bottom w:val="single" w:sz="4" w:space="0" w:color="auto"/>
            </w:tcBorders>
            <w:shd w:val="clear" w:color="auto" w:fill="FFFFFF"/>
          </w:tcPr>
          <w:p w14:paraId="38FFB97E"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457BEC91"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3E2F4FB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110B0C"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00E1ABB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6C857BF2"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D146B1" w:rsidRPr="00E921A2" w14:paraId="2E4DABEE" w14:textId="77777777" w:rsidTr="00E50DB9">
        <w:tc>
          <w:tcPr>
            <w:tcW w:w="799" w:type="dxa"/>
            <w:tcBorders>
              <w:top w:val="single" w:sz="4" w:space="0" w:color="auto"/>
              <w:bottom w:val="single" w:sz="4" w:space="0" w:color="auto"/>
            </w:tcBorders>
            <w:shd w:val="clear" w:color="auto" w:fill="FFFFFF"/>
          </w:tcPr>
          <w:p w14:paraId="4F9D9AC6"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6C478F85"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1059C93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F8A26F7"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205AA98"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3E6E7364" w14:textId="77777777" w:rsidR="00E921A2" w:rsidRPr="00121095" w:rsidRDefault="00E921A2">
            <w:pPr>
              <w:pStyle w:val="QryTableRCP"/>
              <w:rPr>
                <w:lang w:val="en-US"/>
              </w:rPr>
            </w:pPr>
          </w:p>
        </w:tc>
      </w:tr>
      <w:tr w:rsidR="00D146B1" w:rsidRPr="00E921A2" w14:paraId="5432D19D" w14:textId="77777777" w:rsidTr="00E50DB9">
        <w:tc>
          <w:tcPr>
            <w:tcW w:w="799" w:type="dxa"/>
            <w:tcBorders>
              <w:top w:val="single" w:sz="4" w:space="0" w:color="auto"/>
              <w:bottom w:val="single" w:sz="4" w:space="0" w:color="auto"/>
            </w:tcBorders>
            <w:shd w:val="clear" w:color="auto" w:fill="FFFFFF"/>
          </w:tcPr>
          <w:p w14:paraId="74C992D0"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74122F18"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78A59D88"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04996751"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C1D3A1D"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584B1A0A"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D146B1" w:rsidRPr="00E921A2" w14:paraId="1E08F92D" w14:textId="77777777" w:rsidTr="00E50DB9">
        <w:tc>
          <w:tcPr>
            <w:tcW w:w="799" w:type="dxa"/>
            <w:tcBorders>
              <w:top w:val="single" w:sz="4" w:space="0" w:color="auto"/>
              <w:bottom w:val="double" w:sz="4" w:space="0" w:color="auto"/>
            </w:tcBorders>
            <w:shd w:val="clear" w:color="auto" w:fill="FFFFFF"/>
          </w:tcPr>
          <w:p w14:paraId="3CA06806"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70C38EE9"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194E6D98"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70CF17E3"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53D45E18"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152A97A9"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594BF176" w14:textId="77777777" w:rsidR="00E921A2" w:rsidRPr="00121095" w:rsidRDefault="00E921A2">
      <w:pPr>
        <w:spacing w:before="120"/>
        <w:rPr>
          <w:b/>
        </w:rPr>
      </w:pPr>
      <w:r w:rsidRPr="00121095">
        <w:rPr>
          <w:b/>
        </w:rPr>
        <w:t>Output Specification and Commentary:  Virtual Table</w:t>
      </w:r>
    </w:p>
    <w:tbl>
      <w:tblPr>
        <w:tblW w:w="9000"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50FD1F1F" w14:textId="77777777" w:rsidTr="00E50DB9">
        <w:trPr>
          <w:cantSplit/>
          <w:tblHeader/>
        </w:trPr>
        <w:tc>
          <w:tcPr>
            <w:tcW w:w="1440" w:type="dxa"/>
            <w:tcBorders>
              <w:top w:val="double" w:sz="4" w:space="0" w:color="auto"/>
              <w:bottom w:val="single" w:sz="4" w:space="0" w:color="auto"/>
            </w:tcBorders>
            <w:shd w:val="pct10" w:color="auto" w:fill="FFFFFF"/>
          </w:tcPr>
          <w:p w14:paraId="517B2BF6" w14:textId="77777777"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14:paraId="7D524C03" w14:textId="77777777" w:rsidR="00E921A2" w:rsidRPr="00121095" w:rsidRDefault="00E921A2">
            <w:pPr>
              <w:pStyle w:val="QryTableVirtualHeader"/>
              <w:rPr>
                <w:lang w:val="en-US"/>
              </w:rPr>
            </w:pPr>
            <w:r w:rsidRPr="00121095">
              <w:rPr>
                <w:lang w:val="en-US"/>
              </w:rPr>
              <w:t>Key/</w:t>
            </w:r>
          </w:p>
          <w:p w14:paraId="593B1283"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A421C82"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54C76CC"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1766C91"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772FC533"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7EAD1D26"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5244431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1FCEFF82"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632CE781"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CBA326E"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E2D7563" w14:textId="77777777" w:rsidR="00E921A2" w:rsidRPr="00121095" w:rsidRDefault="00E921A2">
            <w:pPr>
              <w:pStyle w:val="QryTableVirtualHeader"/>
              <w:rPr>
                <w:lang w:val="en-US"/>
              </w:rPr>
            </w:pPr>
            <w:r w:rsidRPr="00121095">
              <w:rPr>
                <w:lang w:val="en-US"/>
              </w:rPr>
              <w:t>Element Name</w:t>
            </w:r>
          </w:p>
        </w:tc>
      </w:tr>
      <w:tr w:rsidR="005E5417" w:rsidRPr="00E921A2" w14:paraId="37E71121" w14:textId="77777777" w:rsidTr="00E50DB9">
        <w:trPr>
          <w:cantSplit/>
        </w:trPr>
        <w:tc>
          <w:tcPr>
            <w:tcW w:w="1440" w:type="dxa"/>
            <w:tcBorders>
              <w:top w:val="single" w:sz="4" w:space="0" w:color="auto"/>
              <w:bottom w:val="single" w:sz="4" w:space="0" w:color="auto"/>
            </w:tcBorders>
            <w:shd w:val="clear" w:color="auto" w:fill="FFFFFF"/>
          </w:tcPr>
          <w:p w14:paraId="199FBF08"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070566C"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0B02FC6"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2257DCB"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0357BDCD"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581907E9"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351567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26E6DB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172F91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2C9CC09"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2A513F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1FCBCE2" w14:textId="77777777" w:rsidR="00E921A2" w:rsidRPr="00121095" w:rsidRDefault="00E921A2">
            <w:pPr>
              <w:pStyle w:val="QryTableVirtual"/>
              <w:rPr>
                <w:lang w:val="en-US"/>
              </w:rPr>
            </w:pPr>
            <w:r w:rsidRPr="00121095">
              <w:rPr>
                <w:lang w:val="en-US"/>
              </w:rPr>
              <w:t>PID-3: Patient  Identifier List</w:t>
            </w:r>
          </w:p>
        </w:tc>
      </w:tr>
      <w:tr w:rsidR="005E5417" w:rsidRPr="00E921A2" w14:paraId="26620AD7" w14:textId="77777777" w:rsidTr="00E50DB9">
        <w:trPr>
          <w:cantSplit/>
        </w:trPr>
        <w:tc>
          <w:tcPr>
            <w:tcW w:w="1440" w:type="dxa"/>
            <w:tcBorders>
              <w:top w:val="single" w:sz="4" w:space="0" w:color="auto"/>
              <w:bottom w:val="single" w:sz="4" w:space="0" w:color="auto"/>
            </w:tcBorders>
            <w:shd w:val="clear" w:color="auto" w:fill="FFFFFF"/>
          </w:tcPr>
          <w:p w14:paraId="3688EF76"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3E575ED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8DEBAF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3B88E6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A3B96A6"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0B0F55F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661C1A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F4E936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479ED0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486DCC4"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4D0200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F695156" w14:textId="77777777" w:rsidR="00E921A2" w:rsidRPr="00121095" w:rsidRDefault="00E921A2">
            <w:pPr>
              <w:pStyle w:val="QryTableVirtual"/>
              <w:rPr>
                <w:lang w:val="en-US"/>
              </w:rPr>
            </w:pPr>
            <w:r w:rsidRPr="00121095">
              <w:rPr>
                <w:lang w:val="en-US"/>
              </w:rPr>
              <w:t>PID-5 Patient Name</w:t>
            </w:r>
          </w:p>
        </w:tc>
      </w:tr>
      <w:tr w:rsidR="005E5417" w:rsidRPr="00E921A2" w14:paraId="1115AE34" w14:textId="77777777" w:rsidTr="00E50DB9">
        <w:trPr>
          <w:cantSplit/>
        </w:trPr>
        <w:tc>
          <w:tcPr>
            <w:tcW w:w="1440" w:type="dxa"/>
            <w:tcBorders>
              <w:top w:val="single" w:sz="4" w:space="0" w:color="auto"/>
              <w:bottom w:val="single" w:sz="4" w:space="0" w:color="auto"/>
            </w:tcBorders>
            <w:shd w:val="clear" w:color="auto" w:fill="FFFFFF"/>
          </w:tcPr>
          <w:p w14:paraId="1A468F3B"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1FF19BF5"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2F8D17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E884BF8"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DD75A75"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9B633F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DF44F2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08CEBB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93B00C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799A875"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5CE08C5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D758901" w14:textId="77777777" w:rsidR="00E921A2" w:rsidRPr="00121095" w:rsidRDefault="00E921A2">
            <w:pPr>
              <w:pStyle w:val="QryTableVirtual"/>
              <w:rPr>
                <w:lang w:val="en-US"/>
              </w:rPr>
            </w:pPr>
            <w:r w:rsidRPr="00121095">
              <w:rPr>
                <w:lang w:val="en-US"/>
              </w:rPr>
              <w:t>PID-6 Mother's Maiden Name</w:t>
            </w:r>
          </w:p>
        </w:tc>
      </w:tr>
      <w:tr w:rsidR="005E5417" w:rsidRPr="00E921A2" w14:paraId="50E2A877" w14:textId="77777777" w:rsidTr="00E50DB9">
        <w:trPr>
          <w:cantSplit/>
        </w:trPr>
        <w:tc>
          <w:tcPr>
            <w:tcW w:w="1440" w:type="dxa"/>
            <w:tcBorders>
              <w:top w:val="single" w:sz="4" w:space="0" w:color="auto"/>
              <w:bottom w:val="single" w:sz="4" w:space="0" w:color="auto"/>
            </w:tcBorders>
            <w:shd w:val="clear" w:color="auto" w:fill="FFFFFF"/>
          </w:tcPr>
          <w:p w14:paraId="07C8B545"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39DECA45"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302875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30FF3E0"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160B79DF"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514F1AE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2C81E4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3E8E7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4ED458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D91FA87"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2444F1C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3FB0B06" w14:textId="77777777" w:rsidR="00E921A2" w:rsidRPr="00121095" w:rsidRDefault="00E921A2">
            <w:pPr>
              <w:pStyle w:val="QryTableVirtual"/>
              <w:rPr>
                <w:lang w:val="en-US"/>
              </w:rPr>
            </w:pPr>
            <w:r w:rsidRPr="00121095">
              <w:rPr>
                <w:lang w:val="en-US"/>
              </w:rPr>
              <w:t>PID-7 Date/Time of Birth</w:t>
            </w:r>
          </w:p>
        </w:tc>
      </w:tr>
      <w:tr w:rsidR="005E5417" w:rsidRPr="00E921A2" w14:paraId="37D4F87D" w14:textId="77777777" w:rsidTr="00E50DB9">
        <w:trPr>
          <w:cantSplit/>
        </w:trPr>
        <w:tc>
          <w:tcPr>
            <w:tcW w:w="1440" w:type="dxa"/>
            <w:tcBorders>
              <w:top w:val="single" w:sz="4" w:space="0" w:color="auto"/>
              <w:bottom w:val="single" w:sz="4" w:space="0" w:color="auto"/>
            </w:tcBorders>
            <w:shd w:val="clear" w:color="auto" w:fill="FFFFFF"/>
          </w:tcPr>
          <w:p w14:paraId="2265BB6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33D3B7B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C3B91AA"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4500AB6"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DB7CDCC"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4F5ED15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390F1D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A9A575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E14773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22E9369"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3FD9E47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51F2B83" w14:textId="77777777" w:rsidR="00E921A2" w:rsidRPr="00121095" w:rsidRDefault="00E921A2">
            <w:pPr>
              <w:pStyle w:val="QryTableVirtual"/>
              <w:rPr>
                <w:lang w:val="en-US"/>
              </w:rPr>
            </w:pPr>
            <w:r w:rsidRPr="00121095">
              <w:rPr>
                <w:lang w:val="en-US"/>
              </w:rPr>
              <w:t>PID-8 Sex</w:t>
            </w:r>
          </w:p>
        </w:tc>
      </w:tr>
      <w:tr w:rsidR="005E5417" w:rsidRPr="00E921A2" w14:paraId="479716A2" w14:textId="77777777" w:rsidTr="00E50DB9">
        <w:trPr>
          <w:cantSplit/>
        </w:trPr>
        <w:tc>
          <w:tcPr>
            <w:tcW w:w="1440" w:type="dxa"/>
            <w:tcBorders>
              <w:top w:val="single" w:sz="4" w:space="0" w:color="auto"/>
              <w:bottom w:val="double" w:sz="4" w:space="0" w:color="auto"/>
            </w:tcBorders>
            <w:shd w:val="clear" w:color="auto" w:fill="FFFFFF"/>
          </w:tcPr>
          <w:p w14:paraId="004D9A39"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3C2222C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49CC3E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D1418BD"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5705B76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1159620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D12733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7DA1809"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4D8E71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02529D4"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3CC27BC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C12C833" w14:textId="77777777" w:rsidR="00E921A2" w:rsidRPr="00121095" w:rsidRDefault="00E921A2">
            <w:pPr>
              <w:pStyle w:val="QryTableVirtual"/>
              <w:rPr>
                <w:lang w:val="en-US"/>
              </w:rPr>
            </w:pPr>
            <w:r w:rsidRPr="00121095">
              <w:rPr>
                <w:lang w:val="en-US"/>
              </w:rPr>
              <w:t>PID-10 Race</w:t>
            </w:r>
          </w:p>
        </w:tc>
      </w:tr>
    </w:tbl>
    <w:p w14:paraId="0A4C10FB" w14:textId="5C0BDDAD" w:rsidR="00E921A2" w:rsidRPr="00121095" w:rsidRDefault="002044FB" w:rsidP="002044FB">
      <w:pPr>
        <w:pStyle w:val="Heading3"/>
        <w:numPr>
          <w:ilvl w:val="0"/>
          <w:numId w:val="0"/>
        </w:numPr>
        <w:tabs>
          <w:tab w:val="left" w:pos="1440"/>
        </w:tabs>
      </w:pPr>
      <w:bookmarkStart w:id="144" w:name="_Toc495483526"/>
      <w:bookmarkStart w:id="145" w:name="_Toc24273746"/>
      <w:bookmarkStart w:id="146" w:name="_Toc41280972"/>
      <w:bookmarkStart w:id="147" w:name="_Toc43004334"/>
      <w:bookmarkStart w:id="148" w:name="_Toc28957695"/>
      <w:r w:rsidRPr="00121095">
        <w:t>5.3.2</w:t>
      </w:r>
      <w:r w:rsidRPr="00121095">
        <w:tab/>
      </w:r>
      <w:r w:rsidR="00E921A2" w:rsidRPr="00121095">
        <w:t xml:space="preserve">Formal specification of the </w:t>
      </w:r>
      <w:bookmarkEnd w:id="144"/>
      <w:bookmarkEnd w:id="145"/>
      <w:bookmarkEnd w:id="146"/>
      <w:bookmarkEnd w:id="147"/>
      <w:r w:rsidR="00E921A2" w:rsidRPr="00121095">
        <w:t>Query Profile</w:t>
      </w:r>
      <w:bookmarkEnd w:id="148"/>
      <w:r w:rsidR="00BF2FE6" w:rsidRPr="00121095">
        <w:fldChar w:fldCharType="begin"/>
      </w:r>
      <w:r w:rsidR="00E921A2" w:rsidRPr="00121095">
        <w:instrText xml:space="preserve"> XE "Formal specification of the conformance statement" </w:instrText>
      </w:r>
      <w:r w:rsidR="00BF2FE6" w:rsidRPr="00121095">
        <w:fldChar w:fldCharType="end"/>
      </w:r>
    </w:p>
    <w:p w14:paraId="233435A4" w14:textId="77777777" w:rsidR="00E921A2" w:rsidRPr="00121095" w:rsidRDefault="00E921A2">
      <w:pPr>
        <w:pStyle w:val="NormalIndented"/>
      </w:pPr>
      <w:r w:rsidRPr="00121095">
        <w:t xml:space="preserve">The Query Profile contains the following information: </w:t>
      </w:r>
    </w:p>
    <w:p w14:paraId="24FAA0DB" w14:textId="77777777" w:rsidR="00E921A2" w:rsidRPr="00121095" w:rsidRDefault="00E921A2" w:rsidP="007D495C">
      <w:pPr>
        <w:pStyle w:val="NormalListBullets"/>
      </w:pPr>
      <w:r w:rsidRPr="00121095">
        <w:t xml:space="preserve">Query Profile ID: The unique identifier applying to this query's Query Profile.  This value is transmitted as the first component of </w:t>
      </w:r>
      <w:r w:rsidRPr="00121095">
        <w:rPr>
          <w:rStyle w:val="ReferenceAttribute"/>
        </w:rPr>
        <w:t>QPD-1-Message query name</w:t>
      </w:r>
      <w:r w:rsidRPr="00121095">
        <w:t xml:space="preserve">. For sites implementing the Conformance SIG's Implementation Guide, this value shall also be transmitted in </w:t>
      </w:r>
      <w:r w:rsidRPr="00121095">
        <w:rPr>
          <w:rStyle w:val="ReferenceAttribute"/>
        </w:rPr>
        <w:t>MSH-21-Query Profile ID</w:t>
      </w:r>
      <w:r w:rsidRPr="00121095">
        <w:t>.</w:t>
      </w:r>
    </w:p>
    <w:p w14:paraId="3DF9C7F4" w14:textId="77777777" w:rsidR="00E921A2" w:rsidRPr="00121095" w:rsidRDefault="00E921A2" w:rsidP="007D495C">
      <w:pPr>
        <w:pStyle w:val="NormalListBullets"/>
      </w:pPr>
      <w:r w:rsidRPr="00121095">
        <w:t>Formal Query Name: identifies a unique query or publication, e.g., PharmacyDispenseHistory.</w:t>
      </w:r>
    </w:p>
    <w:p w14:paraId="32789FAD" w14:textId="77777777" w:rsidR="00E921A2" w:rsidRPr="00121095" w:rsidRDefault="00E921A2" w:rsidP="007D495C">
      <w:pPr>
        <w:pStyle w:val="NormalListBullets"/>
      </w:pPr>
      <w:r w:rsidRPr="00121095">
        <w:t>Query Trigger: identifies the trigger event for the query.  Note that more than one Query Profile may map to the same generic trigger event (Q10 through Q15).  If a non-generic trigger event is used, it should correspond to exactly one Query Profile.</w:t>
      </w:r>
    </w:p>
    <w:p w14:paraId="589286FD" w14:textId="77777777" w:rsidR="00E921A2" w:rsidRPr="00121095" w:rsidRDefault="00E921A2" w:rsidP="007D495C">
      <w:pPr>
        <w:pStyle w:val="NormalListBullets"/>
      </w:pPr>
      <w:r w:rsidRPr="00121095">
        <w:t>The use of Q for HL7-standard query trigger events is conventional; another letter may be used if the supply of Q triggers is exhausted.</w:t>
      </w:r>
    </w:p>
    <w:p w14:paraId="08517B45" w14:textId="77777777" w:rsidR="00E921A2" w:rsidRPr="00121095" w:rsidRDefault="00E921A2" w:rsidP="007D495C">
      <w:pPr>
        <w:pStyle w:val="NormalListBullets"/>
      </w:pPr>
      <w:r w:rsidRPr="00121095">
        <w:t xml:space="preserve">The assignment of a trigger event, while mandatory, is intended to facilitate processing rather than to identify a query uniquely.  A query is uniquely identified by the value transmitted in </w:t>
      </w:r>
      <w:r w:rsidRPr="00121095">
        <w:rPr>
          <w:rStyle w:val="ReferenceAttribute"/>
        </w:rPr>
        <w:t>QPD-1-Message query name</w:t>
      </w:r>
      <w:r w:rsidRPr="00121095">
        <w:t xml:space="preserve">.  This value SHALL be the same in both the query and response messages, even though the trigger event for the query differs from the trigger event for the response. </w:t>
      </w:r>
    </w:p>
    <w:p w14:paraId="38F2B400" w14:textId="77777777" w:rsidR="00E921A2" w:rsidRPr="00121095" w:rsidRDefault="00E921A2" w:rsidP="007D495C">
      <w:pPr>
        <w:pStyle w:val="NormalListBullets"/>
      </w:pPr>
      <w:r w:rsidRPr="00121095">
        <w:t>Response Trigger: identifies the unique trigger event for the response. Note that more than one Query Profile may map to the same generic trigger event (K10 through K15).  If a non-generic trigger event is used, it should correspond to exactly one Query Profile.</w:t>
      </w:r>
    </w:p>
    <w:p w14:paraId="51F024BD" w14:textId="77777777" w:rsidR="00E921A2" w:rsidRPr="00121095" w:rsidRDefault="00E921A2" w:rsidP="007D495C">
      <w:pPr>
        <w:pStyle w:val="NormalListBullets"/>
      </w:pPr>
      <w:r w:rsidRPr="00121095">
        <w:t>The use of K for HL7-standard response trigger events is conventional; another letter may be used if the supply of K triggers is exhausted.</w:t>
      </w:r>
    </w:p>
    <w:p w14:paraId="04BE3E1B" w14:textId="77777777" w:rsidR="00E921A2" w:rsidRPr="00121095" w:rsidRDefault="00E921A2" w:rsidP="007D495C">
      <w:pPr>
        <w:pStyle w:val="NormalListBullets"/>
      </w:pPr>
      <w:r w:rsidRPr="00121095">
        <w:t>Query Priority: Specifies if the query is immediate, deferred or selectable.</w:t>
      </w:r>
    </w:p>
    <w:p w14:paraId="11614450" w14:textId="77777777" w:rsidR="00E921A2" w:rsidRPr="00121095" w:rsidRDefault="00E921A2" w:rsidP="007D495C">
      <w:pPr>
        <w:pStyle w:val="NormalListBullets"/>
      </w:pPr>
      <w:r w:rsidRPr="00121095">
        <w:t>Query Characteristics: Narrative describing general feature of the query.</w:t>
      </w:r>
    </w:p>
    <w:p w14:paraId="5B8674DF" w14:textId="77777777" w:rsidR="00E921A2" w:rsidRPr="00121095" w:rsidRDefault="00E921A2" w:rsidP="007D495C">
      <w:pPr>
        <w:pStyle w:val="NormalListBullets"/>
      </w:pPr>
      <w:r w:rsidRPr="00121095">
        <w:t>Purpose: Describes intent of query.</w:t>
      </w:r>
    </w:p>
    <w:p w14:paraId="503E779C" w14:textId="77777777" w:rsidR="00E921A2" w:rsidRPr="00121095" w:rsidRDefault="00E921A2" w:rsidP="007D495C">
      <w:pPr>
        <w:pStyle w:val="NormalListBullets"/>
      </w:pPr>
      <w:r w:rsidRPr="00121095">
        <w:t>Query Grammar: defines the logical structure of what can be sent by the Client. The structure of this part of the Query Profile is very similar in appearance to a message syntax.</w:t>
      </w:r>
    </w:p>
    <w:p w14:paraId="077F8B65" w14:textId="77777777" w:rsidR="00E921A2" w:rsidRPr="00121095" w:rsidRDefault="00E921A2" w:rsidP="007D495C">
      <w:pPr>
        <w:pStyle w:val="NormalListBullets"/>
      </w:pPr>
      <w:r w:rsidRPr="00121095">
        <w:t>Response Grammar: defines the logical structure of what can be returned by the Server. The structure of this part of the Query Profile is very similar in appearance to a message syntax with two additional columns: Comment and Support Indicator.</w:t>
      </w:r>
    </w:p>
    <w:p w14:paraId="43134E80" w14:textId="77777777" w:rsidR="00E921A2" w:rsidRPr="00121095" w:rsidRDefault="00E921A2" w:rsidP="007D495C">
      <w:pPr>
        <w:pStyle w:val="NormalListBullets"/>
      </w:pPr>
      <w:r w:rsidRPr="00121095">
        <w:t>Data Model: the logical structure of the information that can be queried.  It can be thought of as a set of rows or a list of items having the same format as the Virtual Table structure described in the next section.  This works for both tabular and segment pattern queries.  A display query can be considered as orthogonal to the tabular and segment pattern queries and follows the same input structure. This is not always included in the Query Profile.</w:t>
      </w:r>
    </w:p>
    <w:p w14:paraId="56B74FCD" w14:textId="77777777" w:rsidR="00E921A2" w:rsidRPr="00121095" w:rsidRDefault="00E921A2" w:rsidP="007D495C">
      <w:pPr>
        <w:pStyle w:val="NormalListBullets"/>
      </w:pPr>
      <w:r w:rsidRPr="00121095">
        <w:t>Input Parameter Field Specification and Commentary: Cites the allowable parameters that can be passed to the recipient. The structure of this part of the Query Profile is very similar in appearance to an HL7 Segment Attribute Table with several additional columns: ColName, Key/Search, Sort, MatchOp, SegmentFieldName, and Service Identifier Code.</w:t>
      </w:r>
    </w:p>
    <w:p w14:paraId="517D5A5E" w14:textId="77777777" w:rsidR="00E921A2" w:rsidRPr="00121095" w:rsidRDefault="00E921A2" w:rsidP="007D495C">
      <w:pPr>
        <w:pStyle w:val="NormalListBullets"/>
      </w:pPr>
      <w:r w:rsidRPr="00121095">
        <w:t xml:space="preserve">A QPD Input Parameters table and corresponding explanation table is always provided.  These tables discuss all the fields of the QPD segment, including </w:t>
      </w:r>
      <w:r w:rsidRPr="00121095">
        <w:rPr>
          <w:rStyle w:val="ReferenceAttribute"/>
        </w:rPr>
        <w:t>QPD-1-Message query name</w:t>
      </w:r>
      <w:r w:rsidRPr="00121095">
        <w:t xml:space="preserve"> and </w:t>
      </w:r>
      <w:r w:rsidRPr="00121095">
        <w:rPr>
          <w:rStyle w:val="ReferenceAttribute"/>
        </w:rPr>
        <w:t>QPD-2-Query tag</w:t>
      </w:r>
      <w:r w:rsidRPr="00121095">
        <w:t>.  If the query is a Query by Example, additional input parameters and explanation tables are provided for all the fields that may be populated in the example segments.</w:t>
      </w:r>
    </w:p>
    <w:p w14:paraId="51009B65" w14:textId="77777777" w:rsidR="00E921A2" w:rsidRPr="00121095" w:rsidRDefault="00E921A2" w:rsidP="007D495C">
      <w:pPr>
        <w:pStyle w:val="NormalListBullets"/>
      </w:pPr>
      <w:r w:rsidRPr="00121095">
        <w:t>Response Control: Specifies execution date and time, restrictions on amount of data, and query modality.  This is not always included in the Query Profile.</w:t>
      </w:r>
    </w:p>
    <w:p w14:paraId="1F5643F7" w14:textId="77777777" w:rsidR="00E921A2" w:rsidRPr="00121095" w:rsidRDefault="00E921A2" w:rsidP="007D495C">
      <w:pPr>
        <w:pStyle w:val="NormalListBullets"/>
      </w:pPr>
      <w:r w:rsidRPr="00121095">
        <w:t>Output Specification and Commentary: Used for tabular and display response. For the tabular response, it specifies the column names that will be returned. The structure of this part of the Query Profile is very similar in appearance to an Attribute Table with several additional columns: ColName, Key/Search, Sort, MatchOp, SegmentFieldName, and Service Identifier Code. For the display response, it describes the format of the data that will be returned.</w:t>
      </w:r>
    </w:p>
    <w:p w14:paraId="4B7A1F24" w14:textId="77777777" w:rsidR="00E921A2" w:rsidRPr="00121095" w:rsidRDefault="00E921A2">
      <w:pPr>
        <w:pStyle w:val="NormalIndented"/>
      </w:pPr>
      <w:r w:rsidRPr="00121095">
        <w:t xml:space="preserve">Note that in the case of an HL7-defined query, a specific section of the HL7 standard will define a Query Profile. The existence of a standard Query Profile for any given query does </w:t>
      </w:r>
      <w:r w:rsidRPr="00121095">
        <w:rPr>
          <w:b/>
        </w:rPr>
        <w:t>not</w:t>
      </w:r>
      <w:r w:rsidRPr="00121095">
        <w:t xml:space="preserve"> mean that a system SHALL implement this particular query to be conformant to the HL7 Standard.  However, systems that do implement the query SHALL follow the specifications as given in the Query Profile.</w:t>
      </w:r>
    </w:p>
    <w:p w14:paraId="27097BB3" w14:textId="77777777" w:rsidR="00E921A2" w:rsidRPr="00121095" w:rsidRDefault="00E921A2">
      <w:pPr>
        <w:pStyle w:val="NormalIndented"/>
      </w:pPr>
      <w:r w:rsidRPr="00121095">
        <w:t>Sites that wish to offer queries not specified by the Standard may create their own Query Profiles.  By contrast to an HL7-standard query, in the case of a site defined query, the Query Profile is written by the Server, and is available to the analysts and programmers of the Client system to enable them to know the exact behavior of the Server.</w:t>
      </w:r>
    </w:p>
    <w:p w14:paraId="31DB50C7" w14:textId="77777777" w:rsidR="00E921A2" w:rsidRPr="00121095" w:rsidRDefault="00E921A2">
      <w:pPr>
        <w:pStyle w:val="NormalIndented"/>
      </w:pPr>
      <w:r w:rsidRPr="00121095">
        <w:t>Although the Query Profile was a new construct with version 2.4, it may also be used with the previous generation queries.</w:t>
      </w:r>
    </w:p>
    <w:p w14:paraId="45B6B876" w14:textId="77777777" w:rsidR="00E921A2" w:rsidRPr="00121095" w:rsidRDefault="00E921A2">
      <w:pPr>
        <w:pStyle w:val="NormalIndented"/>
        <w:tabs>
          <w:tab w:val="left" w:pos="3960"/>
        </w:tabs>
      </w:pPr>
      <w:r w:rsidRPr="00121095">
        <w:t>Input Parameter Specification and Input Field Description and Commentary are always included for the QPD segment.  When the Query by Example variant is used, they are provided for the QBE as well. An Output Specification and Commentary showing a Virtual Table is provided for queries that accommodate a tabular response.</w:t>
      </w:r>
    </w:p>
    <w:p w14:paraId="0DCF5C5D" w14:textId="77777777" w:rsidR="00E921A2" w:rsidRPr="00121095" w:rsidRDefault="00E921A2">
      <w:pPr>
        <w:pStyle w:val="NormalIndented"/>
        <w:tabs>
          <w:tab w:val="left" w:pos="3960"/>
        </w:tabs>
      </w:pPr>
      <w:r w:rsidRPr="00121095">
        <w:t>For Query Profiles published in the HL7 Standard, each table includes the Query Profile ID in parentheses in the upper left-hand cell.  This allows the table to be imported automatically into the HL7 database.</w:t>
      </w:r>
    </w:p>
    <w:p w14:paraId="671718ED" w14:textId="451F47A2" w:rsidR="00E921A2" w:rsidRPr="00121095" w:rsidRDefault="002044FB" w:rsidP="002044FB">
      <w:pPr>
        <w:pStyle w:val="Heading4"/>
        <w:numPr>
          <w:ilvl w:val="0"/>
          <w:numId w:val="0"/>
        </w:numPr>
        <w:tabs>
          <w:tab w:val="left" w:pos="2160"/>
        </w:tabs>
        <w:rPr>
          <w:vanish/>
        </w:rPr>
      </w:pPr>
      <w:r w:rsidRPr="00121095">
        <w:rPr>
          <w:vanish/>
        </w:rPr>
        <w:t>5.3.2.0</w:t>
      </w:r>
      <w:r w:rsidRPr="00121095">
        <w:rPr>
          <w:vanish/>
        </w:rPr>
        <w:tab/>
      </w:r>
      <w:r w:rsidR="00E921A2" w:rsidRPr="00121095">
        <w:rPr>
          <w:vanish/>
        </w:rPr>
        <w:t>hiddentext</w:t>
      </w:r>
      <w:bookmarkStart w:id="149" w:name="_Toc1829012"/>
      <w:bookmarkStart w:id="150" w:name="_Toc24273747"/>
      <w:bookmarkEnd w:id="149"/>
      <w:bookmarkEnd w:id="150"/>
    </w:p>
    <w:p w14:paraId="7C241E53" w14:textId="460EE977" w:rsidR="00E921A2" w:rsidRPr="00121095" w:rsidRDefault="002044FB" w:rsidP="002044FB">
      <w:pPr>
        <w:pStyle w:val="Heading4"/>
        <w:numPr>
          <w:ilvl w:val="0"/>
          <w:numId w:val="0"/>
        </w:numPr>
        <w:tabs>
          <w:tab w:val="left" w:pos="2160"/>
        </w:tabs>
      </w:pPr>
      <w:bookmarkStart w:id="151" w:name="_Toc495483527"/>
      <w:bookmarkStart w:id="152" w:name="_Toc24273748"/>
      <w:r w:rsidRPr="00121095">
        <w:t>5.3.2.1</w:t>
      </w:r>
      <w:r w:rsidRPr="00121095">
        <w:tab/>
      </w:r>
      <w:r w:rsidR="00E921A2" w:rsidRPr="00121095">
        <w:t xml:space="preserve">Steps for developing a </w:t>
      </w:r>
      <w:bookmarkEnd w:id="151"/>
      <w:bookmarkEnd w:id="152"/>
      <w:r w:rsidR="00E921A2" w:rsidRPr="00121095">
        <w:t>Query Profile</w:t>
      </w:r>
      <w:r w:rsidR="00BF2FE6" w:rsidRPr="00121095">
        <w:fldChar w:fldCharType="begin"/>
      </w:r>
      <w:r w:rsidR="00E921A2" w:rsidRPr="00121095">
        <w:instrText xml:space="preserve"> XE "</w:instrText>
      </w:r>
      <w:r w:rsidR="00F2052F" w:rsidRPr="00121095">
        <w:instrText>conformance statement</w:instrText>
      </w:r>
      <w:r w:rsidR="00F2052F">
        <w:instrText>:</w:instrText>
      </w:r>
      <w:r w:rsidR="00E921A2" w:rsidRPr="00121095">
        <w:instrText xml:space="preserve">Steps for developing" </w:instrText>
      </w:r>
      <w:r w:rsidR="00BF2FE6" w:rsidRPr="00121095">
        <w:fldChar w:fldCharType="end"/>
      </w:r>
    </w:p>
    <w:p w14:paraId="10AC5B61" w14:textId="37BF6EEA" w:rsidR="00E921A2" w:rsidRPr="00121095" w:rsidRDefault="002044FB" w:rsidP="002044FB">
      <w:pPr>
        <w:pStyle w:val="NormalListNumbered"/>
        <w:ind w:left="1728" w:hanging="360"/>
      </w:pPr>
      <w:r w:rsidRPr="00121095">
        <w:t>1)</w:t>
      </w:r>
      <w:r w:rsidRPr="00121095">
        <w:tab/>
      </w:r>
      <w:r w:rsidR="00E921A2" w:rsidRPr="00121095">
        <w:t>Before composing the Query Profile, express the query in ordinary English sentences.</w:t>
      </w:r>
    </w:p>
    <w:p w14:paraId="3F3A4A37" w14:textId="14FFE34B" w:rsidR="00E921A2" w:rsidRPr="00121095" w:rsidRDefault="002044FB" w:rsidP="002044FB">
      <w:pPr>
        <w:pStyle w:val="NormalListNumbered"/>
        <w:ind w:left="1728" w:hanging="360"/>
      </w:pPr>
      <w:r w:rsidRPr="00121095">
        <w:t>2)</w:t>
      </w:r>
      <w:r w:rsidRPr="00121095">
        <w:tab/>
      </w:r>
      <w:r w:rsidR="00E921A2" w:rsidRPr="00121095">
        <w:t>Transform the query into a mathematical or pseudo-language statement.  A syntax such as SQL provides a useful mechanism.</w:t>
      </w:r>
    </w:p>
    <w:p w14:paraId="3A3DFFBD" w14:textId="4469416E" w:rsidR="00E921A2" w:rsidRPr="00121095" w:rsidRDefault="002044FB" w:rsidP="002044FB">
      <w:pPr>
        <w:pStyle w:val="NormalListNumbered"/>
        <w:ind w:left="1728" w:hanging="360"/>
      </w:pPr>
      <w:r w:rsidRPr="00121095">
        <w:t>3)</w:t>
      </w:r>
      <w:r w:rsidRPr="00121095">
        <w:tab/>
      </w:r>
      <w:r w:rsidR="00E921A2" w:rsidRPr="00121095">
        <w:t>From the pseudo-statement, extract the parameters and the operations upon the parameters.</w:t>
      </w:r>
    </w:p>
    <w:p w14:paraId="7788D4BE" w14:textId="65854307" w:rsidR="00E921A2" w:rsidRPr="00121095" w:rsidRDefault="002044FB" w:rsidP="002044FB">
      <w:pPr>
        <w:pStyle w:val="NormalListNumbered"/>
        <w:ind w:left="1728" w:hanging="360"/>
      </w:pPr>
      <w:r w:rsidRPr="00121095">
        <w:t>4)</w:t>
      </w:r>
      <w:r w:rsidRPr="00121095">
        <w:tab/>
      </w:r>
      <w:r w:rsidR="00E921A2" w:rsidRPr="00121095">
        <w:t xml:space="preserve">Advertise the parameters in the Query Profile. </w:t>
      </w:r>
    </w:p>
    <w:p w14:paraId="57566A1E" w14:textId="7BC5922A" w:rsidR="00E921A2" w:rsidRPr="00121095" w:rsidRDefault="002044FB" w:rsidP="002044FB">
      <w:pPr>
        <w:pStyle w:val="NormalListNumbered"/>
        <w:ind w:left="1728" w:hanging="360"/>
      </w:pPr>
      <w:r w:rsidRPr="00121095">
        <w:t>5)</w:t>
      </w:r>
      <w:r w:rsidRPr="00121095">
        <w:tab/>
      </w:r>
      <w:r w:rsidR="00E921A2" w:rsidRPr="00121095">
        <w:t>Within the Query Profile, explain the operations that will be performed upon the parameters:  relational conjunctions, equality/inequality, etc.  Use examples to aid the user in understanding how the query might be invoked in specific instances.</w:t>
      </w:r>
    </w:p>
    <w:p w14:paraId="2931ECB9" w14:textId="744AFC7F" w:rsidR="00E921A2" w:rsidRPr="00121095" w:rsidRDefault="002044FB" w:rsidP="002044FB">
      <w:pPr>
        <w:pStyle w:val="Heading4"/>
        <w:numPr>
          <w:ilvl w:val="0"/>
          <w:numId w:val="0"/>
        </w:numPr>
        <w:tabs>
          <w:tab w:val="left" w:pos="2160"/>
        </w:tabs>
      </w:pPr>
      <w:bookmarkStart w:id="153" w:name="_Ref487526282"/>
      <w:bookmarkStart w:id="154" w:name="_Toc495483528"/>
      <w:bookmarkStart w:id="155" w:name="_Toc24273749"/>
      <w:r w:rsidRPr="00121095">
        <w:t>5.3.2.2</w:t>
      </w:r>
      <w:r w:rsidRPr="00121095">
        <w:tab/>
      </w:r>
      <w:r w:rsidR="00E921A2" w:rsidRPr="00121095">
        <w:t>Query Profile introduction</w:t>
      </w:r>
      <w:bookmarkEnd w:id="153"/>
      <w:bookmarkEnd w:id="154"/>
      <w:bookmarkEnd w:id="155"/>
      <w:r w:rsidR="00BF2FE6" w:rsidRPr="00121095">
        <w:fldChar w:fldCharType="begin"/>
      </w:r>
      <w:r w:rsidR="00E921A2" w:rsidRPr="00121095">
        <w:instrText xml:space="preserve"> XE "Query profile introduction" </w:instrText>
      </w:r>
      <w:r w:rsidR="00BF2FE6" w:rsidRPr="00121095">
        <w:fldChar w:fldCharType="end"/>
      </w:r>
    </w:p>
    <w:p w14:paraId="7B53374A" w14:textId="77777777" w:rsidR="00E921A2" w:rsidRPr="00121095" w:rsidRDefault="00E921A2">
      <w:pPr>
        <w:pStyle w:val="NormalIndented"/>
      </w:pPr>
      <w:r w:rsidRPr="00121095">
        <w:t>The Query Profile begins with a table that summarizes the characteristics and identifying information about the query to which the Query Profile applies.</w:t>
      </w:r>
    </w:p>
    <w:p w14:paraId="427D1A07" w14:textId="77777777"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4C1656B" w14:textId="77777777" w:rsidTr="005E5417">
        <w:trPr>
          <w:tblHeader/>
          <w:jc w:val="center"/>
        </w:trPr>
        <w:tc>
          <w:tcPr>
            <w:tcW w:w="2880" w:type="dxa"/>
            <w:tcBorders>
              <w:top w:val="double" w:sz="4" w:space="0" w:color="auto"/>
              <w:bottom w:val="single" w:sz="4" w:space="0" w:color="auto"/>
            </w:tcBorders>
            <w:shd w:val="clear" w:color="auto" w:fill="FFFFFF"/>
          </w:tcPr>
          <w:p w14:paraId="545C5A08" w14:textId="77777777" w:rsidR="00E921A2" w:rsidRPr="00121095" w:rsidRDefault="00E921A2">
            <w:pPr>
              <w:pStyle w:val="QryTableHeader"/>
              <w:keepNext/>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75F6B66D" w14:textId="77777777" w:rsidR="00E921A2" w:rsidRPr="00121095" w:rsidRDefault="00346E4E">
            <w:pPr>
              <w:pStyle w:val="QryTableID"/>
              <w:keepNext/>
              <w:keepLines/>
              <w:rPr>
                <w:lang w:val="en-US"/>
              </w:rPr>
            </w:pPr>
            <w:r>
              <w:rPr>
                <w:lang w:val="en-US"/>
              </w:rPr>
              <w:t>Znn</w:t>
            </w:r>
          </w:p>
        </w:tc>
      </w:tr>
      <w:tr w:rsidR="00E921A2" w:rsidRPr="00E921A2" w14:paraId="636DE990" w14:textId="77777777" w:rsidTr="005E5417">
        <w:trPr>
          <w:jc w:val="center"/>
        </w:trPr>
        <w:tc>
          <w:tcPr>
            <w:tcW w:w="2880" w:type="dxa"/>
            <w:tcBorders>
              <w:top w:val="single" w:sz="4" w:space="0" w:color="auto"/>
              <w:bottom w:val="single" w:sz="4" w:space="0" w:color="auto"/>
            </w:tcBorders>
            <w:shd w:val="clear" w:color="auto" w:fill="FFFFFF"/>
          </w:tcPr>
          <w:p w14:paraId="5A5C6A0C"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65D46B2" w14:textId="77777777" w:rsidR="00E921A2" w:rsidRPr="00121095" w:rsidRDefault="00E921A2">
            <w:pPr>
              <w:pStyle w:val="QryTableType"/>
              <w:keepNext/>
              <w:keepLines/>
              <w:rPr>
                <w:lang w:val="en-US"/>
              </w:rPr>
            </w:pPr>
          </w:p>
        </w:tc>
      </w:tr>
      <w:tr w:rsidR="00E921A2" w:rsidRPr="00E921A2" w14:paraId="5F250C84" w14:textId="77777777" w:rsidTr="005E5417">
        <w:trPr>
          <w:jc w:val="center"/>
        </w:trPr>
        <w:tc>
          <w:tcPr>
            <w:tcW w:w="2880" w:type="dxa"/>
            <w:tcBorders>
              <w:top w:val="single" w:sz="4" w:space="0" w:color="auto"/>
              <w:bottom w:val="single" w:sz="4" w:space="0" w:color="auto"/>
            </w:tcBorders>
            <w:shd w:val="clear" w:color="auto" w:fill="FFFFFF"/>
          </w:tcPr>
          <w:p w14:paraId="0AA61D6C"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1C35F20" w14:textId="77777777" w:rsidR="00E921A2" w:rsidRPr="00121095" w:rsidRDefault="00E921A2">
            <w:pPr>
              <w:pStyle w:val="QryTableName"/>
              <w:keepNext/>
              <w:keepLines/>
              <w:rPr>
                <w:lang w:val="en-US"/>
              </w:rPr>
            </w:pPr>
          </w:p>
        </w:tc>
      </w:tr>
      <w:tr w:rsidR="00E921A2" w:rsidRPr="00E921A2" w14:paraId="5968224B" w14:textId="77777777" w:rsidTr="005E5417">
        <w:trPr>
          <w:jc w:val="center"/>
        </w:trPr>
        <w:tc>
          <w:tcPr>
            <w:tcW w:w="2880" w:type="dxa"/>
            <w:tcBorders>
              <w:top w:val="single" w:sz="4" w:space="0" w:color="auto"/>
              <w:bottom w:val="single" w:sz="4" w:space="0" w:color="auto"/>
            </w:tcBorders>
            <w:shd w:val="clear" w:color="auto" w:fill="FFFFFF"/>
          </w:tcPr>
          <w:p w14:paraId="2B5DFF24" w14:textId="77777777" w:rsidR="00E921A2" w:rsidRPr="00121095" w:rsidRDefault="00E921A2">
            <w:pPr>
              <w:pStyle w:val="QryTableHeader"/>
              <w:keepNext/>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5011E417" w14:textId="77777777" w:rsidR="00E921A2" w:rsidRPr="00121095" w:rsidRDefault="00E921A2">
            <w:pPr>
              <w:pStyle w:val="QryTableTriggerQuery"/>
              <w:keepNext/>
              <w:keepLines/>
              <w:rPr>
                <w:lang w:val="en-US"/>
              </w:rPr>
            </w:pPr>
          </w:p>
        </w:tc>
      </w:tr>
      <w:tr w:rsidR="00E921A2" w:rsidRPr="00E921A2" w14:paraId="2BEBB241" w14:textId="77777777" w:rsidTr="005E5417">
        <w:trPr>
          <w:jc w:val="center"/>
        </w:trPr>
        <w:tc>
          <w:tcPr>
            <w:tcW w:w="2880" w:type="dxa"/>
            <w:tcBorders>
              <w:top w:val="single" w:sz="4" w:space="0" w:color="auto"/>
              <w:bottom w:val="single" w:sz="4" w:space="0" w:color="auto"/>
            </w:tcBorders>
            <w:shd w:val="clear" w:color="auto" w:fill="FFFFFF"/>
          </w:tcPr>
          <w:p w14:paraId="0AF86C38" w14:textId="77777777" w:rsidR="00E921A2" w:rsidRPr="00121095" w:rsidRDefault="00E921A2">
            <w:pPr>
              <w:pStyle w:val="QryTableHeader"/>
              <w:keepNext/>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75C5311" w14:textId="77777777" w:rsidR="00E921A2" w:rsidRPr="00121095" w:rsidRDefault="00E921A2">
            <w:pPr>
              <w:pStyle w:val="QryTableMode"/>
              <w:keepNext/>
              <w:keepLines/>
              <w:rPr>
                <w:lang w:val="en-US"/>
              </w:rPr>
            </w:pPr>
          </w:p>
        </w:tc>
      </w:tr>
      <w:tr w:rsidR="00E921A2" w:rsidRPr="00E921A2" w14:paraId="0965D175" w14:textId="77777777" w:rsidTr="005E5417">
        <w:trPr>
          <w:jc w:val="center"/>
        </w:trPr>
        <w:tc>
          <w:tcPr>
            <w:tcW w:w="2880" w:type="dxa"/>
            <w:tcBorders>
              <w:top w:val="single" w:sz="4" w:space="0" w:color="auto"/>
              <w:bottom w:val="single" w:sz="4" w:space="0" w:color="auto"/>
            </w:tcBorders>
            <w:shd w:val="clear" w:color="auto" w:fill="FFFFFF"/>
          </w:tcPr>
          <w:p w14:paraId="0C2243DA" w14:textId="77777777" w:rsidR="00E921A2" w:rsidRPr="00121095" w:rsidRDefault="00E921A2">
            <w:pPr>
              <w:pStyle w:val="QryTableHeader"/>
              <w:keepNext/>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991CCAD" w14:textId="77777777" w:rsidR="00E921A2" w:rsidRPr="00121095" w:rsidRDefault="00E921A2">
            <w:pPr>
              <w:pStyle w:val="QryTableResponseTrigger"/>
              <w:keepNext/>
              <w:keepLines/>
              <w:rPr>
                <w:lang w:val="en-US"/>
              </w:rPr>
            </w:pPr>
          </w:p>
        </w:tc>
      </w:tr>
      <w:tr w:rsidR="00E921A2" w:rsidRPr="00E921A2" w14:paraId="3EC41A67" w14:textId="77777777" w:rsidTr="005E5417">
        <w:trPr>
          <w:jc w:val="center"/>
        </w:trPr>
        <w:tc>
          <w:tcPr>
            <w:tcW w:w="2880" w:type="dxa"/>
            <w:tcBorders>
              <w:top w:val="single" w:sz="4" w:space="0" w:color="auto"/>
              <w:bottom w:val="single" w:sz="4" w:space="0" w:color="auto"/>
            </w:tcBorders>
            <w:shd w:val="clear" w:color="auto" w:fill="FFFFFF"/>
          </w:tcPr>
          <w:p w14:paraId="2221295B" w14:textId="77777777" w:rsidR="00E921A2" w:rsidRPr="00121095" w:rsidRDefault="00E921A2">
            <w:pPr>
              <w:pStyle w:val="QryTableHeader"/>
              <w:keepNext/>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D3C5635" w14:textId="77777777" w:rsidR="00E921A2" w:rsidRPr="00121095" w:rsidRDefault="00E921A2">
            <w:pPr>
              <w:pStyle w:val="QryTableCharacteristicsQuery"/>
              <w:keepNext/>
              <w:keepLines/>
              <w:rPr>
                <w:lang w:val="en-US"/>
              </w:rPr>
            </w:pPr>
          </w:p>
        </w:tc>
      </w:tr>
      <w:tr w:rsidR="00E921A2" w:rsidRPr="00E921A2" w14:paraId="2C4D5BB1" w14:textId="77777777" w:rsidTr="005E5417">
        <w:trPr>
          <w:jc w:val="center"/>
        </w:trPr>
        <w:tc>
          <w:tcPr>
            <w:tcW w:w="2880" w:type="dxa"/>
            <w:tcBorders>
              <w:top w:val="single" w:sz="4" w:space="0" w:color="auto"/>
              <w:bottom w:val="single" w:sz="4" w:space="0" w:color="auto"/>
            </w:tcBorders>
            <w:shd w:val="clear" w:color="auto" w:fill="FFFFFF"/>
          </w:tcPr>
          <w:p w14:paraId="0435B1AC" w14:textId="77777777" w:rsidR="00E921A2" w:rsidRPr="00121095" w:rsidRDefault="00E921A2">
            <w:pPr>
              <w:pStyle w:val="QryTableHeader"/>
              <w:keepNext/>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AEDB534" w14:textId="77777777" w:rsidR="00E921A2" w:rsidRPr="00121095" w:rsidRDefault="00E921A2">
            <w:pPr>
              <w:pStyle w:val="QryTablePurpose"/>
              <w:keepNext/>
              <w:keepLines/>
              <w:rPr>
                <w:lang w:val="en-US"/>
              </w:rPr>
            </w:pPr>
          </w:p>
        </w:tc>
      </w:tr>
      <w:tr w:rsidR="00E921A2" w:rsidRPr="00E921A2" w14:paraId="0E595516" w14:textId="77777777" w:rsidTr="005E5417">
        <w:trPr>
          <w:cantSplit/>
          <w:jc w:val="center"/>
        </w:trPr>
        <w:tc>
          <w:tcPr>
            <w:tcW w:w="2880" w:type="dxa"/>
            <w:tcBorders>
              <w:top w:val="single" w:sz="4" w:space="0" w:color="auto"/>
              <w:bottom w:val="single" w:sz="4" w:space="0" w:color="auto"/>
            </w:tcBorders>
            <w:shd w:val="clear" w:color="auto" w:fill="FFFFFF"/>
          </w:tcPr>
          <w:p w14:paraId="2EC359F0" w14:textId="77777777" w:rsidR="00E921A2" w:rsidRPr="00121095" w:rsidRDefault="00E921A2">
            <w:pPr>
              <w:pStyle w:val="QryTableHeader"/>
              <w:keepNext/>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75E0E5A" w14:textId="77777777" w:rsidR="00E921A2" w:rsidRPr="00121095" w:rsidRDefault="00E921A2">
            <w:pPr>
              <w:pStyle w:val="QryTableCharacteristicsResponse"/>
              <w:keepNext/>
              <w:keepLines/>
              <w:rPr>
                <w:b/>
                <w:lang w:val="en-US"/>
              </w:rPr>
            </w:pPr>
          </w:p>
        </w:tc>
      </w:tr>
      <w:tr w:rsidR="00E921A2" w:rsidRPr="00E921A2" w14:paraId="535452CF" w14:textId="77777777" w:rsidTr="005E5417">
        <w:trPr>
          <w:cantSplit/>
          <w:jc w:val="center"/>
        </w:trPr>
        <w:tc>
          <w:tcPr>
            <w:tcW w:w="2880" w:type="dxa"/>
            <w:tcBorders>
              <w:top w:val="single" w:sz="4" w:space="0" w:color="auto"/>
              <w:bottom w:val="double" w:sz="4" w:space="0" w:color="auto"/>
            </w:tcBorders>
            <w:shd w:val="clear" w:color="auto" w:fill="FFFFFF"/>
          </w:tcPr>
          <w:p w14:paraId="1421DDEC" w14:textId="77777777" w:rsidR="00E921A2" w:rsidRPr="00121095" w:rsidRDefault="00E921A2">
            <w:pPr>
              <w:pStyle w:val="QryTableHeader"/>
              <w:keepNext/>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724B71A9" w14:textId="77777777" w:rsidR="00E921A2" w:rsidRPr="00121095" w:rsidRDefault="00E921A2">
            <w:pPr>
              <w:pStyle w:val="QryTableSegmentPattern"/>
              <w:keepNext/>
              <w:keepLines/>
              <w:rPr>
                <w:lang w:val="en-US"/>
              </w:rPr>
            </w:pPr>
          </w:p>
        </w:tc>
      </w:tr>
    </w:tbl>
    <w:p w14:paraId="64F9B71F" w14:textId="77777777" w:rsidR="00E921A2" w:rsidRPr="00121095" w:rsidRDefault="00E921A2">
      <w:pPr>
        <w:pStyle w:val="NormalIndented"/>
      </w:pPr>
      <w:r w:rsidRPr="00121095">
        <w:rPr>
          <w:b/>
        </w:rPr>
        <w:t>Query Statement ID</w:t>
      </w:r>
      <w:r w:rsidRPr="00121095">
        <w:t xml:space="preserve">: The unique identifier applying to this Query Profile.  This value is transmitted as the first component of </w:t>
      </w:r>
      <w:r w:rsidRPr="00121095">
        <w:rPr>
          <w:rStyle w:val="ReferenceAttribute"/>
        </w:rPr>
        <w:t>QPD-1-Message query name</w:t>
      </w:r>
      <w:r w:rsidRPr="00121095">
        <w:t>.</w:t>
      </w:r>
    </w:p>
    <w:p w14:paraId="5AF31DFD" w14:textId="071F84D1" w:rsidR="00E921A2" w:rsidRPr="00121095" w:rsidRDefault="00E921A2">
      <w:pPr>
        <w:pStyle w:val="NormalIndented"/>
      </w:pPr>
      <w:r w:rsidRPr="00121095">
        <w:rPr>
          <w:b/>
        </w:rPr>
        <w:t>Type</w:t>
      </w:r>
      <w:r w:rsidRPr="00121095">
        <w:t xml:space="preserve">:  Usually </w:t>
      </w:r>
      <w:r w:rsidRPr="00121095">
        <w:rPr>
          <w:b/>
        </w:rPr>
        <w:t>Query</w:t>
      </w:r>
      <w:r w:rsidRPr="00121095">
        <w:t xml:space="preserve">, except for publish-and subscribe Query Profiles (see section </w:t>
      </w:r>
      <w:r w:rsidR="002503D5">
        <w:fldChar w:fldCharType="begin"/>
      </w:r>
      <w:r w:rsidR="002503D5">
        <w:instrText xml:space="preserve"> REF _Ref487524706 \r \h  \* MERGEFORMAT </w:instrText>
      </w:r>
      <w:r w:rsidR="002503D5">
        <w:fldChar w:fldCharType="separate"/>
      </w:r>
      <w:r w:rsidR="00C244BF" w:rsidRPr="00C244BF">
        <w:rPr>
          <w:rStyle w:val="HyperlinkText"/>
        </w:rPr>
        <w:t>5.7.3.1</w:t>
      </w:r>
      <w:r w:rsidR="002503D5">
        <w:fldChar w:fldCharType="end"/>
      </w:r>
      <w:r w:rsidRPr="00121095">
        <w:t>, "</w:t>
      </w:r>
      <w:r w:rsidR="002503D5">
        <w:fldChar w:fldCharType="begin"/>
      </w:r>
      <w:r w:rsidR="002503D5">
        <w:instrText xml:space="preserve"> REF _Ref175040917 \h  \* MERGEFORMAT </w:instrText>
      </w:r>
      <w:r w:rsidR="002503D5">
        <w:fldChar w:fldCharType="separate"/>
      </w:r>
      <w:r w:rsidR="00C244BF" w:rsidRPr="00C244BF">
        <w:rPr>
          <w:rStyle w:val="HyperlinkText"/>
        </w:rPr>
        <w:t>Example of a publish and subscribe Query Profile</w:t>
      </w:r>
      <w:r w:rsidR="002503D5">
        <w:fldChar w:fldCharType="end"/>
      </w:r>
      <w:r w:rsidRPr="00121095">
        <w:t xml:space="preserve">") for which the value should be </w:t>
      </w:r>
      <w:r w:rsidRPr="00121095">
        <w:rPr>
          <w:b/>
        </w:rPr>
        <w:t>Publish</w:t>
      </w:r>
      <w:r w:rsidRPr="00121095">
        <w:t>.</w:t>
      </w:r>
    </w:p>
    <w:p w14:paraId="3BD26B2C" w14:textId="77777777" w:rsidR="00E921A2" w:rsidRPr="00121095" w:rsidRDefault="00E921A2">
      <w:pPr>
        <w:pStyle w:val="NormalIndented"/>
      </w:pPr>
      <w:r w:rsidRPr="00121095">
        <w:rPr>
          <w:b/>
        </w:rPr>
        <w:t>Query Name</w:t>
      </w:r>
      <w:r w:rsidRPr="00121095">
        <w:t xml:space="preserve">: The name corresponding to the identifier in </w:t>
      </w:r>
      <w:r w:rsidRPr="00121095">
        <w:rPr>
          <w:b/>
        </w:rPr>
        <w:t>Query Statement ID</w:t>
      </w:r>
      <w:r w:rsidRPr="00121095">
        <w:t xml:space="preserve">.  This value is transmitted as the second component of </w:t>
      </w:r>
      <w:r w:rsidRPr="00121095">
        <w:rPr>
          <w:rStyle w:val="ReferenceAttribute"/>
        </w:rPr>
        <w:t>QPD-1-Message query name</w:t>
      </w:r>
      <w:r w:rsidRPr="00121095">
        <w:t>.</w:t>
      </w:r>
    </w:p>
    <w:p w14:paraId="12663EEB" w14:textId="77777777" w:rsidR="00E921A2" w:rsidRPr="00121095" w:rsidRDefault="00E921A2">
      <w:pPr>
        <w:pStyle w:val="NormalIndented"/>
      </w:pPr>
      <w:r w:rsidRPr="00121095">
        <w:rPr>
          <w:b/>
        </w:rPr>
        <w:t>Query Trigger (= MSH-9)</w:t>
      </w:r>
      <w:r w:rsidRPr="00121095">
        <w:t xml:space="preserve">: The exact value that the Client will transmit in the </w:t>
      </w:r>
      <w:r w:rsidRPr="00121095">
        <w:rPr>
          <w:rStyle w:val="ReferenceAttribute"/>
        </w:rPr>
        <w:t>MSH-9-Message type</w:t>
      </w:r>
      <w:r w:rsidRPr="00121095">
        <w:t xml:space="preserve"> field of the query message.</w:t>
      </w:r>
    </w:p>
    <w:p w14:paraId="77887F3B" w14:textId="32939188" w:rsidR="00E921A2" w:rsidRPr="00121095" w:rsidRDefault="00E921A2">
      <w:pPr>
        <w:pStyle w:val="NormalIndented"/>
      </w:pPr>
      <w:r w:rsidRPr="00121095">
        <w:rPr>
          <w:b/>
        </w:rPr>
        <w:t>Query Mode</w:t>
      </w:r>
      <w:r w:rsidRPr="00121095">
        <w:t xml:space="preserve">: Whether the query may be sent in </w:t>
      </w:r>
      <w:r w:rsidRPr="00121095">
        <w:rPr>
          <w:b/>
        </w:rPr>
        <w:t>Real time</w:t>
      </w:r>
      <w:r w:rsidRPr="00121095">
        <w:t xml:space="preserve"> (including Bolus) or in </w:t>
      </w:r>
      <w:r w:rsidRPr="00121095">
        <w:rPr>
          <w:b/>
        </w:rPr>
        <w:t>Batch</w:t>
      </w:r>
      <w:r w:rsidRPr="00121095">
        <w:t xml:space="preserve">; see section </w:t>
      </w:r>
      <w:r w:rsidR="002503D5">
        <w:fldChar w:fldCharType="begin"/>
      </w:r>
      <w:r w:rsidR="002503D5">
        <w:instrText xml:space="preserve"> REF _Ref487524757 \r \h  \* MERGEFORMAT </w:instrText>
      </w:r>
      <w:r w:rsidR="002503D5">
        <w:fldChar w:fldCharType="separate"/>
      </w:r>
      <w:r w:rsidR="00C244BF" w:rsidRPr="00C244BF">
        <w:rPr>
          <w:rStyle w:val="HyperlinkText"/>
        </w:rPr>
        <w:t>5.5.6.3</w:t>
      </w:r>
      <w:r w:rsidR="002503D5">
        <w:fldChar w:fldCharType="end"/>
      </w:r>
      <w:r w:rsidRPr="00121095">
        <w:t>, "</w:t>
      </w:r>
      <w:r w:rsidR="002503D5">
        <w:fldChar w:fldCharType="begin"/>
      </w:r>
      <w:r w:rsidR="002503D5">
        <w:instrText xml:space="preserve"> REF _Ref175041018 \h  \* MERGEFORMAT </w:instrText>
      </w:r>
      <w:r w:rsidR="002503D5">
        <w:fldChar w:fldCharType="separate"/>
      </w:r>
      <w:r w:rsidR="00C244BF" w:rsidRPr="00C244BF">
        <w:rPr>
          <w:rStyle w:val="HyperlinkText"/>
        </w:rPr>
        <w:t>Interactive continuation of response messages</w:t>
      </w:r>
      <w:r w:rsidR="002503D5">
        <w:fldChar w:fldCharType="end"/>
      </w:r>
      <w:r w:rsidRPr="00121095">
        <w:t xml:space="preserve">."  The value </w:t>
      </w:r>
      <w:r w:rsidRPr="00121095">
        <w:rPr>
          <w:b/>
        </w:rPr>
        <w:t>Both</w:t>
      </w:r>
      <w:r w:rsidRPr="00121095">
        <w:t xml:space="preserve"> indicates that both real-time/bolus and batch modes are acceptable.</w:t>
      </w:r>
    </w:p>
    <w:p w14:paraId="4A85EDAC" w14:textId="77777777" w:rsidR="00E921A2" w:rsidRPr="00121095" w:rsidRDefault="00E921A2">
      <w:pPr>
        <w:pStyle w:val="NormalIndented"/>
      </w:pPr>
      <w:r w:rsidRPr="00121095">
        <w:rPr>
          <w:b/>
        </w:rPr>
        <w:t>Response Trigger (= MSH-9)</w:t>
      </w:r>
      <w:r w:rsidRPr="00121095">
        <w:t xml:space="preserve">: The exact value that the Server will transmit in the </w:t>
      </w:r>
      <w:r w:rsidRPr="00121095">
        <w:rPr>
          <w:rStyle w:val="ReferenceAttribute"/>
        </w:rPr>
        <w:t>MSH-9-Message type</w:t>
      </w:r>
      <w:r w:rsidRPr="00121095">
        <w:t xml:space="preserve"> field of the response message.</w:t>
      </w:r>
    </w:p>
    <w:p w14:paraId="0EFBC76A" w14:textId="77777777" w:rsidR="00E921A2" w:rsidRPr="00121095" w:rsidRDefault="00E921A2">
      <w:pPr>
        <w:pStyle w:val="NormalIndented"/>
      </w:pPr>
      <w:r w:rsidRPr="00121095">
        <w:rPr>
          <w:b/>
        </w:rPr>
        <w:t>Query Characteristics</w:t>
      </w:r>
      <w:r w:rsidRPr="00121095">
        <w:t>: Particular features of this query.  This is free text intended to help the query implementor in selecting among queries.</w:t>
      </w:r>
    </w:p>
    <w:p w14:paraId="6C1DDE82" w14:textId="77777777" w:rsidR="00E921A2" w:rsidRPr="00121095" w:rsidRDefault="00E921A2">
      <w:pPr>
        <w:pStyle w:val="NormalIndented"/>
      </w:pPr>
      <w:r w:rsidRPr="00121095">
        <w:rPr>
          <w:b/>
        </w:rPr>
        <w:t>Purpose</w:t>
      </w:r>
      <w:r w:rsidRPr="00121095">
        <w:t>:  The end result that this query is intended to accomplish.  Free text.</w:t>
      </w:r>
    </w:p>
    <w:p w14:paraId="50EE197C" w14:textId="77777777" w:rsidR="00E921A2" w:rsidRPr="00121095" w:rsidRDefault="00E921A2">
      <w:pPr>
        <w:pStyle w:val="NormalIndented"/>
      </w:pPr>
      <w:r w:rsidRPr="00121095">
        <w:rPr>
          <w:b/>
        </w:rPr>
        <w:t>Response Characteristics</w:t>
      </w:r>
      <w:r w:rsidRPr="00121095">
        <w:t>: Particular features of this response.  This is free text intended to help the query implementor in selecting among queries.</w:t>
      </w:r>
    </w:p>
    <w:p w14:paraId="5954986A" w14:textId="77777777" w:rsidR="00E921A2" w:rsidRPr="00121095" w:rsidRDefault="00E921A2">
      <w:pPr>
        <w:pStyle w:val="NormalIndented"/>
      </w:pPr>
      <w:r w:rsidRPr="00121095">
        <w:rPr>
          <w:b/>
        </w:rPr>
        <w:t>Based on Segment Pattern</w:t>
      </w:r>
      <w:r w:rsidRPr="00121095">
        <w:t>: For queries that return a segment pattern response, this is the (non-query response) message type upon which the segment pattern is based.</w:t>
      </w:r>
    </w:p>
    <w:p w14:paraId="1D6809B4" w14:textId="4B075B6B" w:rsidR="00E921A2" w:rsidRPr="00121095" w:rsidRDefault="002044FB" w:rsidP="002044FB">
      <w:pPr>
        <w:pStyle w:val="Heading4"/>
        <w:numPr>
          <w:ilvl w:val="0"/>
          <w:numId w:val="0"/>
        </w:numPr>
        <w:tabs>
          <w:tab w:val="left" w:pos="2160"/>
        </w:tabs>
      </w:pPr>
      <w:bookmarkStart w:id="156" w:name="_Ref487526309"/>
      <w:bookmarkStart w:id="157" w:name="_Toc495483529"/>
      <w:bookmarkStart w:id="158" w:name="_Toc24273750"/>
      <w:r w:rsidRPr="00121095">
        <w:t>5.3.2.3</w:t>
      </w:r>
      <w:r w:rsidRPr="00121095">
        <w:tab/>
      </w:r>
      <w:r w:rsidR="00E921A2" w:rsidRPr="00121095">
        <w:t>Query grammar</w:t>
      </w:r>
      <w:bookmarkEnd w:id="156"/>
      <w:bookmarkEnd w:id="157"/>
      <w:bookmarkEnd w:id="158"/>
      <w:r w:rsidR="00BF2FE6" w:rsidRPr="00121095">
        <w:fldChar w:fldCharType="begin"/>
      </w:r>
      <w:r w:rsidR="00E921A2" w:rsidRPr="00121095">
        <w:instrText xml:space="preserve"> XE "Query grammar" </w:instrText>
      </w:r>
      <w:r w:rsidR="00BF2FE6" w:rsidRPr="00121095">
        <w:fldChar w:fldCharType="end"/>
      </w:r>
    </w:p>
    <w:p w14:paraId="3B490726" w14:textId="77777777" w:rsidR="00E921A2" w:rsidRPr="00121095" w:rsidRDefault="00E921A2">
      <w:pPr>
        <w:pStyle w:val="NormalIndented"/>
      </w:pPr>
      <w:r w:rsidRPr="00121095">
        <w:t xml:space="preserve">The Query Profile shows a query grammar.  This is a brief model of the segments used in the query message.  </w:t>
      </w:r>
    </w:p>
    <w:p w14:paraId="7BA3FE97" w14:textId="77777777" w:rsidR="00E921A2" w:rsidRPr="00121095" w:rsidRDefault="00E921A2">
      <w:pPr>
        <w:pStyle w:val="MsgTableCaption"/>
      </w:pPr>
      <w:r w:rsidRPr="00121095">
        <w:t xml:space="preserve">QBP^Znn^QBP_Qnn: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591E82F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D6AD32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6325E9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563E39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41F8AD9" w14:textId="77777777" w:rsidR="00E921A2" w:rsidRPr="00121095" w:rsidRDefault="00E921A2">
            <w:pPr>
              <w:pStyle w:val="MsgTableHeader"/>
              <w:jc w:val="center"/>
              <w:rPr>
                <w:lang w:val="en-US"/>
              </w:rPr>
            </w:pPr>
            <w:r w:rsidRPr="00121095">
              <w:rPr>
                <w:lang w:val="en-US"/>
              </w:rPr>
              <w:t>Sec Ref</w:t>
            </w:r>
          </w:p>
        </w:tc>
      </w:tr>
      <w:tr w:rsidR="00E921A2" w:rsidRPr="00E921A2" w14:paraId="2DD39AB3"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294342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AA16289"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6C4DD53F"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0FABA8E" w14:textId="77777777" w:rsidR="00E921A2" w:rsidRPr="00121095" w:rsidRDefault="00E921A2">
            <w:pPr>
              <w:pStyle w:val="MsgTableBody"/>
              <w:jc w:val="center"/>
            </w:pPr>
            <w:r w:rsidRPr="00121095">
              <w:t>2.15.9</w:t>
            </w:r>
          </w:p>
        </w:tc>
      </w:tr>
      <w:tr w:rsidR="00E921A2" w:rsidRPr="00E921A2" w14:paraId="49A464D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9E298F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512720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FADBD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D842C" w14:textId="77777777" w:rsidR="00E921A2" w:rsidRPr="00121095" w:rsidRDefault="00E921A2">
            <w:pPr>
              <w:pStyle w:val="MsgTableBody"/>
              <w:jc w:val="center"/>
            </w:pPr>
            <w:r w:rsidRPr="00121095">
              <w:t>2.15.12</w:t>
            </w:r>
          </w:p>
        </w:tc>
      </w:tr>
      <w:tr w:rsidR="00E921A2" w:rsidRPr="00E921A2" w14:paraId="608DC7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BDC3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4EEE5F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BF8FE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386529" w14:textId="77777777" w:rsidR="00E921A2" w:rsidRPr="00121095" w:rsidRDefault="00E921A2">
            <w:pPr>
              <w:pStyle w:val="MsgTableBody"/>
              <w:jc w:val="center"/>
            </w:pPr>
            <w:r w:rsidRPr="00121095">
              <w:t>2.14.13</w:t>
            </w:r>
          </w:p>
        </w:tc>
      </w:tr>
      <w:tr w:rsidR="00E921A2" w:rsidRPr="00E921A2" w14:paraId="7105A9A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2DA7EB"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48FBC97"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94294A5" w14:textId="77777777" w:rsidR="00E921A2" w:rsidRPr="00121095" w:rsidRDefault="00E921A2">
            <w:pPr>
              <w:pStyle w:val="MsgTableBody"/>
              <w:jc w:val="center"/>
            </w:pPr>
          </w:p>
        </w:tc>
        <w:bookmarkStart w:id="159" w:name="_Hlt496944645"/>
        <w:tc>
          <w:tcPr>
            <w:tcW w:w="1008" w:type="dxa"/>
            <w:tcBorders>
              <w:top w:val="dotted" w:sz="4" w:space="0" w:color="auto"/>
              <w:left w:val="nil"/>
              <w:bottom w:val="dotted" w:sz="4" w:space="0" w:color="auto"/>
              <w:right w:val="nil"/>
            </w:tcBorders>
            <w:shd w:val="clear" w:color="auto" w:fill="FFFFFF"/>
          </w:tcPr>
          <w:p w14:paraId="2A4D42BA" w14:textId="3A61BB3E" w:rsidR="00E921A2" w:rsidRPr="00121095" w:rsidRDefault="00BF2FE6">
            <w:pPr>
              <w:pStyle w:val="MsgTableBody"/>
              <w:jc w:val="center"/>
            </w:pPr>
            <w:r w:rsidRPr="00121095">
              <w:fldChar w:fldCharType="begin"/>
            </w:r>
            <w:r w:rsidR="00E921A2" w:rsidRPr="00121095">
              <w:instrText xml:space="preserve"> REF _Ref477748842 \r \h  \* MERGEFORMAT </w:instrText>
            </w:r>
            <w:r w:rsidRPr="00121095">
              <w:fldChar w:fldCharType="separate"/>
            </w:r>
            <w:r w:rsidR="00C244BF">
              <w:t>5.5.4</w:t>
            </w:r>
            <w:r w:rsidRPr="00121095">
              <w:fldChar w:fldCharType="end"/>
            </w:r>
            <w:bookmarkEnd w:id="159"/>
          </w:p>
        </w:tc>
      </w:tr>
      <w:tr w:rsidR="00E921A2" w:rsidRPr="00E921A2" w14:paraId="078D6B8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4AE5A2" w14:textId="77777777" w:rsidR="00E921A2" w:rsidRPr="00121095" w:rsidRDefault="00E921A2">
            <w:pPr>
              <w:pStyle w:val="MsgTableBody"/>
            </w:pPr>
            <w:r w:rsidRPr="00121095">
              <w:t xml:space="preserve">[ </w:t>
            </w:r>
            <w:hyperlink w:anchor="RDF" w:history="1">
              <w:r w:rsidRPr="00121095">
                <w:rPr>
                  <w:rStyle w:val="Hyperlink"/>
                </w:rPr>
                <w:t>RDF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31582988"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1E3E0A4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DB3F4" w14:textId="3D6592AD" w:rsidR="00E921A2" w:rsidRPr="00121095" w:rsidRDefault="002503D5">
            <w:pPr>
              <w:pStyle w:val="MsgTableBody"/>
              <w:jc w:val="center"/>
            </w:pPr>
            <w:r>
              <w:fldChar w:fldCharType="begin"/>
            </w:r>
            <w:r>
              <w:instrText xml:space="preserve"> REF _Ref428553 \r \h  \* MERGEFORMAT </w:instrText>
            </w:r>
            <w:r>
              <w:fldChar w:fldCharType="separate"/>
            </w:r>
            <w:r w:rsidR="00C244BF">
              <w:t>0</w:t>
            </w:r>
            <w:r>
              <w:fldChar w:fldCharType="end"/>
            </w:r>
          </w:p>
        </w:tc>
      </w:tr>
      <w:tr w:rsidR="00E921A2" w:rsidRPr="00E921A2" w14:paraId="182C252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62C799"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3902336"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BA36D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D672E" w14:textId="56258466"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649360D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0993F8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4226DE0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820B78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A2E12C8" w14:textId="77777777" w:rsidR="00E921A2" w:rsidRPr="00121095" w:rsidRDefault="00E921A2">
            <w:pPr>
              <w:pStyle w:val="MsgTableBody"/>
              <w:jc w:val="center"/>
            </w:pPr>
            <w:r w:rsidRPr="00121095">
              <w:t>2.15.4</w:t>
            </w:r>
          </w:p>
        </w:tc>
      </w:tr>
    </w:tbl>
    <w:p w14:paraId="04F6FE50" w14:textId="77777777" w:rsidR="00AA5D2A" w:rsidRDefault="00AA5D2A">
      <w:pPr>
        <w:pStyle w:val="NormalIndented"/>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D486DD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286ED40" w14:textId="77777777" w:rsidR="0049558B" w:rsidRDefault="0049558B" w:rsidP="00381A24">
            <w:pPr>
              <w:pStyle w:val="ACK-ChoreographyHeader"/>
            </w:pPr>
            <w:r>
              <w:t>Acknowledgement Choreography</w:t>
            </w:r>
          </w:p>
        </w:tc>
      </w:tr>
      <w:tr w:rsidR="0049558B" w14:paraId="3633032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EAAB6C9" w14:textId="77777777" w:rsidR="0049558B" w:rsidRDefault="0049558B" w:rsidP="00381A24">
            <w:pPr>
              <w:pStyle w:val="ACK-ChoreographyHeader"/>
            </w:pPr>
            <w:r w:rsidRPr="00121095">
              <w:t>QBP^Znn^QBP_Qnn</w:t>
            </w:r>
          </w:p>
        </w:tc>
      </w:tr>
      <w:tr w:rsidR="0049558B" w14:paraId="087F3A4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0CC99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B9F225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2F62893" w14:textId="77777777" w:rsidR="0049558B" w:rsidRDefault="0049558B" w:rsidP="00381A24">
            <w:pPr>
              <w:pStyle w:val="ACK-ChoreographyBody"/>
            </w:pPr>
            <w:r>
              <w:t>Field value: Enhanced mode</w:t>
            </w:r>
          </w:p>
        </w:tc>
      </w:tr>
      <w:tr w:rsidR="0049558B" w14:paraId="40480D1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3EAF249"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75D9B1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D144AA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E81AFF5" w14:textId="77777777" w:rsidR="0049558B" w:rsidRDefault="0049558B" w:rsidP="00381A24">
            <w:pPr>
              <w:pStyle w:val="ACK-ChoreographyBody"/>
            </w:pPr>
            <w:r>
              <w:t>AL, SU, ER</w:t>
            </w:r>
          </w:p>
        </w:tc>
      </w:tr>
      <w:tr w:rsidR="0049558B" w14:paraId="15D850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72A0E75"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3796AB6"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3FF712E"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9A5B9DD" w14:textId="77777777" w:rsidR="0049558B" w:rsidRDefault="0049558B" w:rsidP="00381A24">
            <w:pPr>
              <w:pStyle w:val="ACK-ChoreographyBody"/>
            </w:pPr>
            <w:r>
              <w:t>AL</w:t>
            </w:r>
          </w:p>
        </w:tc>
      </w:tr>
      <w:tr w:rsidR="0049558B" w14:paraId="5786549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91D963"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44D6D80"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96EACBA"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5E5449E" w14:textId="77777777" w:rsidR="0049558B" w:rsidRDefault="0049558B" w:rsidP="00381A24">
            <w:pPr>
              <w:pStyle w:val="ACK-ChoreographyBody"/>
            </w:pPr>
            <w:r>
              <w:rPr>
                <w:szCs w:val="16"/>
              </w:rPr>
              <w:t>ACK^Znn^ACK</w:t>
            </w:r>
          </w:p>
        </w:tc>
      </w:tr>
      <w:tr w:rsidR="0049558B" w14:paraId="4F9BEEE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766F91E"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46FE7D1" w14:textId="77777777" w:rsidR="0049558B" w:rsidRDefault="0049558B" w:rsidP="00381A24">
            <w:pPr>
              <w:pStyle w:val="ACK-ChoreographyBody"/>
            </w:pPr>
            <w:r w:rsidRPr="00121095">
              <w:t>RTB^Znn^RTB_Knn</w:t>
            </w:r>
          </w:p>
        </w:tc>
        <w:tc>
          <w:tcPr>
            <w:tcW w:w="1843" w:type="dxa"/>
            <w:tcBorders>
              <w:top w:val="single" w:sz="4" w:space="0" w:color="auto"/>
              <w:left w:val="single" w:sz="4" w:space="0" w:color="auto"/>
              <w:bottom w:val="single" w:sz="4" w:space="0" w:color="auto"/>
              <w:right w:val="single" w:sz="4" w:space="0" w:color="auto"/>
            </w:tcBorders>
            <w:hideMark/>
          </w:tcPr>
          <w:p w14:paraId="741CF053" w14:textId="77777777" w:rsidR="0049558B" w:rsidRDefault="0049558B" w:rsidP="00381A24">
            <w:pPr>
              <w:pStyle w:val="ACK-ChoreographyBody"/>
            </w:pPr>
            <w:r w:rsidRPr="00121095">
              <w:t>RTB^Znn^RTB_Knn</w:t>
            </w:r>
          </w:p>
        </w:tc>
        <w:tc>
          <w:tcPr>
            <w:tcW w:w="1842" w:type="dxa"/>
            <w:tcBorders>
              <w:top w:val="single" w:sz="4" w:space="0" w:color="auto"/>
              <w:left w:val="single" w:sz="4" w:space="0" w:color="auto"/>
              <w:bottom w:val="single" w:sz="4" w:space="0" w:color="auto"/>
              <w:right w:val="single" w:sz="4" w:space="0" w:color="auto"/>
            </w:tcBorders>
            <w:hideMark/>
          </w:tcPr>
          <w:p w14:paraId="153C9139" w14:textId="77777777" w:rsidR="0049558B" w:rsidRDefault="0049558B" w:rsidP="00381A24">
            <w:pPr>
              <w:pStyle w:val="ACK-ChoreographyBody"/>
            </w:pPr>
            <w:r w:rsidRPr="00121095">
              <w:t>RTB^Znn^RTB_Knn</w:t>
            </w:r>
          </w:p>
        </w:tc>
      </w:tr>
    </w:tbl>
    <w:p w14:paraId="2C29F548" w14:textId="77777777" w:rsidR="00AA5D2A" w:rsidRDefault="00AA5D2A">
      <w:pPr>
        <w:pStyle w:val="NormalIndented"/>
        <w:rPr>
          <w:b/>
        </w:rPr>
      </w:pPr>
    </w:p>
    <w:p w14:paraId="60B3964F" w14:textId="77777777" w:rsidR="00E921A2" w:rsidRPr="00121095" w:rsidRDefault="00E921A2">
      <w:pPr>
        <w:pStyle w:val="NormalIndented"/>
      </w:pPr>
      <w:r w:rsidRPr="00121095">
        <w:rPr>
          <w:b/>
        </w:rPr>
        <w:t>Query Grammar</w:t>
      </w:r>
      <w:r w:rsidRPr="00121095">
        <w:t>: This and the following column specify the HL7 code name and full name of each segment sent in the query.  Braces specify that the segment or segment group is repeatable; brackets specify the optionality of the segment or segment group.</w:t>
      </w:r>
    </w:p>
    <w:p w14:paraId="649A35A8" w14:textId="77777777" w:rsidR="00E921A2" w:rsidRPr="00121095" w:rsidRDefault="00E921A2">
      <w:pPr>
        <w:pStyle w:val="NormalIndented"/>
      </w:pPr>
      <w:r w:rsidRPr="00121095">
        <w:rPr>
          <w:b/>
        </w:rPr>
        <w:t>Section Reference</w:t>
      </w:r>
      <w:r w:rsidRPr="00121095">
        <w:t>: Specifies where in the standard further information about the segment can be found.</w:t>
      </w:r>
    </w:p>
    <w:p w14:paraId="0B094986" w14:textId="77777777" w:rsidR="00E921A2" w:rsidRPr="00121095" w:rsidRDefault="00E921A2">
      <w:pPr>
        <w:pStyle w:val="NormalIndented"/>
      </w:pPr>
      <w:r w:rsidRPr="00121095">
        <w:t>When the Query by Example variant is used, the Query Grammar shows the segments that may be used to transmit parameters and the order in which they appear.  Segments used to transmit parameters are always sent immediately following the QPD segment.</w:t>
      </w:r>
    </w:p>
    <w:p w14:paraId="7E5644D6" w14:textId="4C21E2D1" w:rsidR="00E921A2" w:rsidRPr="00121095" w:rsidRDefault="002044FB" w:rsidP="002044FB">
      <w:pPr>
        <w:pStyle w:val="Heading4"/>
        <w:numPr>
          <w:ilvl w:val="0"/>
          <w:numId w:val="0"/>
        </w:numPr>
        <w:tabs>
          <w:tab w:val="left" w:pos="2160"/>
        </w:tabs>
      </w:pPr>
      <w:bookmarkStart w:id="160" w:name="_Ref487532447"/>
      <w:bookmarkStart w:id="161" w:name="_Toc495483530"/>
      <w:bookmarkStart w:id="162" w:name="_Toc24273751"/>
      <w:r w:rsidRPr="00121095">
        <w:t>5.3.2.4</w:t>
      </w:r>
      <w:r w:rsidRPr="00121095">
        <w:tab/>
      </w:r>
      <w:r w:rsidR="00E921A2" w:rsidRPr="00121095">
        <w:t>Response grammar</w:t>
      </w:r>
      <w:bookmarkEnd w:id="160"/>
      <w:bookmarkEnd w:id="161"/>
      <w:bookmarkEnd w:id="162"/>
      <w:r w:rsidR="00BF2FE6" w:rsidRPr="00121095">
        <w:fldChar w:fldCharType="begin"/>
      </w:r>
      <w:r w:rsidR="00E921A2" w:rsidRPr="00121095">
        <w:instrText xml:space="preserve"> XE "Response grammar" </w:instrText>
      </w:r>
      <w:r w:rsidR="00BF2FE6" w:rsidRPr="00121095">
        <w:fldChar w:fldCharType="end"/>
      </w:r>
    </w:p>
    <w:p w14:paraId="4E9BB78F" w14:textId="77777777" w:rsidR="00E921A2" w:rsidRPr="00121095" w:rsidRDefault="00E921A2">
      <w:pPr>
        <w:pStyle w:val="NormalIndented"/>
      </w:pPr>
      <w:r w:rsidRPr="00121095">
        <w:t>The Query Profile always shows a response grammar.  If the query response is segment pattern, the response grammar should specify the segments, order, optionality, and repetition as do message specifications within the HL7 Standard.</w:t>
      </w:r>
    </w:p>
    <w:p w14:paraId="46DDBF7E" w14:textId="77777777" w:rsidR="00E921A2" w:rsidRPr="00121095" w:rsidRDefault="00E921A2">
      <w:pPr>
        <w:pStyle w:val="MsgTableCaption"/>
      </w:pPr>
      <w:r w:rsidRPr="00121095">
        <w:t>RTB^Znn^RTB_Knn: Response Grammar: Widget Dispense Message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116E223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40816B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55D6C4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C10109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F5A9760" w14:textId="77777777" w:rsidR="00E921A2" w:rsidRPr="00121095" w:rsidRDefault="00E921A2">
            <w:pPr>
              <w:pStyle w:val="MsgTableHeader"/>
              <w:jc w:val="center"/>
              <w:rPr>
                <w:lang w:val="en-US"/>
              </w:rPr>
            </w:pPr>
            <w:r w:rsidRPr="00121095">
              <w:rPr>
                <w:lang w:val="en-US"/>
              </w:rPr>
              <w:t>Sec Ref</w:t>
            </w:r>
          </w:p>
        </w:tc>
      </w:tr>
      <w:tr w:rsidR="00E921A2" w:rsidRPr="00E921A2" w14:paraId="0700E45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923070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FD22F4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D6B869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11613C3" w14:textId="77777777" w:rsidR="00E921A2" w:rsidRPr="00121095" w:rsidRDefault="00E921A2">
            <w:pPr>
              <w:pStyle w:val="MsgTableBody"/>
              <w:jc w:val="center"/>
            </w:pPr>
            <w:r w:rsidRPr="00121095">
              <w:t>2.15.9</w:t>
            </w:r>
          </w:p>
        </w:tc>
      </w:tr>
      <w:tr w:rsidR="00E921A2" w:rsidRPr="00E921A2" w14:paraId="590D46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441EBE"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85C29A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2B6C23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563AA" w14:textId="77777777" w:rsidR="00E921A2" w:rsidRPr="00121095" w:rsidRDefault="00E921A2">
            <w:pPr>
              <w:pStyle w:val="MsgTableBody"/>
              <w:jc w:val="center"/>
            </w:pPr>
            <w:r w:rsidRPr="00121095">
              <w:t>2.15.12</w:t>
            </w:r>
          </w:p>
        </w:tc>
      </w:tr>
      <w:tr w:rsidR="00E921A2" w:rsidRPr="00E921A2" w14:paraId="026D36C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5B5F1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55CA01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D769A5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C3C2C" w14:textId="77777777" w:rsidR="00E921A2" w:rsidRPr="00121095" w:rsidRDefault="00E921A2">
            <w:pPr>
              <w:pStyle w:val="MsgTableBody"/>
              <w:jc w:val="center"/>
            </w:pPr>
            <w:r w:rsidRPr="00121095">
              <w:t>2.14.13</w:t>
            </w:r>
          </w:p>
        </w:tc>
      </w:tr>
      <w:tr w:rsidR="00E921A2" w:rsidRPr="00E921A2" w14:paraId="1733909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DB657B"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5D0FCD3"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5D7FEC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71093" w14:textId="77777777" w:rsidR="00E921A2" w:rsidRPr="00121095" w:rsidRDefault="00E921A2">
            <w:pPr>
              <w:pStyle w:val="MsgTableBody"/>
              <w:jc w:val="center"/>
            </w:pPr>
            <w:r w:rsidRPr="00121095">
              <w:t>2.15.8</w:t>
            </w:r>
          </w:p>
        </w:tc>
      </w:tr>
      <w:tr w:rsidR="00E921A2" w:rsidRPr="00E921A2" w14:paraId="365AA0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3E2195"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5A9B2439"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CC9896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9276F" w14:textId="77777777" w:rsidR="00E921A2" w:rsidRPr="00121095" w:rsidRDefault="00E921A2">
            <w:pPr>
              <w:pStyle w:val="MsgTableBody"/>
              <w:jc w:val="center"/>
            </w:pPr>
            <w:r w:rsidRPr="00121095">
              <w:t>2.15.5</w:t>
            </w:r>
          </w:p>
        </w:tc>
      </w:tr>
      <w:tr w:rsidR="00E921A2" w:rsidRPr="00E921A2" w14:paraId="3D74207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C073F5"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B2D5704"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5702C9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A70BE" w14:textId="72B5685D" w:rsidR="00E921A2" w:rsidRPr="00121095" w:rsidRDefault="002503D5">
            <w:pPr>
              <w:pStyle w:val="MsgTableBody"/>
              <w:jc w:val="center"/>
            </w:pPr>
            <w:r>
              <w:fldChar w:fldCharType="begin"/>
            </w:r>
            <w:r>
              <w:instrText xml:space="preserve"> REF _Ref484513768 \r \h  \* MERGEFORMAT </w:instrText>
            </w:r>
            <w:r>
              <w:fldChar w:fldCharType="separate"/>
            </w:r>
            <w:r w:rsidR="00C244BF">
              <w:t>5.5.2</w:t>
            </w:r>
            <w:r>
              <w:fldChar w:fldCharType="end"/>
            </w:r>
          </w:p>
        </w:tc>
      </w:tr>
      <w:tr w:rsidR="00E921A2" w:rsidRPr="00E921A2" w14:paraId="461DD2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0E1706"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569617F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72185C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67F48" w14:textId="052E6A64"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23D1F91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1CE2A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C2FED78" w14:textId="77777777" w:rsidR="00E921A2" w:rsidRPr="00121095" w:rsidRDefault="00E921A2">
            <w:pPr>
              <w:pStyle w:val="MsgTableBody"/>
            </w:pPr>
          </w:p>
        </w:tc>
        <w:tc>
          <w:tcPr>
            <w:tcW w:w="864" w:type="dxa"/>
            <w:tcBorders>
              <w:top w:val="dotted" w:sz="4" w:space="0" w:color="auto"/>
              <w:left w:val="nil"/>
              <w:bottom w:val="dotted" w:sz="4" w:space="0" w:color="auto"/>
              <w:right w:val="nil"/>
            </w:tcBorders>
            <w:shd w:val="clear" w:color="auto" w:fill="FFFFFF"/>
          </w:tcPr>
          <w:p w14:paraId="65B5F5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944970" w14:textId="77777777" w:rsidR="00E921A2" w:rsidRPr="00121095" w:rsidRDefault="00E921A2">
            <w:pPr>
              <w:pStyle w:val="MsgTableBody"/>
              <w:jc w:val="center"/>
            </w:pPr>
          </w:p>
        </w:tc>
      </w:tr>
      <w:tr w:rsidR="00E921A2" w:rsidRPr="00E921A2" w14:paraId="2909A6FE"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94D07E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B34CCA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239C3B86"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A44C23" w14:textId="77777777" w:rsidR="00E921A2" w:rsidRPr="00121095" w:rsidRDefault="00E921A2">
            <w:pPr>
              <w:pStyle w:val="MsgTableBody"/>
              <w:jc w:val="center"/>
            </w:pPr>
            <w:r w:rsidRPr="00121095">
              <w:t>2.15.4</w:t>
            </w:r>
          </w:p>
        </w:tc>
      </w:tr>
    </w:tbl>
    <w:p w14:paraId="725834AA" w14:textId="77777777" w:rsidR="00AA5D2A" w:rsidRDefault="00AA5D2A" w:rsidP="00AA5D2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C81FDA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CE94828" w14:textId="77777777" w:rsidR="0049558B" w:rsidRDefault="0049558B" w:rsidP="00381A24">
            <w:pPr>
              <w:pStyle w:val="ACK-ChoreographyHeader"/>
            </w:pPr>
            <w:r>
              <w:t>Acknowledgement Choreography</w:t>
            </w:r>
          </w:p>
        </w:tc>
      </w:tr>
      <w:tr w:rsidR="0049558B" w14:paraId="1227166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1ED92D8" w14:textId="77777777" w:rsidR="0049558B" w:rsidRDefault="0049558B" w:rsidP="00381A24">
            <w:pPr>
              <w:pStyle w:val="ACK-ChoreographyHeader"/>
            </w:pPr>
            <w:r w:rsidRPr="00121095">
              <w:t>RTB^Znn^RTB_Knn</w:t>
            </w:r>
          </w:p>
        </w:tc>
      </w:tr>
      <w:tr w:rsidR="0049558B" w14:paraId="29B343E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0932E2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95EA2FA"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E9F209F" w14:textId="77777777" w:rsidR="0049558B" w:rsidRDefault="0049558B" w:rsidP="00381A24">
            <w:pPr>
              <w:pStyle w:val="ACK-ChoreographyBody"/>
            </w:pPr>
            <w:r>
              <w:t>Field value: Enhanced mode</w:t>
            </w:r>
          </w:p>
        </w:tc>
      </w:tr>
      <w:tr w:rsidR="0049558B" w14:paraId="2725D75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409F5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32E9BF3"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E217D4F"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5D13D34" w14:textId="77777777" w:rsidR="0049558B" w:rsidRDefault="0049558B" w:rsidP="00381A24">
            <w:pPr>
              <w:pStyle w:val="ACK-ChoreographyBody"/>
            </w:pPr>
            <w:r>
              <w:t>AL, SU, ER</w:t>
            </w:r>
          </w:p>
        </w:tc>
      </w:tr>
      <w:tr w:rsidR="0049558B" w14:paraId="4FF29D0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1C2400D"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2015B4"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DED7249"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9461078" w14:textId="77777777" w:rsidR="0049558B" w:rsidRDefault="0049558B" w:rsidP="00381A24">
            <w:pPr>
              <w:pStyle w:val="ACK-ChoreographyBody"/>
            </w:pPr>
            <w:r>
              <w:t>AL</w:t>
            </w:r>
          </w:p>
        </w:tc>
      </w:tr>
      <w:tr w:rsidR="0049558B" w14:paraId="06315B4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97F737B"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97E1046"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4431810"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FECDFD" w14:textId="77777777" w:rsidR="0049558B" w:rsidRDefault="0049558B" w:rsidP="00381A24">
            <w:pPr>
              <w:pStyle w:val="ACK-ChoreographyBody"/>
            </w:pPr>
            <w:r>
              <w:rPr>
                <w:szCs w:val="16"/>
              </w:rPr>
              <w:t>ACK^Znn^ACK</w:t>
            </w:r>
          </w:p>
        </w:tc>
      </w:tr>
    </w:tbl>
    <w:p w14:paraId="2E864EF0" w14:textId="77777777" w:rsidR="00AA5D2A" w:rsidRPr="00AA5D2A" w:rsidRDefault="00AA5D2A" w:rsidP="00AA5D2A">
      <w:pPr>
        <w:pStyle w:val="NormalIndented"/>
      </w:pPr>
    </w:p>
    <w:p w14:paraId="718F18DD" w14:textId="77777777" w:rsidR="00E921A2" w:rsidRPr="00121095" w:rsidRDefault="00E921A2">
      <w:pPr>
        <w:pStyle w:val="NormalIndented"/>
      </w:pPr>
      <w:r w:rsidRPr="00121095">
        <w:rPr>
          <w:b/>
        </w:rPr>
        <w:t>Response Grammar</w:t>
      </w:r>
      <w:r w:rsidRPr="00121095">
        <w:t>: This and the following column specify the HL7 code name and full name of each segment returned in the response.  Braces specify that the segment or segment group is repeatable; brackets specify the optionality of the segment or segment group.</w:t>
      </w:r>
    </w:p>
    <w:p w14:paraId="19B9C1A9" w14:textId="77777777" w:rsidR="00E921A2" w:rsidRPr="00121095" w:rsidRDefault="00E921A2">
      <w:pPr>
        <w:pStyle w:val="NormalIndented"/>
      </w:pPr>
      <w:r w:rsidRPr="00121095">
        <w:t>For Query Profiles published in the HL7 Standard, the Response Grammar table includes the Query Profile ID in parentheses in the upper left-hand cell.  This allows the table to be imported automatically into the HL7 database.</w:t>
      </w:r>
    </w:p>
    <w:p w14:paraId="06472F1D" w14:textId="77777777" w:rsidR="00E921A2" w:rsidRPr="00121095" w:rsidRDefault="00E921A2">
      <w:pPr>
        <w:pStyle w:val="NormalIndented"/>
      </w:pPr>
      <w:r w:rsidRPr="00121095">
        <w:rPr>
          <w:b/>
        </w:rPr>
        <w:t>Message Description</w:t>
      </w:r>
      <w:r w:rsidRPr="00121095">
        <w:t>: The full text name of the segment.</w:t>
      </w:r>
    </w:p>
    <w:p w14:paraId="73E72048" w14:textId="77777777" w:rsidR="00E921A2" w:rsidRPr="00121095" w:rsidRDefault="00E921A2">
      <w:pPr>
        <w:pStyle w:val="NormalIndented"/>
      </w:pPr>
      <w:r w:rsidRPr="00121095">
        <w:rPr>
          <w:b/>
        </w:rPr>
        <w:t>Group Control</w:t>
      </w:r>
      <w:r w:rsidRPr="00121095">
        <w:t>: The name of a segment group.</w:t>
      </w:r>
    </w:p>
    <w:p w14:paraId="04CE6591" w14:textId="77777777" w:rsidR="00E921A2" w:rsidRPr="00121095" w:rsidRDefault="00E921A2">
      <w:pPr>
        <w:pStyle w:val="NormalIndented"/>
      </w:pPr>
      <w:r w:rsidRPr="00121095">
        <w:rPr>
          <w:b/>
        </w:rPr>
        <w:t>Comment</w:t>
      </w:r>
      <w:r w:rsidRPr="00121095">
        <w:t>: Specifies in English: 1) the opening or closing of a segment group, and 2) the relevance of the segment in a Hit Count. (Only positive value is noted.)</w:t>
      </w:r>
    </w:p>
    <w:p w14:paraId="7D1B2571" w14:textId="77777777" w:rsidR="00E921A2" w:rsidRPr="00121095" w:rsidRDefault="00E921A2">
      <w:pPr>
        <w:pStyle w:val="NormalIndented"/>
      </w:pPr>
      <w:r w:rsidRPr="00121095">
        <w:rPr>
          <w:b/>
        </w:rPr>
        <w:t>Support Indicator</w:t>
      </w:r>
      <w:r w:rsidRPr="00121095">
        <w:t>: Allows the Server to indicate: 1) whether an optional segment or segment group will be supported, or 2) that the segment or segment group is dependent on an input parameter. The default understanding is that if the Server knows the information, it will be sent.</w:t>
      </w:r>
    </w:p>
    <w:p w14:paraId="157861FB" w14:textId="77777777" w:rsidR="00E921A2" w:rsidRPr="00121095" w:rsidRDefault="00E921A2">
      <w:pPr>
        <w:pStyle w:val="NormalIndented"/>
      </w:pPr>
      <w:r w:rsidRPr="00121095">
        <w:rPr>
          <w:b/>
        </w:rPr>
        <w:t>Sec Ref</w:t>
      </w:r>
      <w:r w:rsidRPr="00121095">
        <w:t>:</w:t>
      </w:r>
      <w:r w:rsidRPr="00121095">
        <w:tab/>
        <w:t xml:space="preserve"> Specifies where in the standard further information about the segment can be found.</w:t>
      </w:r>
    </w:p>
    <w:p w14:paraId="46538C76" w14:textId="3ECFFCCC" w:rsidR="00E921A2" w:rsidRPr="00121095" w:rsidRDefault="002044FB" w:rsidP="002044FB">
      <w:pPr>
        <w:pStyle w:val="Heading4"/>
        <w:numPr>
          <w:ilvl w:val="0"/>
          <w:numId w:val="0"/>
        </w:numPr>
        <w:tabs>
          <w:tab w:val="left" w:pos="2160"/>
        </w:tabs>
      </w:pPr>
      <w:bookmarkStart w:id="163" w:name="_Ref487526382"/>
      <w:bookmarkStart w:id="164" w:name="_Toc495483531"/>
      <w:bookmarkStart w:id="165" w:name="_Toc24273752"/>
      <w:r w:rsidRPr="00121095">
        <w:t>5.3.2.5</w:t>
      </w:r>
      <w:r w:rsidRPr="00121095">
        <w:tab/>
      </w:r>
      <w:r w:rsidR="00E921A2" w:rsidRPr="00121095">
        <w:t>Response grammar for display response</w:t>
      </w:r>
      <w:bookmarkEnd w:id="163"/>
      <w:bookmarkEnd w:id="164"/>
      <w:bookmarkEnd w:id="165"/>
      <w:r w:rsidR="00BF2FE6" w:rsidRPr="00121095">
        <w:fldChar w:fldCharType="begin"/>
      </w:r>
      <w:r w:rsidR="00E921A2" w:rsidRPr="00121095">
        <w:instrText xml:space="preserve"> XE "Response grammar for display response" </w:instrText>
      </w:r>
      <w:r w:rsidR="00BF2FE6" w:rsidRPr="00121095">
        <w:fldChar w:fldCharType="end"/>
      </w:r>
    </w:p>
    <w:p w14:paraId="0E406024" w14:textId="77777777" w:rsidR="00E921A2" w:rsidRPr="00121095" w:rsidRDefault="00E921A2">
      <w:pPr>
        <w:pStyle w:val="NormalIndented"/>
      </w:pPr>
      <w:r w:rsidRPr="00121095">
        <w:t>The response grammar for a display response lists the segment names, descriptions, and section references for the segments to be returned by the Server, as described in the previous section.  In addition, the print text is displayed, as in the following example.</w:t>
      </w:r>
    </w:p>
    <w:p w14:paraId="56B4ED50" w14:textId="77777777" w:rsidR="00E921A2" w:rsidRPr="00121095" w:rsidRDefault="00E921A2">
      <w:pPr>
        <w:pStyle w:val="MsgTableCaption"/>
      </w:pPr>
      <w:r w:rsidRPr="00121095">
        <w:t>RDY^Znn^RDY_K15: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0A4D8E6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60104A7"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01C7EC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038080A"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0990B27" w14:textId="77777777" w:rsidR="00E921A2" w:rsidRPr="00121095" w:rsidRDefault="00E921A2">
            <w:pPr>
              <w:pStyle w:val="MsgTableHeader"/>
              <w:jc w:val="center"/>
              <w:rPr>
                <w:lang w:val="en-US"/>
              </w:rPr>
            </w:pPr>
            <w:r w:rsidRPr="00121095">
              <w:rPr>
                <w:lang w:val="en-US"/>
              </w:rPr>
              <w:t>Sec Ref</w:t>
            </w:r>
          </w:p>
        </w:tc>
      </w:tr>
      <w:tr w:rsidR="00E921A2" w:rsidRPr="00E921A2" w14:paraId="57863DA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C5C7585"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21550A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6C3C84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E6E258" w14:textId="77777777" w:rsidR="00E921A2" w:rsidRPr="00121095" w:rsidRDefault="00E921A2">
            <w:pPr>
              <w:pStyle w:val="MsgTableBody"/>
              <w:jc w:val="center"/>
            </w:pPr>
            <w:r w:rsidRPr="00121095">
              <w:t>2.15.9</w:t>
            </w:r>
          </w:p>
        </w:tc>
      </w:tr>
      <w:tr w:rsidR="00E921A2" w:rsidRPr="00E921A2" w14:paraId="5E5C2A3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F8414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5EC31A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13ABC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621213" w14:textId="77777777" w:rsidR="00E921A2" w:rsidRPr="00121095" w:rsidRDefault="00E921A2">
            <w:pPr>
              <w:pStyle w:val="MsgTableBody"/>
              <w:jc w:val="center"/>
            </w:pPr>
            <w:r w:rsidRPr="00121095">
              <w:t>2.15.12</w:t>
            </w:r>
          </w:p>
        </w:tc>
      </w:tr>
      <w:tr w:rsidR="00E921A2" w:rsidRPr="00E921A2" w14:paraId="17F5E28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CD221B"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8A2254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7CC2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3E7AB3" w14:textId="77777777" w:rsidR="00E921A2" w:rsidRPr="00121095" w:rsidRDefault="00E921A2">
            <w:pPr>
              <w:pStyle w:val="MsgTableBody"/>
              <w:jc w:val="center"/>
            </w:pPr>
            <w:r w:rsidRPr="00121095">
              <w:t>2.14.13</w:t>
            </w:r>
          </w:p>
        </w:tc>
      </w:tr>
      <w:tr w:rsidR="00E921A2" w:rsidRPr="00E921A2" w14:paraId="652EE5A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00CD34"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CCD348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764394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F6B29B" w14:textId="77777777" w:rsidR="00E921A2" w:rsidRPr="00121095" w:rsidRDefault="00E921A2">
            <w:pPr>
              <w:pStyle w:val="MsgTableBody"/>
              <w:jc w:val="center"/>
            </w:pPr>
            <w:r w:rsidRPr="00121095">
              <w:t>2.15.8</w:t>
            </w:r>
          </w:p>
        </w:tc>
      </w:tr>
      <w:tr w:rsidR="00E921A2" w:rsidRPr="00E921A2" w14:paraId="58DF509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2C6579"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693DA2D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C9C90F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2D197" w14:textId="77777777" w:rsidR="00E921A2" w:rsidRPr="00121095" w:rsidRDefault="00E921A2">
            <w:pPr>
              <w:pStyle w:val="MsgTableBody"/>
              <w:jc w:val="center"/>
            </w:pPr>
            <w:r w:rsidRPr="00121095">
              <w:t>2.15.5</w:t>
            </w:r>
          </w:p>
        </w:tc>
      </w:tr>
      <w:tr w:rsidR="00E921A2" w:rsidRPr="00E921A2" w14:paraId="46492D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24912C"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7E1FB4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372D39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775F" w14:textId="7CB39452"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4FBB320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06A78EE"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FADFA9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07301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1A8708" w14:textId="1F8F630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9291B1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7A4EC4"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7E2C9F73"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10EDEE5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D91A5" w14:textId="7521E712"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43225839"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9012B62"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CEA02E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87E298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0B7F60" w14:textId="77777777" w:rsidR="00E921A2" w:rsidRPr="00121095" w:rsidRDefault="00E921A2">
            <w:pPr>
              <w:pStyle w:val="MsgTableBody"/>
              <w:jc w:val="center"/>
            </w:pPr>
            <w:r w:rsidRPr="00121095">
              <w:t>2.15.4</w:t>
            </w:r>
          </w:p>
        </w:tc>
      </w:tr>
    </w:tbl>
    <w:p w14:paraId="179F4E16"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2EA5BDE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83717D" w14:textId="77777777" w:rsidR="0049558B" w:rsidRDefault="0049558B" w:rsidP="00381A24">
            <w:pPr>
              <w:pStyle w:val="ACK-ChoreographyHeader"/>
            </w:pPr>
            <w:r>
              <w:t>Acknowledgement Choreography</w:t>
            </w:r>
          </w:p>
        </w:tc>
      </w:tr>
      <w:tr w:rsidR="0049558B" w14:paraId="7FE8D2C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72F334" w14:textId="77777777" w:rsidR="0049558B" w:rsidRDefault="0049558B" w:rsidP="00381A24">
            <w:pPr>
              <w:pStyle w:val="ACK-ChoreographyHeader"/>
            </w:pPr>
            <w:r w:rsidRPr="00121095">
              <w:t>RDY^Znn^RDY_K15</w:t>
            </w:r>
          </w:p>
        </w:tc>
      </w:tr>
      <w:tr w:rsidR="0049558B" w14:paraId="704343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1EB01AC"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FABF42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2C37A9B" w14:textId="77777777" w:rsidR="0049558B" w:rsidRDefault="0049558B" w:rsidP="00381A24">
            <w:pPr>
              <w:pStyle w:val="ACK-ChoreographyBody"/>
            </w:pPr>
            <w:r>
              <w:t>Field value: Enhanced mode</w:t>
            </w:r>
          </w:p>
        </w:tc>
      </w:tr>
      <w:tr w:rsidR="0049558B" w14:paraId="2BD8CA0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F7CCD7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1E3E19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E524C00"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63A764A" w14:textId="77777777" w:rsidR="0049558B" w:rsidRDefault="0049558B" w:rsidP="00381A24">
            <w:pPr>
              <w:pStyle w:val="ACK-ChoreographyBody"/>
            </w:pPr>
            <w:r>
              <w:t>AL, SU, ER</w:t>
            </w:r>
          </w:p>
        </w:tc>
      </w:tr>
      <w:tr w:rsidR="0049558B" w14:paraId="5676BB2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6CA4907"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960620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19D1070"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18C827D" w14:textId="77777777" w:rsidR="0049558B" w:rsidRDefault="0049558B" w:rsidP="00381A24">
            <w:pPr>
              <w:pStyle w:val="ACK-ChoreographyBody"/>
            </w:pPr>
            <w:r>
              <w:t>AL</w:t>
            </w:r>
          </w:p>
        </w:tc>
      </w:tr>
      <w:tr w:rsidR="0049558B" w14:paraId="7BFEC85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3F73E95"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F28AB6D"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455182"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C54CB0F" w14:textId="77777777" w:rsidR="0049558B" w:rsidRDefault="0049558B" w:rsidP="00381A24">
            <w:pPr>
              <w:pStyle w:val="ACK-ChoreographyBody"/>
            </w:pPr>
            <w:r>
              <w:rPr>
                <w:szCs w:val="16"/>
              </w:rPr>
              <w:t>ACK^Znn^ACK</w:t>
            </w:r>
          </w:p>
        </w:tc>
      </w:tr>
      <w:tr w:rsidR="0049558B" w14:paraId="4FE9988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8581C19"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3AE656"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9A369C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1EC146" w14:textId="77777777" w:rsidR="0049558B" w:rsidRDefault="0049558B" w:rsidP="00381A24">
            <w:pPr>
              <w:pStyle w:val="ACK-ChoreographyBody"/>
            </w:pPr>
            <w:r>
              <w:t>-</w:t>
            </w:r>
          </w:p>
        </w:tc>
      </w:tr>
    </w:tbl>
    <w:p w14:paraId="4F8D8E38" w14:textId="77777777" w:rsidR="0049558B" w:rsidRDefault="0049558B"/>
    <w:tbl>
      <w:tblPr>
        <w:tblW w:w="8640" w:type="dxa"/>
        <w:tblInd w:w="6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03FF74FB" w14:textId="77777777" w:rsidTr="005E5417">
        <w:trPr>
          <w:cantSplit/>
          <w:tblHeader/>
        </w:trPr>
        <w:tc>
          <w:tcPr>
            <w:tcW w:w="8640" w:type="dxa"/>
            <w:tcBorders>
              <w:top w:val="double" w:sz="4" w:space="0" w:color="auto"/>
              <w:bottom w:val="single" w:sz="4" w:space="0" w:color="auto"/>
            </w:tcBorders>
            <w:shd w:val="pct10" w:color="auto" w:fill="FFFFFF"/>
          </w:tcPr>
          <w:p w14:paraId="0495DB01" w14:textId="77777777" w:rsidR="00E921A2" w:rsidRPr="00121095" w:rsidRDefault="00E921A2">
            <w:pPr>
              <w:pStyle w:val="QryTableDisplayLineHeader"/>
              <w:jc w:val="both"/>
              <w:rPr>
                <w:lang w:val="en-US"/>
              </w:rPr>
            </w:pPr>
            <w:r w:rsidRPr="00121095">
              <w:rPr>
                <w:lang w:val="en-US"/>
              </w:rPr>
              <w:t>The data will display as follows: (Query ID=Z99)</w:t>
            </w:r>
          </w:p>
        </w:tc>
      </w:tr>
      <w:tr w:rsidR="00E921A2" w:rsidRPr="00E921A2" w14:paraId="3DBC9AF8" w14:textId="77777777" w:rsidTr="005E5417">
        <w:trPr>
          <w:cantSplit/>
        </w:trPr>
        <w:tc>
          <w:tcPr>
            <w:tcW w:w="8640" w:type="dxa"/>
            <w:tcBorders>
              <w:top w:val="single" w:sz="4" w:space="0" w:color="auto"/>
              <w:bottom w:val="single" w:sz="4" w:space="0" w:color="auto"/>
            </w:tcBorders>
            <w:shd w:val="clear" w:color="auto" w:fill="FFFFFF"/>
          </w:tcPr>
          <w:p w14:paraId="7A377CD3" w14:textId="77777777" w:rsidR="00E921A2" w:rsidRPr="00121095" w:rsidRDefault="00E921A2">
            <w:pPr>
              <w:pStyle w:val="QryTableDisplayLine"/>
              <w:jc w:val="both"/>
              <w:rPr>
                <w:lang w:val="en-US"/>
              </w:rPr>
            </w:pPr>
            <w:r w:rsidRPr="00121095">
              <w:rPr>
                <w:lang w:val="en-US"/>
              </w:rPr>
              <w:t>DSP|||        GENERAL HOSPITAL – PHARMACY DEPARTMENT          DATE:mm-dd-yy</w:t>
            </w:r>
          </w:p>
        </w:tc>
      </w:tr>
      <w:tr w:rsidR="00E921A2" w:rsidRPr="00E921A2" w14:paraId="073290E0" w14:textId="77777777" w:rsidTr="005E5417">
        <w:trPr>
          <w:cantSplit/>
        </w:trPr>
        <w:tc>
          <w:tcPr>
            <w:tcW w:w="8640" w:type="dxa"/>
            <w:tcBorders>
              <w:top w:val="single" w:sz="4" w:space="0" w:color="auto"/>
              <w:bottom w:val="single" w:sz="4" w:space="0" w:color="auto"/>
            </w:tcBorders>
            <w:shd w:val="clear" w:color="auto" w:fill="FFFFFF"/>
          </w:tcPr>
          <w:p w14:paraId="079200BA" w14:textId="77777777" w:rsidR="00E921A2" w:rsidRPr="00121095" w:rsidRDefault="00E921A2">
            <w:pPr>
              <w:pStyle w:val="QryTableDisplayLine"/>
              <w:jc w:val="both"/>
              <w:rPr>
                <w:lang w:val="en-US"/>
              </w:rPr>
            </w:pPr>
            <w:r w:rsidRPr="00121095">
              <w:rPr>
                <w:lang w:val="en-US"/>
              </w:rPr>
              <w:t>DSP|||        DISPENSE HISTORY REPORT                               PAGE  n</w:t>
            </w:r>
          </w:p>
        </w:tc>
      </w:tr>
      <w:tr w:rsidR="00E921A2" w:rsidRPr="00E921A2" w14:paraId="4713DE77" w14:textId="77777777" w:rsidTr="005E5417">
        <w:trPr>
          <w:cantSplit/>
        </w:trPr>
        <w:tc>
          <w:tcPr>
            <w:tcW w:w="8640" w:type="dxa"/>
            <w:tcBorders>
              <w:top w:val="single" w:sz="4" w:space="0" w:color="auto"/>
              <w:bottom w:val="single" w:sz="4" w:space="0" w:color="auto"/>
            </w:tcBorders>
            <w:shd w:val="clear" w:color="auto" w:fill="FFFFFF"/>
          </w:tcPr>
          <w:p w14:paraId="39ECA8C8" w14:textId="77777777" w:rsidR="00E921A2" w:rsidRPr="00121095" w:rsidRDefault="00E921A2">
            <w:pPr>
              <w:pStyle w:val="QryTableDisplayLine"/>
              <w:jc w:val="both"/>
              <w:rPr>
                <w:lang w:val="en-US"/>
              </w:rPr>
            </w:pPr>
            <w:r w:rsidRPr="00121095">
              <w:rPr>
                <w:lang w:val="en-US"/>
              </w:rPr>
              <w:t>DSP|||MRN          Patient Name       MEDICATION DISPENSED        DISP-DATE</w:t>
            </w:r>
          </w:p>
        </w:tc>
      </w:tr>
      <w:tr w:rsidR="00E921A2" w:rsidRPr="00E921A2" w14:paraId="210FC9CC" w14:textId="77777777" w:rsidTr="005E5417">
        <w:trPr>
          <w:cantSplit/>
        </w:trPr>
        <w:tc>
          <w:tcPr>
            <w:tcW w:w="8640" w:type="dxa"/>
            <w:tcBorders>
              <w:top w:val="single" w:sz="4" w:space="0" w:color="auto"/>
              <w:bottom w:val="single" w:sz="4" w:space="0" w:color="auto"/>
            </w:tcBorders>
            <w:shd w:val="clear" w:color="auto" w:fill="FFFFFF"/>
          </w:tcPr>
          <w:p w14:paraId="604A64F4" w14:textId="77777777" w:rsidR="00E921A2" w:rsidRPr="00121095" w:rsidRDefault="00E921A2">
            <w:pPr>
              <w:pStyle w:val="QryTableDisplayLine"/>
              <w:jc w:val="both"/>
              <w:rPr>
                <w:lang w:val="en-US"/>
              </w:rPr>
            </w:pPr>
            <w:r w:rsidRPr="00121095">
              <w:rPr>
                <w:lang w:val="en-US"/>
              </w:rPr>
              <w:t>DSP|||XXXXX       XXXXXx, XXXXX       XXXXXXXXXXXXXXXX           mm/dd/ccyy</w:t>
            </w:r>
          </w:p>
        </w:tc>
      </w:tr>
      <w:tr w:rsidR="00E921A2" w:rsidRPr="00E921A2" w14:paraId="7B1F5FEF" w14:textId="77777777" w:rsidTr="005E5417">
        <w:trPr>
          <w:cantSplit/>
        </w:trPr>
        <w:tc>
          <w:tcPr>
            <w:tcW w:w="8640" w:type="dxa"/>
            <w:tcBorders>
              <w:top w:val="single" w:sz="4" w:space="0" w:color="auto"/>
              <w:bottom w:val="single" w:sz="4" w:space="0" w:color="auto"/>
            </w:tcBorders>
            <w:shd w:val="clear" w:color="auto" w:fill="FFFFFF"/>
          </w:tcPr>
          <w:p w14:paraId="75BD52D3" w14:textId="77777777" w:rsidR="00E921A2" w:rsidRPr="00121095" w:rsidRDefault="00E921A2">
            <w:pPr>
              <w:pStyle w:val="QryTableDisplayLine"/>
              <w:jc w:val="both"/>
              <w:rPr>
                <w:lang w:val="en-US"/>
              </w:rPr>
            </w:pPr>
            <w:r w:rsidRPr="00121095">
              <w:rPr>
                <w:lang w:val="en-US"/>
              </w:rPr>
              <w:t>...</w:t>
            </w:r>
          </w:p>
        </w:tc>
      </w:tr>
      <w:tr w:rsidR="00E921A2" w:rsidRPr="00E921A2" w14:paraId="719156E8" w14:textId="77777777" w:rsidTr="005E5417">
        <w:trPr>
          <w:cantSplit/>
        </w:trPr>
        <w:tc>
          <w:tcPr>
            <w:tcW w:w="8640" w:type="dxa"/>
            <w:tcBorders>
              <w:top w:val="single" w:sz="4" w:space="0" w:color="auto"/>
              <w:bottom w:val="double" w:sz="4" w:space="0" w:color="auto"/>
            </w:tcBorders>
            <w:shd w:val="clear" w:color="auto" w:fill="FFFFFF"/>
          </w:tcPr>
          <w:p w14:paraId="7DB05A9E" w14:textId="77777777" w:rsidR="00E921A2" w:rsidRPr="00121095" w:rsidRDefault="00E921A2">
            <w:pPr>
              <w:pStyle w:val="QryTableDisplayLine"/>
              <w:jc w:val="both"/>
              <w:rPr>
                <w:lang w:val="en-US"/>
              </w:rPr>
            </w:pPr>
            <w:r w:rsidRPr="00121095">
              <w:rPr>
                <w:lang w:val="en-US"/>
              </w:rPr>
              <w:t>DSP|||       &lt;&lt; END OF REPORT &gt;&gt;</w:t>
            </w:r>
          </w:p>
        </w:tc>
      </w:tr>
    </w:tbl>
    <w:p w14:paraId="6FBFF7B1" w14:textId="70C1330A" w:rsidR="00E921A2" w:rsidRPr="00121095" w:rsidRDefault="002044FB" w:rsidP="002044FB">
      <w:pPr>
        <w:pStyle w:val="Heading4"/>
        <w:numPr>
          <w:ilvl w:val="0"/>
          <w:numId w:val="0"/>
        </w:numPr>
        <w:tabs>
          <w:tab w:val="left" w:pos="2160"/>
        </w:tabs>
      </w:pPr>
      <w:bookmarkStart w:id="166" w:name="_Ref487528885"/>
      <w:bookmarkStart w:id="167" w:name="_Toc495483532"/>
      <w:bookmarkStart w:id="168" w:name="_Toc24273753"/>
      <w:r w:rsidRPr="00121095">
        <w:t>5.3.2.6</w:t>
      </w:r>
      <w:r w:rsidRPr="00121095">
        <w:tab/>
      </w:r>
      <w:r w:rsidR="00E921A2" w:rsidRPr="00121095">
        <w:t>QPD input parameter specification</w:t>
      </w:r>
      <w:bookmarkEnd w:id="166"/>
      <w:bookmarkEnd w:id="167"/>
      <w:bookmarkEnd w:id="168"/>
      <w:r w:rsidR="00BF2FE6" w:rsidRPr="00121095">
        <w:fldChar w:fldCharType="begin"/>
      </w:r>
      <w:r w:rsidR="00E921A2" w:rsidRPr="00121095">
        <w:instrText xml:space="preserve"> XE "QPD input parameter specification" </w:instrText>
      </w:r>
      <w:r w:rsidR="00BF2FE6" w:rsidRPr="00121095">
        <w:fldChar w:fldCharType="end"/>
      </w:r>
    </w:p>
    <w:p w14:paraId="328E336B" w14:textId="77777777" w:rsidR="00E921A2" w:rsidRPr="00121095" w:rsidRDefault="00E921A2">
      <w:pPr>
        <w:pStyle w:val="NormalIndented"/>
      </w:pPr>
      <w:r w:rsidRPr="00121095">
        <w:t>The Input Parameter Specification section of the Query Profile looks very much like an attribute table and is followed by a commentary on the fields.  Each row of the QPD Input Parameter Specification specifies one user parameter within the QPD segment.  Values for user parameters are transmitted in successive fields of the QPD segment, beginning at QPD-3.</w:t>
      </w:r>
    </w:p>
    <w:p w14:paraId="14575BED" w14:textId="0CCABDA7" w:rsidR="00E921A2" w:rsidRPr="00121095" w:rsidRDefault="00E921A2">
      <w:pPr>
        <w:pStyle w:val="NormalIndented"/>
      </w:pPr>
      <w:r w:rsidRPr="00121095">
        <w:t xml:space="preserve">When the QSC variant is employed (see section </w:t>
      </w:r>
      <w:r w:rsidR="002503D5">
        <w:fldChar w:fldCharType="begin"/>
      </w:r>
      <w:r w:rsidR="002503D5">
        <w:instrText xml:space="preserve"> REF _Ref487434668 \r \h  \* MERGEFORMAT </w:instrText>
      </w:r>
      <w:r w:rsidR="002503D5">
        <w:fldChar w:fldCharType="separate"/>
      </w:r>
      <w:r w:rsidR="00C244BF" w:rsidRPr="00C244BF">
        <w:rPr>
          <w:rStyle w:val="HyperlinkText"/>
        </w:rPr>
        <w:t>5.2.5.1.3</w:t>
      </w:r>
      <w:r w:rsidR="002503D5">
        <w:fldChar w:fldCharType="end"/>
      </w:r>
      <w:r w:rsidRPr="00121095">
        <w:t>, "</w:t>
      </w:r>
      <w:r w:rsidR="002503D5">
        <w:fldChar w:fldCharType="begin"/>
      </w:r>
      <w:r w:rsidR="002503D5">
        <w:instrText xml:space="preserve"> REF _Ref487434668 \h  \* MERGEFORMAT </w:instrText>
      </w:r>
      <w:r w:rsidR="002503D5">
        <w:fldChar w:fldCharType="separate"/>
      </w:r>
      <w:r w:rsidR="00C244BF" w:rsidRPr="00C244BF">
        <w:rPr>
          <w:rStyle w:val="HyperlinkText"/>
        </w:rPr>
        <w:t>Expression as a complex expression</w:t>
      </w:r>
      <w:r w:rsidR="002503D5">
        <w:fldChar w:fldCharType="end"/>
      </w:r>
      <w:r w:rsidRPr="00121095">
        <w:t>"), a complex query expression may be used as the only input parameter, or may be combined with other (simple) input parameters.</w:t>
      </w:r>
    </w:p>
    <w:p w14:paraId="766E5495" w14:textId="77777777" w:rsidR="00E921A2" w:rsidRPr="00121095" w:rsidRDefault="00E921A2">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3D4935A9" w14:textId="77777777" w:rsidTr="00E50DB9">
        <w:trPr>
          <w:cantSplit/>
          <w:tblHeader/>
        </w:trPr>
        <w:tc>
          <w:tcPr>
            <w:tcW w:w="648" w:type="dxa"/>
            <w:tcBorders>
              <w:top w:val="double" w:sz="4" w:space="0" w:color="auto"/>
              <w:bottom w:val="single" w:sz="4" w:space="0" w:color="auto"/>
            </w:tcBorders>
            <w:shd w:val="clear" w:color="auto" w:fill="FFFFFF"/>
          </w:tcPr>
          <w:p w14:paraId="01AFCEE5" w14:textId="77777777" w:rsidR="00E921A2" w:rsidRPr="00121095" w:rsidRDefault="00E921A2">
            <w:pPr>
              <w:pStyle w:val="QryTableInputHeader"/>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50A0D6EC"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561EA43" w14:textId="77777777" w:rsidR="00E921A2" w:rsidRPr="00121095" w:rsidRDefault="00E921A2">
            <w:pPr>
              <w:pStyle w:val="QryTableInputHeader"/>
              <w:rPr>
                <w:lang w:val="en-US"/>
              </w:rPr>
            </w:pPr>
            <w:r w:rsidRPr="00121095">
              <w:rPr>
                <w:lang w:val="en-US"/>
              </w:rPr>
              <w:t>Key/</w:t>
            </w:r>
          </w:p>
          <w:p w14:paraId="5864E49B"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1A2E71A"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51888D4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EA1163D"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4DF118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CAF58B4"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DEADF3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682E5B9"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6B3DDD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D51A58A"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048A0AF" w14:textId="77777777" w:rsidR="00E921A2" w:rsidRPr="00121095" w:rsidRDefault="00E921A2">
            <w:pPr>
              <w:pStyle w:val="QryTableInputHeader"/>
              <w:rPr>
                <w:b w:val="0"/>
                <w:lang w:val="en-US"/>
              </w:rPr>
            </w:pPr>
            <w:r w:rsidRPr="00121095">
              <w:rPr>
                <w:lang w:val="en-US"/>
              </w:rPr>
              <w:t>Element Name</w:t>
            </w:r>
          </w:p>
        </w:tc>
      </w:tr>
      <w:tr w:rsidR="005E5417" w:rsidRPr="00E921A2" w14:paraId="25C4B5CF" w14:textId="77777777" w:rsidTr="00E50DB9">
        <w:trPr>
          <w:cantSplit/>
          <w:tblHeader/>
        </w:trPr>
        <w:tc>
          <w:tcPr>
            <w:tcW w:w="648" w:type="dxa"/>
            <w:tcBorders>
              <w:top w:val="single" w:sz="4" w:space="0" w:color="auto"/>
              <w:bottom w:val="double" w:sz="4" w:space="0" w:color="auto"/>
            </w:tcBorders>
            <w:shd w:val="clear" w:color="auto" w:fill="FFFFFF"/>
          </w:tcPr>
          <w:p w14:paraId="3C9C774D"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599995D2" w14:textId="77777777" w:rsidR="00E921A2" w:rsidRPr="00121095" w:rsidRDefault="00E921A2">
            <w:pPr>
              <w:pStyle w:val="QryTableInput"/>
            </w:pPr>
          </w:p>
        </w:tc>
        <w:tc>
          <w:tcPr>
            <w:tcW w:w="792" w:type="dxa"/>
            <w:tcBorders>
              <w:top w:val="single" w:sz="4" w:space="0" w:color="auto"/>
              <w:bottom w:val="double" w:sz="4" w:space="0" w:color="auto"/>
            </w:tcBorders>
            <w:shd w:val="clear" w:color="auto" w:fill="FFFFFF"/>
          </w:tcPr>
          <w:p w14:paraId="741572C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75E02B4E"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33EA3D6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3C42922D"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0EEA88E"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3EC5321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2E207D45"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2F7287C6"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57CF8A4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FF7927D"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67BBAC0F" w14:textId="77777777" w:rsidR="00E921A2" w:rsidRPr="00121095" w:rsidRDefault="00E921A2">
            <w:pPr>
              <w:pStyle w:val="QryTableInput"/>
            </w:pPr>
          </w:p>
        </w:tc>
      </w:tr>
    </w:tbl>
    <w:p w14:paraId="067F916E" w14:textId="77777777" w:rsidR="00E921A2" w:rsidRPr="00121095" w:rsidRDefault="00E921A2">
      <w:pPr>
        <w:pStyle w:val="NormalIndented"/>
      </w:pPr>
      <w:r w:rsidRPr="00121095">
        <w:t xml:space="preserve">The following is a description of the attributes of the above table.   </w:t>
      </w:r>
    </w:p>
    <w:p w14:paraId="66FAEA85" w14:textId="77777777" w:rsidR="00E921A2" w:rsidRPr="00121095" w:rsidRDefault="00E921A2">
      <w:pPr>
        <w:pStyle w:val="NormalIndented"/>
      </w:pPr>
      <w:r w:rsidRPr="00121095">
        <w:rPr>
          <w:b/>
        </w:rPr>
        <w:t>Field Seq</w:t>
      </w:r>
      <w:r w:rsidRPr="00121095">
        <w:t xml:space="preserve">: The ordinal number of the element being discussed.  Sequence 1 is </w:t>
      </w:r>
      <w:r w:rsidRPr="00121095">
        <w:rPr>
          <w:u w:val="single"/>
        </w:rPr>
        <w:t>always</w:t>
      </w:r>
      <w:r w:rsidRPr="00121095">
        <w:t xml:space="preserve"> Message Query Name, and sequence 2 is </w:t>
      </w:r>
      <w:r w:rsidRPr="00121095">
        <w:rPr>
          <w:u w:val="single"/>
        </w:rPr>
        <w:t>always</w:t>
      </w:r>
      <w:r w:rsidRPr="00121095">
        <w:t xml:space="preserve"> Query Tag.  Sequence 3 and above are reserved for user parameters.</w:t>
      </w:r>
    </w:p>
    <w:p w14:paraId="4303EE0C" w14:textId="77777777" w:rsidR="00E921A2" w:rsidRPr="00121095" w:rsidRDefault="00E921A2">
      <w:pPr>
        <w:pStyle w:val="NormalIndented"/>
        <w:tabs>
          <w:tab w:val="left" w:pos="3960"/>
        </w:tabs>
      </w:pPr>
      <w:r w:rsidRPr="00121095">
        <w:rPr>
          <w:b/>
        </w:rPr>
        <w:t>Name</w:t>
      </w:r>
      <w:r w:rsidRPr="00121095">
        <w:t xml:space="preserve">:  the user-defined name for the element as will be used in the query.  Example: MedicationDispensed. When </w:t>
      </w:r>
      <w:r w:rsidRPr="00121095">
        <w:rPr>
          <w:b/>
        </w:rPr>
        <w:t>Name</w:t>
      </w:r>
      <w:r w:rsidRPr="00121095">
        <w:t xml:space="preserve"> is derived from an actual HL7 element (segment and field), the segment field name and element name appear in the columns headed by those names.  When </w:t>
      </w:r>
      <w:r w:rsidRPr="00121095">
        <w:rPr>
          <w:b/>
        </w:rPr>
        <w:t>Name</w:t>
      </w:r>
      <w:r w:rsidRPr="00121095">
        <w:t xml:space="preserve"> is not derived from an actual HL7 element (segment and field), the source system defines the values they expect in this field.</w:t>
      </w:r>
    </w:p>
    <w:p w14:paraId="08D01442" w14:textId="77777777" w:rsidR="00E921A2" w:rsidRPr="00121095" w:rsidRDefault="00E921A2">
      <w:pPr>
        <w:pStyle w:val="NormalIndented"/>
      </w:pPr>
      <w:r w:rsidRPr="00121095">
        <w:t>For Query Profiles published in the HL7 Standard, the Input Parameter Specification table includes the Query Profile ID in parentheses in the upper left-hand cell.  This allows the table to be imported automatically into the HL7 database.</w:t>
      </w:r>
    </w:p>
    <w:p w14:paraId="31A5EFE9" w14:textId="77777777" w:rsidR="00E921A2" w:rsidRPr="00121095" w:rsidRDefault="00E921A2">
      <w:pPr>
        <w:pStyle w:val="NormalIndented"/>
      </w:pPr>
      <w:r w:rsidRPr="00121095">
        <w:rPr>
          <w:b/>
        </w:rPr>
        <w:t>Key/Search</w:t>
      </w:r>
      <w:r w:rsidRPr="00121095">
        <w:t>: This field identifies which element is the key and which elements are searchable.  The key field is designated by a value of 'K'.  A value of 'S' designates fields upon which an indexed search can be performed by the source.  'L' designates non-indexed fields. (Note that searching on a non-indexed field requires the Server to perform a linear scan of the data base.)  If this column is left blank, the field may not be searched.</w:t>
      </w:r>
    </w:p>
    <w:p w14:paraId="45F17F82" w14:textId="77777777" w:rsidR="00E921A2" w:rsidRPr="00121095" w:rsidRDefault="00E921A2">
      <w:pPr>
        <w:pStyle w:val="NormalIndented"/>
      </w:pPr>
      <w:r w:rsidRPr="00121095">
        <w:rPr>
          <w:b/>
        </w:rPr>
        <w:t>Sort</w:t>
      </w:r>
      <w:r w:rsidRPr="00121095">
        <w:t>: valued as "Y" if the output of the query can be sorted on this field.  This column should only be valued in Virtual Tables that are used as output specifications.</w:t>
      </w:r>
    </w:p>
    <w:p w14:paraId="5CB56B1A" w14:textId="77777777" w:rsidR="00E921A2" w:rsidRPr="00121095" w:rsidRDefault="00E921A2">
      <w:pPr>
        <w:pStyle w:val="NormalIndented"/>
      </w:pPr>
      <w:r w:rsidRPr="00121095">
        <w:rPr>
          <w:b/>
        </w:rPr>
        <w:t>Len</w:t>
      </w:r>
      <w:r w:rsidRPr="00121095">
        <w:t>:  the maximum field length that will be transmitted by the source.</w:t>
      </w:r>
    </w:p>
    <w:p w14:paraId="36DAAC39" w14:textId="77777777" w:rsidR="00E921A2" w:rsidRPr="00121095" w:rsidRDefault="00E921A2">
      <w:pPr>
        <w:pStyle w:val="NormalIndented"/>
      </w:pPr>
      <w:r w:rsidRPr="00121095">
        <w:rPr>
          <w:b/>
        </w:rPr>
        <w:t>Type</w:t>
      </w:r>
      <w:r w:rsidRPr="00121095">
        <w:t>: the data type of this user parameter.  The values available for this field are described in Chapter 2, section 2.16 of this standard.  Data types QIP and QSC are available for transmitting complex user parameters.</w:t>
      </w:r>
    </w:p>
    <w:p w14:paraId="7E0DD022" w14:textId="77777777" w:rsidR="00E921A2" w:rsidRPr="00121095" w:rsidRDefault="00E921A2">
      <w:pPr>
        <w:pStyle w:val="NormalIndented"/>
      </w:pPr>
      <w:r w:rsidRPr="00121095">
        <w:rPr>
          <w:b/>
        </w:rPr>
        <w:t>Opt</w:t>
      </w:r>
      <w:r w:rsidRPr="00121095">
        <w:t>:  defines whether the field is required ('R'), optional ('O'), conditionally required ('C'), or required for backward compatibility ('B').</w:t>
      </w:r>
    </w:p>
    <w:p w14:paraId="72F6A8DA" w14:textId="77777777" w:rsidR="00E921A2" w:rsidRPr="00121095" w:rsidRDefault="00E921A2">
      <w:pPr>
        <w:pStyle w:val="NormalIndented"/>
      </w:pPr>
      <w:r w:rsidRPr="00121095">
        <w:rPr>
          <w:b/>
        </w:rPr>
        <w:t>Rep</w:t>
      </w:r>
      <w:r w:rsidRPr="00121095">
        <w:t>:  valued as 'Y' if the field may repeat (i.e., be multiply valued).</w:t>
      </w:r>
    </w:p>
    <w:p w14:paraId="7BB8A0D0" w14:textId="77777777" w:rsidR="00E921A2" w:rsidRPr="00121095" w:rsidRDefault="00E921A2">
      <w:pPr>
        <w:pStyle w:val="NormalIndented"/>
      </w:pPr>
      <w:r w:rsidRPr="00121095">
        <w:rPr>
          <w:b/>
        </w:rPr>
        <w:t>Match Op</w:t>
      </w:r>
      <w:r w:rsidRPr="00121095">
        <w:t>:  the relational operator that will be applied against the value that the querying system specifies for this field.</w:t>
      </w:r>
    </w:p>
    <w:p w14:paraId="74FE41DF" w14:textId="77777777" w:rsidR="00E921A2" w:rsidRPr="00121095" w:rsidRDefault="00E921A2">
      <w:pPr>
        <w:pStyle w:val="Note"/>
      </w:pPr>
      <w:r w:rsidRPr="00121095">
        <w:rPr>
          <w:b/>
        </w:rPr>
        <w:t>Note:</w:t>
      </w:r>
      <w:r w:rsidRPr="00121095">
        <w:t xml:space="preserve">  These are defined by </w:t>
      </w:r>
      <w:hyperlink r:id="rId10" w:anchor="HL70209" w:history="1">
        <w:r w:rsidRPr="00121095">
          <w:rPr>
            <w:rStyle w:val="ReferenceHL7Table"/>
          </w:rPr>
          <w:t>HL7 Table 0209 – Relatio</w:t>
        </w:r>
        <w:bookmarkStart w:id="169" w:name="_Hlt490871589"/>
        <w:r w:rsidRPr="00121095">
          <w:rPr>
            <w:rStyle w:val="ReferenceHL7Table"/>
          </w:rPr>
          <w:t>n</w:t>
        </w:r>
        <w:bookmarkEnd w:id="169"/>
        <w:r w:rsidRPr="00121095">
          <w:rPr>
            <w:rStyle w:val="ReferenceHL7Table"/>
          </w:rPr>
          <w:t>al Operator</w:t>
        </w:r>
      </w:hyperlink>
      <w:r w:rsidRPr="00121095">
        <w:t>, a component of the QSC data type</w:t>
      </w:r>
    </w:p>
    <w:p w14:paraId="59320105" w14:textId="77777777" w:rsidR="00E921A2" w:rsidRPr="00121095" w:rsidRDefault="00E921A2">
      <w:pPr>
        <w:pStyle w:val="NormalIndented"/>
      </w:pPr>
      <w:r w:rsidRPr="00121095">
        <w:rPr>
          <w:b/>
        </w:rPr>
        <w:t>TBL</w:t>
      </w:r>
      <w:r w:rsidRPr="00121095">
        <w:t>:  identifies the HL7 table from which the values are derived.</w:t>
      </w:r>
    </w:p>
    <w:p w14:paraId="6E5E0424" w14:textId="77777777" w:rsidR="00E921A2" w:rsidRPr="00121095" w:rsidRDefault="00E921A2">
      <w:pPr>
        <w:pStyle w:val="NormalIndented"/>
      </w:pPr>
      <w:r w:rsidRPr="00121095">
        <w:rPr>
          <w:b/>
        </w:rPr>
        <w:t>Segment Field Name</w:t>
      </w:r>
      <w:r w:rsidRPr="00121095">
        <w:t>: identifies the HL7 segment and field from which the new definition is derived. This field will be blank if the Name is NOT derived from an actual HL7 segment and field.</w:t>
      </w:r>
    </w:p>
    <w:p w14:paraId="27D1C56D" w14:textId="77777777" w:rsidR="00E921A2" w:rsidRPr="00121095" w:rsidRDefault="00E921A2">
      <w:pPr>
        <w:pStyle w:val="NormalIndented"/>
        <w:rPr>
          <w:b/>
        </w:rPr>
      </w:pPr>
      <w:r w:rsidRPr="00121095">
        <w:rPr>
          <w:b/>
        </w:rPr>
        <w:t xml:space="preserve">Service Identifier Code: </w:t>
      </w:r>
      <w:r w:rsidRPr="00121095">
        <w:t>a value of data type CWE that contains the applicable LOINC code, if it exists, or the applicable HL7 code, if it exists, if no Segment Field Name has been identified.  If a Segment Field Name has been identified, this field is not populated.</w:t>
      </w:r>
    </w:p>
    <w:p w14:paraId="358FB340" w14:textId="77777777" w:rsidR="00E921A2" w:rsidRPr="00121095" w:rsidRDefault="00E921A2">
      <w:pPr>
        <w:pStyle w:val="NormalIndented"/>
      </w:pPr>
      <w:r w:rsidRPr="00121095">
        <w:rPr>
          <w:b/>
        </w:rPr>
        <w:t>Element Name</w:t>
      </w:r>
      <w:r w:rsidRPr="00121095">
        <w:t>: the name of the element identified by</w:t>
      </w:r>
      <w:r w:rsidRPr="00121095">
        <w:rPr>
          <w:b/>
        </w:rPr>
        <w:t xml:space="preserve"> </w:t>
      </w:r>
      <w:r w:rsidRPr="00121095">
        <w:t>Segment Field Name.  This may also be a user-defined 'Z'-element.</w:t>
      </w:r>
    </w:p>
    <w:p w14:paraId="64DC711E" w14:textId="0A36BB6E" w:rsidR="00E921A2" w:rsidRPr="00121095" w:rsidRDefault="002044FB" w:rsidP="002044FB">
      <w:pPr>
        <w:pStyle w:val="Heading4"/>
        <w:numPr>
          <w:ilvl w:val="0"/>
          <w:numId w:val="0"/>
        </w:numPr>
        <w:tabs>
          <w:tab w:val="left" w:pos="2160"/>
        </w:tabs>
      </w:pPr>
      <w:bookmarkStart w:id="170" w:name="_Ref487528792"/>
      <w:bookmarkStart w:id="171" w:name="_Toc495483533"/>
      <w:bookmarkStart w:id="172" w:name="_Toc24273754"/>
      <w:r w:rsidRPr="00121095">
        <w:t>5.3.2.7</w:t>
      </w:r>
      <w:r w:rsidRPr="00121095">
        <w:tab/>
      </w:r>
      <w:r w:rsidR="00E921A2" w:rsidRPr="00121095">
        <w:t>QPD input parameter field description and commentary</w:t>
      </w:r>
      <w:bookmarkEnd w:id="170"/>
      <w:bookmarkEnd w:id="171"/>
      <w:bookmarkEnd w:id="172"/>
      <w:r w:rsidR="00BF2FE6" w:rsidRPr="00121095">
        <w:fldChar w:fldCharType="begin"/>
      </w:r>
      <w:r w:rsidR="00E921A2" w:rsidRPr="00121095">
        <w:instrText xml:space="preserve"> XE "QPD input parameter field description and commentary" </w:instrText>
      </w:r>
      <w:r w:rsidR="00BF2FE6" w:rsidRPr="00121095">
        <w:fldChar w:fldCharType="end"/>
      </w:r>
    </w:p>
    <w:p w14:paraId="77EC880D"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QPD segment. </w:t>
      </w:r>
    </w:p>
    <w:tbl>
      <w:tblPr>
        <w:tblW w:w="8928" w:type="dxa"/>
        <w:tblInd w:w="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6"/>
        <w:gridCol w:w="590"/>
        <w:gridCol w:w="5614"/>
      </w:tblGrid>
      <w:tr w:rsidR="00E921A2" w:rsidRPr="00E921A2" w14:paraId="2856A434" w14:textId="77777777" w:rsidTr="00E50DB9">
        <w:trPr>
          <w:tblHeader/>
        </w:trPr>
        <w:tc>
          <w:tcPr>
            <w:tcW w:w="1584" w:type="dxa"/>
            <w:tcBorders>
              <w:top w:val="double" w:sz="4" w:space="0" w:color="auto"/>
              <w:bottom w:val="single" w:sz="4" w:space="0" w:color="auto"/>
            </w:tcBorders>
            <w:shd w:val="pct10" w:color="auto" w:fill="FFFFFF"/>
          </w:tcPr>
          <w:p w14:paraId="482C5A1A" w14:textId="77777777" w:rsidR="00E921A2" w:rsidRPr="00121095" w:rsidRDefault="00E921A2">
            <w:pPr>
              <w:pStyle w:val="QryTableInputParamHeader"/>
              <w:keepNext/>
              <w:keepLines/>
              <w:rPr>
                <w:lang w:val="en-US"/>
              </w:rPr>
            </w:pPr>
            <w:r w:rsidRPr="00121095">
              <w:rPr>
                <w:lang w:val="en-US"/>
              </w:rPr>
              <w:t>Input Parameter (Query ID=Znn)</w:t>
            </w:r>
          </w:p>
        </w:tc>
        <w:tc>
          <w:tcPr>
            <w:tcW w:w="1008" w:type="dxa"/>
            <w:tcBorders>
              <w:top w:val="double" w:sz="4" w:space="0" w:color="auto"/>
              <w:bottom w:val="single" w:sz="4" w:space="0" w:color="auto"/>
            </w:tcBorders>
            <w:shd w:val="pct10" w:color="auto" w:fill="FFFFFF"/>
          </w:tcPr>
          <w:p w14:paraId="68896931"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7A955D28"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4F23B7FF"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EACABD1" w14:textId="77777777" w:rsidTr="00E50DB9">
        <w:tc>
          <w:tcPr>
            <w:tcW w:w="1584" w:type="dxa"/>
            <w:tcBorders>
              <w:top w:val="single" w:sz="4" w:space="0" w:color="auto"/>
              <w:bottom w:val="single" w:sz="4" w:space="0" w:color="auto"/>
            </w:tcBorders>
            <w:shd w:val="clear" w:color="auto" w:fill="FFFFFF"/>
          </w:tcPr>
          <w:p w14:paraId="1EE62E51" w14:textId="77777777" w:rsidR="00E921A2" w:rsidRPr="00121095" w:rsidRDefault="00E921A2">
            <w:pPr>
              <w:pStyle w:val="QryTableInputParam"/>
              <w:keepNext/>
              <w:keepLines/>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7F8BA194"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2AC2A7E6"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8AFE339"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13546A16" w14:textId="77777777" w:rsidTr="00E50DB9">
        <w:tc>
          <w:tcPr>
            <w:tcW w:w="1584" w:type="dxa"/>
            <w:tcBorders>
              <w:top w:val="single" w:sz="4" w:space="0" w:color="auto"/>
              <w:bottom w:val="single" w:sz="4" w:space="0" w:color="auto"/>
            </w:tcBorders>
            <w:shd w:val="clear" w:color="auto" w:fill="FFFFFF"/>
          </w:tcPr>
          <w:p w14:paraId="21484DEA" w14:textId="77777777" w:rsidR="00E921A2" w:rsidRPr="00121095" w:rsidRDefault="00E921A2">
            <w:pPr>
              <w:pStyle w:val="QryTableInputParam"/>
              <w:keepNext/>
              <w:keepLines/>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6DE1CD71"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0A93542D"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110FA05"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255F8281" w14:textId="77777777" w:rsidTr="00E50DB9">
        <w:tc>
          <w:tcPr>
            <w:tcW w:w="1584" w:type="dxa"/>
            <w:tcBorders>
              <w:top w:val="single" w:sz="4" w:space="0" w:color="auto"/>
              <w:bottom w:val="double" w:sz="4" w:space="0" w:color="auto"/>
            </w:tcBorders>
            <w:shd w:val="clear" w:color="auto" w:fill="FFFFFF"/>
          </w:tcPr>
          <w:p w14:paraId="2876806C" w14:textId="77777777" w:rsidR="00E921A2" w:rsidRPr="00121095" w:rsidRDefault="00E921A2">
            <w:pPr>
              <w:pStyle w:val="QryTableInputParam"/>
              <w:keepNext/>
              <w:keepLines/>
              <w:rPr>
                <w:lang w:val="en-US"/>
              </w:rPr>
            </w:pPr>
            <w:r w:rsidRPr="00121095">
              <w:rPr>
                <w:lang w:val="en-US"/>
              </w:rPr>
              <w:t>InputItem...</w:t>
            </w:r>
          </w:p>
        </w:tc>
        <w:tc>
          <w:tcPr>
            <w:tcW w:w="1008" w:type="dxa"/>
            <w:tcBorders>
              <w:top w:val="single" w:sz="4" w:space="0" w:color="auto"/>
              <w:bottom w:val="double" w:sz="4" w:space="0" w:color="auto"/>
            </w:tcBorders>
            <w:shd w:val="clear" w:color="auto" w:fill="FFFFFF"/>
          </w:tcPr>
          <w:p w14:paraId="65296C13"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012401A1" w14:textId="77777777" w:rsidR="00E921A2" w:rsidRPr="00121095" w:rsidRDefault="00E921A2">
            <w:pPr>
              <w:pStyle w:val="QryTableInputParam"/>
              <w:keepNext/>
              <w:keepLines/>
              <w:rPr>
                <w:lang w:val="en-US"/>
              </w:rPr>
            </w:pPr>
            <w:r w:rsidRPr="00121095">
              <w:rPr>
                <w:lang w:val="en-US"/>
              </w:rPr>
              <w:t>CX</w:t>
            </w:r>
          </w:p>
        </w:tc>
        <w:tc>
          <w:tcPr>
            <w:tcW w:w="5760" w:type="dxa"/>
            <w:tcBorders>
              <w:top w:val="single" w:sz="4" w:space="0" w:color="auto"/>
              <w:bottom w:val="double" w:sz="4" w:space="0" w:color="auto"/>
            </w:tcBorders>
            <w:shd w:val="clear" w:color="auto" w:fill="FFFFFF"/>
          </w:tcPr>
          <w:p w14:paraId="5D5F201B" w14:textId="77777777" w:rsidR="00E921A2" w:rsidRPr="00121095" w:rsidRDefault="00E921A2">
            <w:pPr>
              <w:pStyle w:val="QryTableInputParam"/>
              <w:keepNext/>
              <w:keepLines/>
              <w:rPr>
                <w:lang w:val="en-US"/>
              </w:rPr>
            </w:pPr>
          </w:p>
        </w:tc>
      </w:tr>
    </w:tbl>
    <w:p w14:paraId="5C1E53DF" w14:textId="77777777" w:rsidR="00E921A2" w:rsidRPr="00121095" w:rsidRDefault="00E921A2">
      <w:pPr>
        <w:pStyle w:val="NormalIndented"/>
      </w:pPr>
      <w:r w:rsidRPr="00121095">
        <w:rPr>
          <w:b/>
        </w:rPr>
        <w:t>Input Parameter</w:t>
      </w:r>
      <w:r w:rsidRPr="00121095">
        <w:t>: The name of the field whose value is being transmitted.</w:t>
      </w:r>
    </w:p>
    <w:p w14:paraId="12847705" w14:textId="77777777" w:rsidR="00E921A2" w:rsidRPr="00121095" w:rsidRDefault="00E921A2">
      <w:pPr>
        <w:pStyle w:val="NormalIndented"/>
      </w:pPr>
      <w:r w:rsidRPr="00121095">
        <w:rPr>
          <w:b/>
        </w:rPr>
        <w:t>Comp. Name</w:t>
      </w:r>
      <w:r w:rsidRPr="00121095">
        <w:t xml:space="preserve">: When the </w:t>
      </w:r>
      <w:r w:rsidRPr="00121095">
        <w:rPr>
          <w:b/>
        </w:rPr>
        <w:t>Input Parameter</w:t>
      </w:r>
      <w:r w:rsidRPr="00121095">
        <w:t xml:space="preserve"> is of a composite data type (e.g.</w:t>
      </w:r>
      <w:r w:rsidRPr="00121095">
        <w:rPr>
          <w:i/>
        </w:rPr>
        <w:t>,</w:t>
      </w:r>
      <w:r w:rsidRPr="00121095">
        <w:t xml:space="preserve"> XPN), this is the name of an individual component of the composite input parameter.  Only those components that may be valued should be listed in this column.</w:t>
      </w:r>
    </w:p>
    <w:p w14:paraId="7ED6A898" w14:textId="77777777" w:rsidR="00E921A2" w:rsidRPr="00121095" w:rsidRDefault="00E921A2">
      <w:pPr>
        <w:pStyle w:val="NormalIndented"/>
      </w:pPr>
      <w:r w:rsidRPr="00121095">
        <w:rPr>
          <w:b/>
        </w:rPr>
        <w:t>DT</w:t>
      </w:r>
      <w:r w:rsidRPr="00121095">
        <w:t>:  The data type of the parameter or component.</w:t>
      </w:r>
    </w:p>
    <w:p w14:paraId="0C0ECEC0"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2F1E5539" w14:textId="3092C906" w:rsidR="00E921A2" w:rsidRPr="00121095" w:rsidRDefault="002044FB" w:rsidP="002044FB">
      <w:pPr>
        <w:pStyle w:val="Heading4"/>
        <w:numPr>
          <w:ilvl w:val="0"/>
          <w:numId w:val="0"/>
        </w:numPr>
        <w:tabs>
          <w:tab w:val="left" w:pos="2160"/>
        </w:tabs>
      </w:pPr>
      <w:bookmarkStart w:id="173" w:name="_Ref487531706"/>
      <w:bookmarkStart w:id="174" w:name="_Toc495483534"/>
      <w:bookmarkStart w:id="175" w:name="_Toc24273755"/>
      <w:r w:rsidRPr="00121095">
        <w:t>5.3.2.8</w:t>
      </w:r>
      <w:r w:rsidRPr="00121095">
        <w:tab/>
      </w:r>
      <w:r w:rsidR="00E921A2" w:rsidRPr="00121095">
        <w:t>QBE input parameter specification</w:t>
      </w:r>
      <w:bookmarkEnd w:id="173"/>
      <w:bookmarkEnd w:id="174"/>
      <w:bookmarkEnd w:id="175"/>
      <w:r w:rsidR="00BF2FE6" w:rsidRPr="00121095">
        <w:fldChar w:fldCharType="begin"/>
      </w:r>
      <w:r w:rsidR="00E921A2" w:rsidRPr="00121095">
        <w:instrText xml:space="preserve"> XE "QBE input parameter specification" </w:instrText>
      </w:r>
      <w:r w:rsidR="00BF2FE6" w:rsidRPr="00121095">
        <w:fldChar w:fldCharType="end"/>
      </w:r>
    </w:p>
    <w:p w14:paraId="39B82B66" w14:textId="7B2C3E04" w:rsidR="00E921A2" w:rsidRPr="00121095" w:rsidRDefault="00E921A2">
      <w:pPr>
        <w:pStyle w:val="NormalIndented"/>
      </w:pPr>
      <w:r w:rsidRPr="00121095">
        <w:t xml:space="preserve">In the Query by Example variant, discussed below in section </w:t>
      </w:r>
      <w:r w:rsidR="002503D5">
        <w:fldChar w:fldCharType="begin"/>
      </w:r>
      <w:r w:rsidR="002503D5">
        <w:instrText xml:space="preserve"> REF _Ref485535238 \r \h  \* MERGEFORMAT </w:instrText>
      </w:r>
      <w:r w:rsidR="002503D5">
        <w:fldChar w:fldCharType="separate"/>
      </w:r>
      <w:r w:rsidR="00C244BF" w:rsidRPr="00C244BF">
        <w:rPr>
          <w:rStyle w:val="HyperlinkText"/>
        </w:rPr>
        <w:t>5.9.7</w:t>
      </w:r>
      <w:r w:rsidR="002503D5">
        <w:fldChar w:fldCharType="end"/>
      </w:r>
      <w:r w:rsidRPr="00121095">
        <w:t>, "</w:t>
      </w:r>
      <w:r w:rsidR="002503D5">
        <w:fldChar w:fldCharType="begin"/>
      </w:r>
      <w:r w:rsidR="002503D5">
        <w:instrText xml:space="preserve"> REF _Ref485535238 \h  \* MERGEFORMAT </w:instrText>
      </w:r>
      <w:r w:rsidR="002503D5">
        <w:fldChar w:fldCharType="separate"/>
      </w:r>
      <w:r w:rsidR="00C244BF" w:rsidRPr="00C244BF">
        <w:rPr>
          <w:rStyle w:val="HyperlinkText"/>
        </w:rPr>
        <w:br/>
        <w:t>Query by example (QBP) / tabular response (RTB</w:t>
      </w:r>
      <w:r w:rsidR="00C244BF" w:rsidRPr="00121095">
        <w:t>)</w:t>
      </w:r>
      <w:r w:rsidR="002503D5">
        <w:fldChar w:fldCharType="end"/>
      </w:r>
      <w:r w:rsidRPr="00121095">
        <w:t>," the Query Profile may specify that the client may use fields within actual message segments, such as the PID segment, to transmit parameter information.  Where this is permitted, the Query Profile includes a "QBE Input Parameter Specification" table to specify which fields may be used to transmit the parameters.</w:t>
      </w:r>
    </w:p>
    <w:p w14:paraId="6965AAAA" w14:textId="77777777" w:rsidR="00E921A2" w:rsidRPr="00121095" w:rsidRDefault="00E921A2">
      <w:pPr>
        <w:keepNext/>
      </w:pPr>
      <w:r w:rsidRPr="00121095">
        <w:rPr>
          <w:b/>
        </w:rPr>
        <w:t>QBE Input Parameter Specification</w:t>
      </w:r>
    </w:p>
    <w:tbl>
      <w:tblPr>
        <w:tblW w:w="0" w:type="auto"/>
        <w:jc w:val="center"/>
        <w:tblBorders>
          <w:top w:val="double" w:sz="4" w:space="0" w:color="auto"/>
          <w:left w:val="double" w:sz="4" w:space="0" w:color="auto"/>
          <w:bottom w:val="single" w:sz="6"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90"/>
        <w:gridCol w:w="1297"/>
        <w:gridCol w:w="810"/>
        <w:gridCol w:w="322"/>
        <w:gridCol w:w="540"/>
        <w:gridCol w:w="630"/>
        <w:gridCol w:w="450"/>
        <w:gridCol w:w="450"/>
        <w:gridCol w:w="720"/>
        <w:gridCol w:w="540"/>
        <w:gridCol w:w="1080"/>
        <w:gridCol w:w="1080"/>
      </w:tblGrid>
      <w:tr w:rsidR="00E921A2" w:rsidRPr="00E921A2" w14:paraId="160F5499" w14:textId="77777777">
        <w:trPr>
          <w:cantSplit/>
          <w:tblHeader/>
          <w:jc w:val="center"/>
        </w:trPr>
        <w:tc>
          <w:tcPr>
            <w:tcW w:w="990" w:type="dxa"/>
            <w:tcBorders>
              <w:bottom w:val="nil"/>
            </w:tcBorders>
            <w:shd w:val="pct10" w:color="auto" w:fill="FFFFFF"/>
          </w:tcPr>
          <w:p w14:paraId="7C5127F3" w14:textId="77777777" w:rsidR="00E921A2" w:rsidRPr="00121095" w:rsidRDefault="00E921A2">
            <w:pPr>
              <w:pStyle w:val="QryQBEInputHeader"/>
              <w:rPr>
                <w:lang w:val="en-US"/>
              </w:rPr>
            </w:pPr>
            <w:r w:rsidRPr="00121095">
              <w:rPr>
                <w:lang w:val="en-US"/>
              </w:rPr>
              <w:t>Segment Field Name (Query ID=Z99)</w:t>
            </w:r>
          </w:p>
        </w:tc>
        <w:tc>
          <w:tcPr>
            <w:tcW w:w="1297" w:type="dxa"/>
            <w:tcBorders>
              <w:bottom w:val="nil"/>
            </w:tcBorders>
            <w:shd w:val="pct10" w:color="auto" w:fill="FFFFFF"/>
          </w:tcPr>
          <w:p w14:paraId="5076A092" w14:textId="77777777" w:rsidR="00E921A2" w:rsidRPr="00121095" w:rsidRDefault="00E921A2">
            <w:pPr>
              <w:pStyle w:val="QryQBEInputHeader"/>
              <w:rPr>
                <w:lang w:val="en-US"/>
              </w:rPr>
            </w:pPr>
            <w:r w:rsidRPr="00121095">
              <w:rPr>
                <w:lang w:val="en-US"/>
              </w:rPr>
              <w:t>Name</w:t>
            </w:r>
          </w:p>
        </w:tc>
        <w:tc>
          <w:tcPr>
            <w:tcW w:w="810" w:type="dxa"/>
            <w:tcBorders>
              <w:bottom w:val="nil"/>
            </w:tcBorders>
            <w:shd w:val="pct10" w:color="auto" w:fill="FFFFFF"/>
          </w:tcPr>
          <w:p w14:paraId="71FACE4A" w14:textId="77777777" w:rsidR="00E921A2" w:rsidRPr="00121095" w:rsidRDefault="00E921A2">
            <w:pPr>
              <w:pStyle w:val="QryQBEInputHeader"/>
              <w:rPr>
                <w:lang w:val="en-US"/>
              </w:rPr>
            </w:pPr>
            <w:r w:rsidRPr="00121095">
              <w:rPr>
                <w:lang w:val="en-US"/>
              </w:rPr>
              <w:t>Key/</w:t>
            </w:r>
          </w:p>
          <w:p w14:paraId="3DC8D123" w14:textId="77777777" w:rsidR="00E921A2" w:rsidRPr="00121095" w:rsidRDefault="00E921A2">
            <w:pPr>
              <w:pStyle w:val="QryQBEInputHeader"/>
              <w:rPr>
                <w:lang w:val="en-US"/>
              </w:rPr>
            </w:pPr>
            <w:r w:rsidRPr="00121095">
              <w:rPr>
                <w:lang w:val="en-US"/>
              </w:rPr>
              <w:t>Search</w:t>
            </w:r>
          </w:p>
        </w:tc>
        <w:tc>
          <w:tcPr>
            <w:tcW w:w="322" w:type="dxa"/>
            <w:tcBorders>
              <w:bottom w:val="nil"/>
            </w:tcBorders>
            <w:shd w:val="pct10" w:color="auto" w:fill="FFFFFF"/>
          </w:tcPr>
          <w:p w14:paraId="5C0C070D" w14:textId="77777777" w:rsidR="00E921A2" w:rsidRPr="00121095" w:rsidRDefault="00E921A2">
            <w:pPr>
              <w:pStyle w:val="QryQBEInputHeader"/>
              <w:rPr>
                <w:lang w:val="en-US"/>
              </w:rPr>
            </w:pPr>
            <w:r w:rsidRPr="00121095">
              <w:rPr>
                <w:lang w:val="en-US"/>
              </w:rPr>
              <w:t>Sort</w:t>
            </w:r>
          </w:p>
        </w:tc>
        <w:tc>
          <w:tcPr>
            <w:tcW w:w="540" w:type="dxa"/>
            <w:tcBorders>
              <w:bottom w:val="nil"/>
            </w:tcBorders>
            <w:shd w:val="pct10" w:color="auto" w:fill="FFFFFF"/>
          </w:tcPr>
          <w:p w14:paraId="547767AC" w14:textId="77777777" w:rsidR="00E921A2" w:rsidRPr="00121095" w:rsidRDefault="00E921A2">
            <w:pPr>
              <w:pStyle w:val="QryQBEInputHeader"/>
              <w:rPr>
                <w:lang w:val="en-US"/>
              </w:rPr>
            </w:pPr>
            <w:r w:rsidRPr="00121095">
              <w:rPr>
                <w:lang w:val="en-US"/>
              </w:rPr>
              <w:t>LEN</w:t>
            </w:r>
          </w:p>
        </w:tc>
        <w:tc>
          <w:tcPr>
            <w:tcW w:w="630" w:type="dxa"/>
            <w:tcBorders>
              <w:bottom w:val="nil"/>
            </w:tcBorders>
            <w:shd w:val="pct10" w:color="auto" w:fill="FFFFFF"/>
          </w:tcPr>
          <w:p w14:paraId="03D1052F" w14:textId="77777777" w:rsidR="00E921A2" w:rsidRPr="00121095" w:rsidRDefault="00E921A2">
            <w:pPr>
              <w:pStyle w:val="QryQBEInputHeader"/>
              <w:rPr>
                <w:lang w:val="en-US"/>
              </w:rPr>
            </w:pPr>
            <w:r w:rsidRPr="00121095">
              <w:rPr>
                <w:lang w:val="en-US"/>
              </w:rPr>
              <w:t>TYPE</w:t>
            </w:r>
          </w:p>
        </w:tc>
        <w:tc>
          <w:tcPr>
            <w:tcW w:w="450" w:type="dxa"/>
            <w:tcBorders>
              <w:bottom w:val="nil"/>
            </w:tcBorders>
            <w:shd w:val="pct10" w:color="auto" w:fill="FFFFFF"/>
          </w:tcPr>
          <w:p w14:paraId="04C08B6F" w14:textId="77777777" w:rsidR="00E921A2" w:rsidRPr="00121095" w:rsidRDefault="00E921A2">
            <w:pPr>
              <w:pStyle w:val="QryQBEInputHeader"/>
              <w:rPr>
                <w:lang w:val="en-US"/>
              </w:rPr>
            </w:pPr>
            <w:r w:rsidRPr="00121095">
              <w:rPr>
                <w:lang w:val="en-US"/>
              </w:rPr>
              <w:t>Opt</w:t>
            </w:r>
          </w:p>
        </w:tc>
        <w:tc>
          <w:tcPr>
            <w:tcW w:w="450" w:type="dxa"/>
            <w:tcBorders>
              <w:bottom w:val="nil"/>
            </w:tcBorders>
            <w:shd w:val="pct10" w:color="auto" w:fill="FFFFFF"/>
          </w:tcPr>
          <w:p w14:paraId="69B1CD01" w14:textId="77777777" w:rsidR="00E921A2" w:rsidRPr="00121095" w:rsidRDefault="00E921A2">
            <w:pPr>
              <w:pStyle w:val="QryQBEInputHeader"/>
              <w:rPr>
                <w:lang w:val="en-US"/>
              </w:rPr>
            </w:pPr>
            <w:r w:rsidRPr="00121095">
              <w:rPr>
                <w:lang w:val="en-US"/>
              </w:rPr>
              <w:t>Rep</w:t>
            </w:r>
          </w:p>
        </w:tc>
        <w:tc>
          <w:tcPr>
            <w:tcW w:w="720" w:type="dxa"/>
            <w:tcBorders>
              <w:bottom w:val="nil"/>
            </w:tcBorders>
            <w:shd w:val="pct10" w:color="auto" w:fill="FFFFFF"/>
          </w:tcPr>
          <w:p w14:paraId="65129B98" w14:textId="77777777" w:rsidR="00E921A2" w:rsidRPr="00121095" w:rsidRDefault="00E921A2">
            <w:pPr>
              <w:pStyle w:val="QryQBEInputHeader"/>
              <w:rPr>
                <w:lang w:val="en-US"/>
              </w:rPr>
            </w:pPr>
            <w:r w:rsidRPr="00121095">
              <w:rPr>
                <w:lang w:val="en-US"/>
              </w:rPr>
              <w:t>Match Op</w:t>
            </w:r>
          </w:p>
        </w:tc>
        <w:tc>
          <w:tcPr>
            <w:tcW w:w="540" w:type="dxa"/>
            <w:tcBorders>
              <w:bottom w:val="nil"/>
            </w:tcBorders>
            <w:shd w:val="pct10" w:color="auto" w:fill="FFFFFF"/>
          </w:tcPr>
          <w:p w14:paraId="15E7F634" w14:textId="77777777" w:rsidR="00E921A2" w:rsidRPr="00121095" w:rsidRDefault="00E921A2">
            <w:pPr>
              <w:pStyle w:val="QryQBEInputHeader"/>
              <w:rPr>
                <w:lang w:val="en-US"/>
              </w:rPr>
            </w:pPr>
            <w:r w:rsidRPr="00121095">
              <w:rPr>
                <w:lang w:val="en-US"/>
              </w:rPr>
              <w:t>TBL</w:t>
            </w:r>
          </w:p>
        </w:tc>
        <w:tc>
          <w:tcPr>
            <w:tcW w:w="1080" w:type="dxa"/>
            <w:tcBorders>
              <w:bottom w:val="nil"/>
            </w:tcBorders>
            <w:shd w:val="pct10" w:color="auto" w:fill="FFFFFF"/>
          </w:tcPr>
          <w:p w14:paraId="7EDCF683" w14:textId="77777777" w:rsidR="00E921A2" w:rsidRPr="00121095" w:rsidRDefault="00E921A2">
            <w:pPr>
              <w:pStyle w:val="QryQBEInputHeader"/>
              <w:rPr>
                <w:lang w:val="en-US"/>
              </w:rPr>
            </w:pPr>
            <w:r w:rsidRPr="00121095">
              <w:rPr>
                <w:lang w:val="en-US"/>
              </w:rPr>
              <w:t>Service Identifier Code</w:t>
            </w:r>
          </w:p>
        </w:tc>
        <w:tc>
          <w:tcPr>
            <w:tcW w:w="1080" w:type="dxa"/>
            <w:tcBorders>
              <w:bottom w:val="nil"/>
            </w:tcBorders>
            <w:shd w:val="pct10" w:color="auto" w:fill="FFFFFF"/>
          </w:tcPr>
          <w:p w14:paraId="7DEA06AF" w14:textId="77777777" w:rsidR="00E921A2" w:rsidRPr="00121095" w:rsidRDefault="00E921A2">
            <w:pPr>
              <w:pStyle w:val="QryQBEInputHeader"/>
              <w:rPr>
                <w:b w:val="0"/>
                <w:lang w:val="en-US"/>
              </w:rPr>
            </w:pPr>
            <w:r w:rsidRPr="00121095">
              <w:rPr>
                <w:lang w:val="en-US"/>
              </w:rPr>
              <w:t>Element Name</w:t>
            </w:r>
          </w:p>
        </w:tc>
      </w:tr>
      <w:tr w:rsidR="00E921A2" w:rsidRPr="00E921A2" w14:paraId="2720065D" w14:textId="77777777">
        <w:trPr>
          <w:cantSplit/>
          <w:tblHeader/>
          <w:jc w:val="center"/>
        </w:trPr>
        <w:tc>
          <w:tcPr>
            <w:tcW w:w="990" w:type="dxa"/>
            <w:tcBorders>
              <w:top w:val="single" w:sz="6" w:space="0" w:color="auto"/>
              <w:bottom w:val="double" w:sz="4" w:space="0" w:color="auto"/>
            </w:tcBorders>
          </w:tcPr>
          <w:p w14:paraId="652D3025" w14:textId="77777777" w:rsidR="00E921A2" w:rsidRPr="00121095" w:rsidRDefault="00E921A2">
            <w:pPr>
              <w:pStyle w:val="QryTableInputParam"/>
              <w:rPr>
                <w:lang w:val="en-US"/>
              </w:rPr>
            </w:pPr>
          </w:p>
        </w:tc>
        <w:tc>
          <w:tcPr>
            <w:tcW w:w="1297" w:type="dxa"/>
            <w:tcBorders>
              <w:top w:val="single" w:sz="6" w:space="0" w:color="auto"/>
              <w:bottom w:val="double" w:sz="4" w:space="0" w:color="auto"/>
            </w:tcBorders>
          </w:tcPr>
          <w:p w14:paraId="119CEEFC" w14:textId="77777777" w:rsidR="00E921A2" w:rsidRPr="00121095" w:rsidRDefault="00E921A2">
            <w:pPr>
              <w:pStyle w:val="QryTableInputParam"/>
              <w:rPr>
                <w:lang w:val="en-US"/>
              </w:rPr>
            </w:pPr>
          </w:p>
        </w:tc>
        <w:tc>
          <w:tcPr>
            <w:tcW w:w="810" w:type="dxa"/>
            <w:tcBorders>
              <w:top w:val="single" w:sz="6" w:space="0" w:color="auto"/>
              <w:bottom w:val="double" w:sz="4" w:space="0" w:color="auto"/>
            </w:tcBorders>
          </w:tcPr>
          <w:p w14:paraId="4C88F078" w14:textId="77777777" w:rsidR="00E921A2" w:rsidRPr="00121095" w:rsidRDefault="00E921A2">
            <w:pPr>
              <w:pStyle w:val="QryTableInputParam"/>
              <w:rPr>
                <w:lang w:val="en-US"/>
              </w:rPr>
            </w:pPr>
          </w:p>
        </w:tc>
        <w:tc>
          <w:tcPr>
            <w:tcW w:w="322" w:type="dxa"/>
            <w:tcBorders>
              <w:top w:val="single" w:sz="6" w:space="0" w:color="auto"/>
              <w:bottom w:val="double" w:sz="4" w:space="0" w:color="auto"/>
            </w:tcBorders>
          </w:tcPr>
          <w:p w14:paraId="3C7E0AE7"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4A751B8E" w14:textId="77777777" w:rsidR="00E921A2" w:rsidRPr="00121095" w:rsidRDefault="00E921A2">
            <w:pPr>
              <w:pStyle w:val="QryTableInputParam"/>
              <w:rPr>
                <w:lang w:val="en-US"/>
              </w:rPr>
            </w:pPr>
          </w:p>
        </w:tc>
        <w:tc>
          <w:tcPr>
            <w:tcW w:w="630" w:type="dxa"/>
            <w:tcBorders>
              <w:top w:val="single" w:sz="6" w:space="0" w:color="auto"/>
              <w:bottom w:val="double" w:sz="4" w:space="0" w:color="auto"/>
            </w:tcBorders>
          </w:tcPr>
          <w:p w14:paraId="09AEF60C"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1821ED93"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68A3D141" w14:textId="77777777" w:rsidR="00E921A2" w:rsidRPr="00121095" w:rsidRDefault="00E921A2">
            <w:pPr>
              <w:pStyle w:val="QryTableInputParam"/>
              <w:rPr>
                <w:lang w:val="en-US"/>
              </w:rPr>
            </w:pPr>
          </w:p>
        </w:tc>
        <w:tc>
          <w:tcPr>
            <w:tcW w:w="720" w:type="dxa"/>
            <w:tcBorders>
              <w:top w:val="single" w:sz="6" w:space="0" w:color="auto"/>
              <w:bottom w:val="double" w:sz="4" w:space="0" w:color="auto"/>
            </w:tcBorders>
          </w:tcPr>
          <w:p w14:paraId="6F9F94EF"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58218B5C"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19EC300D"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14FC1E38" w14:textId="77777777" w:rsidR="00E921A2" w:rsidRPr="00121095" w:rsidRDefault="00E921A2">
            <w:pPr>
              <w:pStyle w:val="QryTableInputParam"/>
              <w:rPr>
                <w:lang w:val="en-US"/>
              </w:rPr>
            </w:pPr>
          </w:p>
        </w:tc>
      </w:tr>
    </w:tbl>
    <w:p w14:paraId="12A0E439" w14:textId="6FB2C1EB"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_Ref487528885 \h  \* MERGEFORMAT </w:instrText>
      </w:r>
      <w:r w:rsidR="002503D5">
        <w:fldChar w:fldCharType="separate"/>
      </w:r>
      <w:r w:rsidR="00C244BF" w:rsidRPr="00C244BF">
        <w:rPr>
          <w:rStyle w:val="HyperlinkText"/>
        </w:rPr>
        <w:t>QPD input parameter specification</w:t>
      </w:r>
      <w:r w:rsidR="002503D5">
        <w:fldChar w:fldCharType="end"/>
      </w:r>
      <w:r w:rsidRPr="00121095">
        <w:t xml:space="preserve">" in section </w:t>
      </w:r>
      <w:r w:rsidR="002503D5">
        <w:fldChar w:fldCharType="begin"/>
      </w:r>
      <w:r w:rsidR="002503D5">
        <w:instrText xml:space="preserve"> REF _Ref487528885 \w \h  \* MERGEFORMAT </w:instrText>
      </w:r>
      <w:r w:rsidR="002503D5">
        <w:fldChar w:fldCharType="separate"/>
      </w:r>
      <w:r w:rsidR="00C244BF" w:rsidRPr="00C244BF">
        <w:rPr>
          <w:rStyle w:val="HyperlinkText"/>
        </w:rPr>
        <w:t>5.3.2.6</w:t>
      </w:r>
      <w:r w:rsidR="002503D5">
        <w:fldChar w:fldCharType="end"/>
      </w:r>
      <w:r w:rsidRPr="00121095">
        <w:t xml:space="preserve"> above.</w:t>
      </w:r>
    </w:p>
    <w:p w14:paraId="4160084B" w14:textId="77777777" w:rsidR="00E921A2" w:rsidRPr="00121095" w:rsidRDefault="00E921A2">
      <w:pPr>
        <w:pStyle w:val="NormalIndented"/>
      </w:pPr>
      <w:r w:rsidRPr="00121095">
        <w:t>Each row of the QBE Input Parameter Specification specifies one field that may be used to transmit user parameters within the example segment(s).</w:t>
      </w:r>
    </w:p>
    <w:p w14:paraId="1C2AF7D2" w14:textId="6EB1A84F" w:rsidR="00E921A2" w:rsidRPr="00121095" w:rsidRDefault="002044FB" w:rsidP="002044FB">
      <w:pPr>
        <w:pStyle w:val="Heading4"/>
        <w:numPr>
          <w:ilvl w:val="0"/>
          <w:numId w:val="0"/>
        </w:numPr>
        <w:tabs>
          <w:tab w:val="left" w:pos="2160"/>
        </w:tabs>
      </w:pPr>
      <w:bookmarkStart w:id="176" w:name="_Ref487531782"/>
      <w:bookmarkStart w:id="177" w:name="_Toc495483535"/>
      <w:bookmarkStart w:id="178" w:name="_Toc24273756"/>
      <w:r w:rsidRPr="00121095">
        <w:t>5.3.2.9</w:t>
      </w:r>
      <w:r w:rsidRPr="00121095">
        <w:tab/>
      </w:r>
      <w:r w:rsidR="00E921A2" w:rsidRPr="00121095">
        <w:t>QBE input parameter field description and commentary</w:t>
      </w:r>
      <w:bookmarkEnd w:id="176"/>
      <w:bookmarkEnd w:id="177"/>
      <w:bookmarkEnd w:id="178"/>
    </w:p>
    <w:p w14:paraId="3771ED36"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example segments sent in a Query by Example. </w:t>
      </w:r>
    </w:p>
    <w:p w14:paraId="28A5F3C1"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0FF62AE3" w14:textId="77777777">
        <w:tc>
          <w:tcPr>
            <w:tcW w:w="1458" w:type="dxa"/>
            <w:shd w:val="pct15" w:color="auto" w:fill="FFFFFF"/>
          </w:tcPr>
          <w:p w14:paraId="0185035E" w14:textId="77777777" w:rsidR="00E921A2" w:rsidRPr="00121095" w:rsidRDefault="00E921A2">
            <w:pPr>
              <w:pStyle w:val="QryTableInputParamHeaderQBE"/>
              <w:keepNext/>
              <w:rPr>
                <w:lang w:val="en-US"/>
              </w:rPr>
            </w:pPr>
            <w:r w:rsidRPr="00121095">
              <w:rPr>
                <w:lang w:val="en-US"/>
              </w:rPr>
              <w:t>Input Parameter (Query ID=Znn)</w:t>
            </w:r>
          </w:p>
        </w:tc>
        <w:tc>
          <w:tcPr>
            <w:tcW w:w="990" w:type="dxa"/>
            <w:shd w:val="pct15" w:color="auto" w:fill="FFFFFF"/>
          </w:tcPr>
          <w:p w14:paraId="66DECEDD" w14:textId="77777777" w:rsidR="00E921A2" w:rsidRPr="00121095" w:rsidRDefault="00E921A2">
            <w:pPr>
              <w:pStyle w:val="QryTableInputParamHeaderQBE"/>
              <w:keepNext/>
              <w:rPr>
                <w:lang w:val="en-US"/>
              </w:rPr>
            </w:pPr>
            <w:r w:rsidRPr="00121095">
              <w:rPr>
                <w:lang w:val="en-US"/>
              </w:rPr>
              <w:t>Comp. Name</w:t>
            </w:r>
          </w:p>
        </w:tc>
        <w:tc>
          <w:tcPr>
            <w:tcW w:w="720" w:type="dxa"/>
            <w:shd w:val="pct15" w:color="auto" w:fill="FFFFFF"/>
          </w:tcPr>
          <w:p w14:paraId="0CB2EA74" w14:textId="77777777" w:rsidR="00E921A2" w:rsidRPr="00121095" w:rsidRDefault="00E921A2">
            <w:pPr>
              <w:pStyle w:val="QryTableInputParamHeaderQBE"/>
              <w:keepNext/>
              <w:rPr>
                <w:lang w:val="en-US"/>
              </w:rPr>
            </w:pPr>
            <w:r w:rsidRPr="00121095">
              <w:rPr>
                <w:lang w:val="en-US"/>
              </w:rPr>
              <w:t>DT</w:t>
            </w:r>
          </w:p>
        </w:tc>
        <w:tc>
          <w:tcPr>
            <w:tcW w:w="5670" w:type="dxa"/>
            <w:shd w:val="pct15" w:color="auto" w:fill="FFFFFF"/>
          </w:tcPr>
          <w:p w14:paraId="46D90DE0" w14:textId="77777777" w:rsidR="00E921A2" w:rsidRPr="00121095" w:rsidRDefault="00E921A2">
            <w:pPr>
              <w:pStyle w:val="QryTableInputParamHeaderQBE"/>
              <w:keepNext/>
              <w:rPr>
                <w:lang w:val="en-US"/>
              </w:rPr>
            </w:pPr>
            <w:r w:rsidRPr="00121095">
              <w:rPr>
                <w:lang w:val="en-US"/>
              </w:rPr>
              <w:t>Description</w:t>
            </w:r>
          </w:p>
        </w:tc>
      </w:tr>
      <w:tr w:rsidR="00E921A2" w:rsidRPr="00E921A2" w14:paraId="034FF662" w14:textId="77777777">
        <w:tc>
          <w:tcPr>
            <w:tcW w:w="1458" w:type="dxa"/>
          </w:tcPr>
          <w:p w14:paraId="71D7F824" w14:textId="77777777" w:rsidR="00E921A2" w:rsidRPr="00121095" w:rsidRDefault="00E921A2">
            <w:pPr>
              <w:pStyle w:val="QryTableInputParamQBE"/>
              <w:rPr>
                <w:lang w:val="en-US"/>
              </w:rPr>
            </w:pPr>
          </w:p>
        </w:tc>
        <w:tc>
          <w:tcPr>
            <w:tcW w:w="990" w:type="dxa"/>
          </w:tcPr>
          <w:p w14:paraId="05576755" w14:textId="77777777" w:rsidR="00E921A2" w:rsidRPr="00121095" w:rsidRDefault="00E921A2">
            <w:pPr>
              <w:pStyle w:val="QryTableInputParamQBE"/>
              <w:rPr>
                <w:b w:val="0"/>
                <w:lang w:val="en-US"/>
              </w:rPr>
            </w:pPr>
          </w:p>
        </w:tc>
        <w:tc>
          <w:tcPr>
            <w:tcW w:w="720" w:type="dxa"/>
          </w:tcPr>
          <w:p w14:paraId="0523CAE0" w14:textId="77777777" w:rsidR="00E921A2" w:rsidRPr="00121095" w:rsidRDefault="00E921A2">
            <w:pPr>
              <w:pStyle w:val="QryTableInputParamQBE"/>
              <w:rPr>
                <w:b w:val="0"/>
                <w:lang w:val="en-US"/>
              </w:rPr>
            </w:pPr>
          </w:p>
        </w:tc>
        <w:tc>
          <w:tcPr>
            <w:tcW w:w="5670" w:type="dxa"/>
          </w:tcPr>
          <w:p w14:paraId="492AA02F" w14:textId="77777777" w:rsidR="00E921A2" w:rsidRPr="00121095" w:rsidRDefault="00E921A2">
            <w:pPr>
              <w:pStyle w:val="QryTableInputParamQBE"/>
              <w:rPr>
                <w:b w:val="0"/>
                <w:lang w:val="en-US"/>
              </w:rPr>
            </w:pPr>
          </w:p>
        </w:tc>
      </w:tr>
    </w:tbl>
    <w:p w14:paraId="2DABAFC5" w14:textId="4EE1C6F1"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_Ref487528792 \h  \* MERGEFORMAT </w:instrText>
      </w:r>
      <w:r w:rsidR="002503D5">
        <w:fldChar w:fldCharType="separate"/>
      </w:r>
      <w:r w:rsidR="00C244BF" w:rsidRPr="00C244BF">
        <w:rPr>
          <w:rStyle w:val="HyperlinkText"/>
        </w:rPr>
        <w:t>QPD input parameter field description and commentary</w:t>
      </w:r>
      <w:r w:rsidR="002503D5">
        <w:fldChar w:fldCharType="end"/>
      </w:r>
      <w:r w:rsidRPr="00121095">
        <w:t xml:space="preserve">" in section </w:t>
      </w:r>
      <w:r w:rsidR="002503D5">
        <w:fldChar w:fldCharType="begin"/>
      </w:r>
      <w:r w:rsidR="002503D5">
        <w:instrText xml:space="preserve"> REF _Ref487528792 \r \h  \* MERGEFORMAT </w:instrText>
      </w:r>
      <w:r w:rsidR="002503D5">
        <w:fldChar w:fldCharType="separate"/>
      </w:r>
      <w:r w:rsidR="00C244BF" w:rsidRPr="00C244BF">
        <w:rPr>
          <w:rStyle w:val="HyperlinkText"/>
        </w:rPr>
        <w:t>5.3.2.7</w:t>
      </w:r>
      <w:r w:rsidR="002503D5">
        <w:fldChar w:fldCharType="end"/>
      </w:r>
      <w:r w:rsidRPr="00121095">
        <w:t xml:space="preserve"> above.</w:t>
      </w:r>
    </w:p>
    <w:p w14:paraId="2E82EBD1" w14:textId="6355D3F7" w:rsidR="00E921A2" w:rsidRPr="00121095" w:rsidRDefault="002044FB" w:rsidP="002044FB">
      <w:pPr>
        <w:pStyle w:val="Heading4"/>
        <w:numPr>
          <w:ilvl w:val="0"/>
          <w:numId w:val="0"/>
        </w:numPr>
        <w:tabs>
          <w:tab w:val="left" w:pos="2160"/>
        </w:tabs>
      </w:pPr>
      <w:bookmarkStart w:id="179" w:name="_Ref487531903"/>
      <w:bookmarkStart w:id="180" w:name="_Toc495483536"/>
      <w:bookmarkStart w:id="181" w:name="_Toc24273757"/>
      <w:r w:rsidRPr="00121095">
        <w:t>5.3.2.10</w:t>
      </w:r>
      <w:r w:rsidRPr="00121095">
        <w:tab/>
      </w:r>
      <w:r w:rsidR="00E921A2" w:rsidRPr="00121095">
        <w:t>RCP input parameter field description and commentary</w:t>
      </w:r>
      <w:bookmarkEnd w:id="179"/>
      <w:bookmarkEnd w:id="180"/>
      <w:bookmarkEnd w:id="181"/>
      <w:r w:rsidR="00BF2FE6" w:rsidRPr="00121095">
        <w:fldChar w:fldCharType="begin"/>
      </w:r>
      <w:r w:rsidR="00E921A2" w:rsidRPr="00121095">
        <w:instrText xml:space="preserve"> XE "RCP input parameter field description and commentary" </w:instrText>
      </w:r>
      <w:r w:rsidR="00BF2FE6" w:rsidRPr="00121095">
        <w:fldChar w:fldCharType="end"/>
      </w:r>
    </w:p>
    <w:p w14:paraId="6F9D73D6" w14:textId="77777777" w:rsidR="00E921A2" w:rsidRPr="00121095" w:rsidRDefault="00E921A2">
      <w:pPr>
        <w:pStyle w:val="NormalIndented"/>
      </w:pPr>
      <w:r w:rsidRPr="00121095">
        <w:t xml:space="preserve">The RCP Input Parameter Field Description and Commentary provides a more detailed description of each of the fields transmitted in the RCP (Response Control Parameters) segment. </w:t>
      </w:r>
    </w:p>
    <w:p w14:paraId="0671BA74" w14:textId="77777777" w:rsidR="00E921A2" w:rsidRPr="00121095" w:rsidRDefault="00E921A2">
      <w:pPr>
        <w:keepNext/>
      </w:pPr>
      <w:r w:rsidRPr="00121095">
        <w:rPr>
          <w:b/>
        </w:rPr>
        <w:t>RCP Response Control Parameter Field Description and Commentary</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91"/>
        <w:gridCol w:w="1689"/>
        <w:gridCol w:w="864"/>
        <w:gridCol w:w="432"/>
        <w:gridCol w:w="432"/>
        <w:gridCol w:w="2880"/>
      </w:tblGrid>
      <w:tr w:rsidR="00E921A2" w:rsidRPr="00E921A2" w14:paraId="68509B6C" w14:textId="77777777" w:rsidTr="008E1208">
        <w:trPr>
          <w:tblHeader/>
          <w:jc w:val="center"/>
        </w:trPr>
        <w:tc>
          <w:tcPr>
            <w:tcW w:w="1191" w:type="dxa"/>
            <w:tcBorders>
              <w:top w:val="double" w:sz="4" w:space="0" w:color="auto"/>
              <w:bottom w:val="single" w:sz="4" w:space="0" w:color="auto"/>
            </w:tcBorders>
            <w:shd w:val="clear" w:color="auto" w:fill="FFFFFF"/>
          </w:tcPr>
          <w:p w14:paraId="540AA238" w14:textId="77777777" w:rsidR="00E921A2" w:rsidRPr="00121095" w:rsidRDefault="00E921A2">
            <w:pPr>
              <w:pStyle w:val="QryTableRCPHeader"/>
              <w:rPr>
                <w:lang w:val="en-US"/>
              </w:rPr>
            </w:pPr>
            <w:r w:rsidRPr="00121095">
              <w:rPr>
                <w:lang w:val="en-US"/>
              </w:rPr>
              <w:t>Field Seq (Query ID=Znn)</w:t>
            </w:r>
          </w:p>
        </w:tc>
        <w:tc>
          <w:tcPr>
            <w:tcW w:w="1689" w:type="dxa"/>
            <w:tcBorders>
              <w:top w:val="double" w:sz="4" w:space="0" w:color="auto"/>
              <w:bottom w:val="single" w:sz="4" w:space="0" w:color="auto"/>
            </w:tcBorders>
            <w:shd w:val="clear" w:color="auto" w:fill="FFFFFF"/>
          </w:tcPr>
          <w:p w14:paraId="36FE3362"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10605CD"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6F196316"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BFB261F"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2CF25917" w14:textId="77777777" w:rsidR="00E921A2" w:rsidRPr="00121095" w:rsidRDefault="00E921A2">
            <w:pPr>
              <w:pStyle w:val="QryTableRCPHeader"/>
              <w:rPr>
                <w:lang w:val="en-US"/>
              </w:rPr>
            </w:pPr>
            <w:r w:rsidRPr="00121095">
              <w:rPr>
                <w:lang w:val="en-US"/>
              </w:rPr>
              <w:t>Description</w:t>
            </w:r>
          </w:p>
        </w:tc>
      </w:tr>
      <w:tr w:rsidR="00E921A2" w:rsidRPr="00E921A2" w14:paraId="5194D16D" w14:textId="77777777" w:rsidTr="008E1208">
        <w:trPr>
          <w:jc w:val="center"/>
        </w:trPr>
        <w:tc>
          <w:tcPr>
            <w:tcW w:w="1191" w:type="dxa"/>
            <w:tcBorders>
              <w:top w:val="single" w:sz="4" w:space="0" w:color="auto"/>
              <w:bottom w:val="double" w:sz="4" w:space="0" w:color="auto"/>
            </w:tcBorders>
            <w:shd w:val="clear" w:color="auto" w:fill="FFFFFF"/>
          </w:tcPr>
          <w:p w14:paraId="776776CA" w14:textId="77777777" w:rsidR="00E921A2" w:rsidRPr="00121095" w:rsidRDefault="00E921A2">
            <w:pPr>
              <w:pStyle w:val="QryTableRCP"/>
              <w:rPr>
                <w:lang w:val="en-US"/>
              </w:rPr>
            </w:pPr>
          </w:p>
        </w:tc>
        <w:tc>
          <w:tcPr>
            <w:tcW w:w="1689" w:type="dxa"/>
            <w:tcBorders>
              <w:top w:val="single" w:sz="4" w:space="0" w:color="auto"/>
              <w:bottom w:val="double" w:sz="4" w:space="0" w:color="auto"/>
            </w:tcBorders>
            <w:shd w:val="clear" w:color="auto" w:fill="FFFFFF"/>
          </w:tcPr>
          <w:p w14:paraId="57452D8D"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13F151F7"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BE23F1B"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19BC880"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70679A3C" w14:textId="77777777" w:rsidR="00E921A2" w:rsidRPr="00121095" w:rsidRDefault="00E921A2">
            <w:pPr>
              <w:pStyle w:val="QryTableRCP"/>
              <w:rPr>
                <w:lang w:val="en-US"/>
              </w:rPr>
            </w:pPr>
          </w:p>
        </w:tc>
      </w:tr>
    </w:tbl>
    <w:p w14:paraId="55333683" w14:textId="77777777" w:rsidR="00E921A2" w:rsidRPr="00121095" w:rsidRDefault="00E921A2">
      <w:pPr>
        <w:pStyle w:val="NormalIndented"/>
      </w:pPr>
      <w:r w:rsidRPr="00121095">
        <w:rPr>
          <w:b/>
        </w:rPr>
        <w:t>Field Seq</w:t>
      </w:r>
      <w:r w:rsidRPr="00121095">
        <w:t>: The position within the RCP segment that the field occupies.</w:t>
      </w:r>
    </w:p>
    <w:p w14:paraId="28BF195B" w14:textId="77777777" w:rsidR="00E921A2" w:rsidRPr="00121095" w:rsidRDefault="00E921A2">
      <w:pPr>
        <w:pStyle w:val="NormalIndented"/>
      </w:pPr>
      <w:r w:rsidRPr="00121095">
        <w:rPr>
          <w:b/>
        </w:rPr>
        <w:t>Name</w:t>
      </w:r>
      <w:r w:rsidRPr="00121095">
        <w:t>:  The name of the field whose value is being transmitted.</w:t>
      </w:r>
    </w:p>
    <w:p w14:paraId="463C82C3" w14:textId="77777777" w:rsidR="00E921A2" w:rsidRPr="00121095" w:rsidRDefault="00E921A2">
      <w:pPr>
        <w:pStyle w:val="NormalIndented"/>
      </w:pPr>
      <w:r w:rsidRPr="00121095">
        <w:rPr>
          <w:b/>
        </w:rPr>
        <w:t>Component Name</w:t>
      </w:r>
      <w:r w:rsidRPr="00121095">
        <w:t xml:space="preserve">: When the field referenced by </w:t>
      </w:r>
      <w:r w:rsidRPr="00121095">
        <w:rPr>
          <w:b/>
        </w:rPr>
        <w:t>Name</w:t>
      </w:r>
      <w:r w:rsidRPr="00121095">
        <w:t xml:space="preserve"> is of a composite data type (e.g., XPN), this is the name of an individual component of the composite input parameter.  Only those components that may be valued should be listed in this column.</w:t>
      </w:r>
    </w:p>
    <w:p w14:paraId="1A71505A" w14:textId="77777777" w:rsidR="00E921A2" w:rsidRPr="00121095" w:rsidRDefault="00E921A2">
      <w:pPr>
        <w:pStyle w:val="NormalIndented"/>
      </w:pPr>
      <w:r w:rsidRPr="00121095">
        <w:rPr>
          <w:b/>
        </w:rPr>
        <w:t>LEN</w:t>
      </w:r>
      <w:r w:rsidRPr="00121095">
        <w:t>:  The maximum length of the field.</w:t>
      </w:r>
    </w:p>
    <w:p w14:paraId="08245A8D" w14:textId="77777777" w:rsidR="00E921A2" w:rsidRPr="00121095" w:rsidRDefault="00E921A2">
      <w:pPr>
        <w:pStyle w:val="NormalIndented"/>
      </w:pPr>
      <w:r w:rsidRPr="00121095">
        <w:rPr>
          <w:b/>
        </w:rPr>
        <w:t>DT</w:t>
      </w:r>
      <w:r w:rsidRPr="00121095">
        <w:t>:  The data type of the parameter or component.</w:t>
      </w:r>
    </w:p>
    <w:p w14:paraId="75B27C21"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5B5104EF" w14:textId="61E683A9" w:rsidR="00E921A2" w:rsidRPr="00121095" w:rsidRDefault="002044FB" w:rsidP="002044FB">
      <w:pPr>
        <w:pStyle w:val="Heading4"/>
        <w:numPr>
          <w:ilvl w:val="0"/>
          <w:numId w:val="0"/>
        </w:numPr>
        <w:tabs>
          <w:tab w:val="left" w:pos="2160"/>
        </w:tabs>
      </w:pPr>
      <w:bookmarkStart w:id="182" w:name="_Ref487532056"/>
      <w:bookmarkStart w:id="183" w:name="_Toc495483537"/>
      <w:bookmarkStart w:id="184" w:name="_Toc24273758"/>
      <w:r w:rsidRPr="00121095">
        <w:t>5.3.2.11</w:t>
      </w:r>
      <w:r w:rsidRPr="00121095">
        <w:tab/>
      </w:r>
      <w:r w:rsidR="00E921A2" w:rsidRPr="00121095">
        <w:t>Input specification:  virtual table</w:t>
      </w:r>
      <w:bookmarkEnd w:id="182"/>
      <w:bookmarkEnd w:id="183"/>
      <w:bookmarkEnd w:id="184"/>
      <w:r w:rsidR="00BF2FE6" w:rsidRPr="00121095">
        <w:fldChar w:fldCharType="begin"/>
      </w:r>
      <w:r w:rsidR="00E921A2" w:rsidRPr="00121095">
        <w:instrText xml:space="preserve"> XE "Input specification:  virtual table" </w:instrText>
      </w:r>
      <w:r w:rsidR="00BF2FE6" w:rsidRPr="00121095">
        <w:fldChar w:fldCharType="end"/>
      </w:r>
    </w:p>
    <w:p w14:paraId="4E3723E8" w14:textId="77777777" w:rsidR="00E921A2" w:rsidRPr="00121095" w:rsidRDefault="00E921A2">
      <w:pPr>
        <w:pStyle w:val="NormalIndented"/>
      </w:pPr>
      <w:r w:rsidRPr="00121095">
        <w:t xml:space="preserve">When the QSC variant is in use, the Query Profile includes a Virtual Table specification listing the fields that the Client may include in the complex expression parameter. </w:t>
      </w:r>
    </w:p>
    <w:p w14:paraId="34696861"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43F449DB" w14:textId="77777777" w:rsidTr="005E5417">
        <w:trPr>
          <w:cantSplit/>
          <w:tblHeader/>
        </w:trPr>
        <w:tc>
          <w:tcPr>
            <w:tcW w:w="1440" w:type="dxa"/>
            <w:tcBorders>
              <w:top w:val="double" w:sz="4" w:space="0" w:color="auto"/>
              <w:bottom w:val="single" w:sz="4" w:space="0" w:color="auto"/>
            </w:tcBorders>
            <w:shd w:val="pct10" w:color="auto" w:fill="FFFFFF"/>
          </w:tcPr>
          <w:p w14:paraId="4AD616B2"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1231931E" w14:textId="77777777" w:rsidR="00E921A2" w:rsidRPr="00121095" w:rsidRDefault="00E921A2">
            <w:pPr>
              <w:pStyle w:val="QryTableVirtualHeader"/>
              <w:rPr>
                <w:lang w:val="en-US"/>
              </w:rPr>
            </w:pPr>
            <w:r w:rsidRPr="00121095">
              <w:rPr>
                <w:lang w:val="en-US"/>
              </w:rPr>
              <w:t>Key/</w:t>
            </w:r>
          </w:p>
          <w:p w14:paraId="12E5A152"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E6A7BD7"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61DB1A9"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5C356FF8"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09155331"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122526F7"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365492FE"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597FC2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2B0605F"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36DE2F3"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9A82DDC" w14:textId="77777777" w:rsidR="00E921A2" w:rsidRPr="00121095" w:rsidRDefault="00E921A2">
            <w:pPr>
              <w:pStyle w:val="QryTableVirtualHeader"/>
              <w:rPr>
                <w:lang w:val="en-US"/>
              </w:rPr>
            </w:pPr>
            <w:r w:rsidRPr="00121095">
              <w:rPr>
                <w:lang w:val="en-US"/>
              </w:rPr>
              <w:t>Element Name</w:t>
            </w:r>
          </w:p>
        </w:tc>
      </w:tr>
      <w:tr w:rsidR="005E5417" w:rsidRPr="00E921A2" w14:paraId="343D38E6" w14:textId="77777777" w:rsidTr="005E5417">
        <w:trPr>
          <w:cantSplit/>
        </w:trPr>
        <w:tc>
          <w:tcPr>
            <w:tcW w:w="1440" w:type="dxa"/>
            <w:tcBorders>
              <w:top w:val="single" w:sz="4" w:space="0" w:color="auto"/>
              <w:bottom w:val="double" w:sz="4" w:space="0" w:color="auto"/>
            </w:tcBorders>
            <w:shd w:val="clear" w:color="auto" w:fill="FFFFFF"/>
          </w:tcPr>
          <w:p w14:paraId="0DC236F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EC47F5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3564158"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F156F8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463C45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526F151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A89000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4D1E86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3CC85B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8319079"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40803C2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28FDDD0" w14:textId="77777777" w:rsidR="00E921A2" w:rsidRPr="00121095" w:rsidRDefault="00E921A2">
            <w:pPr>
              <w:pStyle w:val="QryTableVirtual"/>
              <w:rPr>
                <w:lang w:val="en-US"/>
              </w:rPr>
            </w:pPr>
          </w:p>
        </w:tc>
      </w:tr>
    </w:tbl>
    <w:p w14:paraId="2BBC9C35" w14:textId="1A07933C" w:rsidR="00E921A2" w:rsidRPr="00121095" w:rsidRDefault="00E921A2">
      <w:pPr>
        <w:pStyle w:val="NormalIndented"/>
      </w:pPr>
      <w:r w:rsidRPr="00121095">
        <w:t xml:space="preserve">The </w:t>
      </w:r>
      <w:r w:rsidRPr="00121095">
        <w:rPr>
          <w:b/>
        </w:rPr>
        <w:t>ColName</w:t>
      </w:r>
      <w:r w:rsidRPr="00121095">
        <w:t xml:space="preserve"> column identifies each field name that the Client may include in the complex query expression.  Other columns in this table are defined as in section </w:t>
      </w:r>
      <w:r w:rsidR="002503D5">
        <w:fldChar w:fldCharType="begin"/>
      </w:r>
      <w:r w:rsidR="002503D5">
        <w:instrText xml:space="preserve"> REF _Ref487528885 \w \h  \* MERGEFORMAT </w:instrText>
      </w:r>
      <w:r w:rsidR="002503D5">
        <w:fldChar w:fldCharType="separate"/>
      </w:r>
      <w:r w:rsidR="00C244BF" w:rsidRPr="00C244BF">
        <w:rPr>
          <w:rStyle w:val="HyperlinkText"/>
        </w:rPr>
        <w:t>5.3.2.6</w:t>
      </w:r>
      <w:r w:rsidR="002503D5">
        <w:fldChar w:fldCharType="end"/>
      </w:r>
      <w:r w:rsidRPr="00121095">
        <w:t xml:space="preserve"> above.</w:t>
      </w:r>
    </w:p>
    <w:p w14:paraId="7DC1701F" w14:textId="77777777" w:rsidR="00E921A2" w:rsidRPr="00121095" w:rsidRDefault="00E921A2">
      <w:pPr>
        <w:pStyle w:val="NormalIndented"/>
      </w:pPr>
      <w:r w:rsidRPr="00121095">
        <w:t>When both the QSC variant and a tabular response are specified, this table is labeled "Input/Output Specification: Virtual Table" and no separate output specification is provided.</w:t>
      </w:r>
    </w:p>
    <w:p w14:paraId="00F7516C" w14:textId="5EBF09C4" w:rsidR="00E921A2" w:rsidRPr="00121095" w:rsidRDefault="002044FB" w:rsidP="002044FB">
      <w:pPr>
        <w:pStyle w:val="Heading4"/>
        <w:numPr>
          <w:ilvl w:val="0"/>
          <w:numId w:val="0"/>
        </w:numPr>
        <w:tabs>
          <w:tab w:val="left" w:pos="2160"/>
        </w:tabs>
      </w:pPr>
      <w:bookmarkStart w:id="185" w:name="_Ref487532070"/>
      <w:bookmarkStart w:id="186" w:name="_Toc495483538"/>
      <w:bookmarkStart w:id="187" w:name="_Toc24273759"/>
      <w:r w:rsidRPr="00121095">
        <w:t>5.3.2.12</w:t>
      </w:r>
      <w:r w:rsidRPr="00121095">
        <w:tab/>
      </w:r>
      <w:r w:rsidR="00E921A2" w:rsidRPr="00121095">
        <w:t>Virtual table field description and commentary</w:t>
      </w:r>
      <w:bookmarkEnd w:id="185"/>
      <w:bookmarkEnd w:id="186"/>
      <w:bookmarkEnd w:id="187"/>
      <w:r w:rsidR="00BF2FE6" w:rsidRPr="00121095">
        <w:fldChar w:fldCharType="begin"/>
      </w:r>
      <w:r w:rsidR="00E921A2" w:rsidRPr="00121095">
        <w:instrText xml:space="preserve"> XE "Virtual table field description and commentary" </w:instrText>
      </w:r>
      <w:r w:rsidR="00BF2FE6" w:rsidRPr="00121095">
        <w:fldChar w:fldCharType="end"/>
      </w:r>
    </w:p>
    <w:p w14:paraId="2AFB4EF6" w14:textId="77777777" w:rsidR="00E921A2" w:rsidRPr="00121095" w:rsidRDefault="00E921A2">
      <w:pPr>
        <w:pStyle w:val="NormalIndented"/>
        <w:rPr>
          <w:b/>
        </w:rPr>
      </w:pPr>
      <w:r w:rsidRPr="00121095">
        <w:t>The Virtual Table Field Description and Commentary provides a more detailed description of each of the fields listed in the Virtual Table.</w:t>
      </w:r>
    </w:p>
    <w:p w14:paraId="06110C16" w14:textId="77777777" w:rsidR="00E921A2" w:rsidRPr="00121095" w:rsidRDefault="00E921A2">
      <w:pPr>
        <w:keepNext/>
        <w:keepLines/>
        <w:rPr>
          <w:b/>
        </w:rPr>
      </w:pPr>
      <w:r w:rsidRPr="00121095">
        <w:rPr>
          <w:b/>
        </w:rPr>
        <w:t>Virtual Table Field Description and Commentary</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42E1DAB" w14:textId="77777777" w:rsidTr="005E5417">
        <w:trPr>
          <w:tblHeader/>
        </w:trPr>
        <w:tc>
          <w:tcPr>
            <w:tcW w:w="1584" w:type="dxa"/>
            <w:tcBorders>
              <w:top w:val="double" w:sz="4" w:space="0" w:color="auto"/>
              <w:bottom w:val="single" w:sz="4" w:space="0" w:color="auto"/>
            </w:tcBorders>
            <w:shd w:val="pct10" w:color="auto" w:fill="FFFFFF"/>
          </w:tcPr>
          <w:p w14:paraId="5709695E" w14:textId="77777777" w:rsidR="00E921A2" w:rsidRPr="00121095" w:rsidRDefault="00E921A2">
            <w:pPr>
              <w:pStyle w:val="QryTableInputParamHeader"/>
              <w:keepNext/>
              <w:keepLines/>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1F1C1447"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342B0C7"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08472A0"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198A16D" w14:textId="77777777" w:rsidTr="005E5417">
        <w:tc>
          <w:tcPr>
            <w:tcW w:w="1584" w:type="dxa"/>
            <w:tcBorders>
              <w:top w:val="single" w:sz="4" w:space="0" w:color="auto"/>
              <w:bottom w:val="double" w:sz="4" w:space="0" w:color="auto"/>
            </w:tcBorders>
            <w:shd w:val="clear" w:color="auto" w:fill="FFFFFF"/>
          </w:tcPr>
          <w:p w14:paraId="28351625" w14:textId="77777777" w:rsidR="00E921A2" w:rsidRPr="00121095" w:rsidRDefault="00E921A2">
            <w:pPr>
              <w:pStyle w:val="QryTableInputParam"/>
              <w:keepNext/>
              <w:keepLines/>
              <w:rPr>
                <w:lang w:val="en-US"/>
              </w:rPr>
            </w:pPr>
          </w:p>
        </w:tc>
        <w:tc>
          <w:tcPr>
            <w:tcW w:w="1008" w:type="dxa"/>
            <w:tcBorders>
              <w:top w:val="single" w:sz="4" w:space="0" w:color="auto"/>
              <w:bottom w:val="double" w:sz="4" w:space="0" w:color="auto"/>
            </w:tcBorders>
            <w:shd w:val="clear" w:color="auto" w:fill="FFFFFF"/>
          </w:tcPr>
          <w:p w14:paraId="179F538C"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5654EDFC" w14:textId="77777777" w:rsidR="00E921A2" w:rsidRPr="00121095" w:rsidRDefault="00E921A2">
            <w:pPr>
              <w:pStyle w:val="QryTableInputParam"/>
              <w:keepNext/>
              <w:keepLines/>
              <w:rPr>
                <w:lang w:val="en-US"/>
              </w:rPr>
            </w:pPr>
          </w:p>
        </w:tc>
        <w:tc>
          <w:tcPr>
            <w:tcW w:w="5760" w:type="dxa"/>
            <w:tcBorders>
              <w:top w:val="single" w:sz="4" w:space="0" w:color="auto"/>
              <w:bottom w:val="double" w:sz="4" w:space="0" w:color="auto"/>
            </w:tcBorders>
            <w:shd w:val="clear" w:color="auto" w:fill="FFFFFF"/>
          </w:tcPr>
          <w:p w14:paraId="133ACB5E" w14:textId="77777777" w:rsidR="00E921A2" w:rsidRPr="00121095" w:rsidRDefault="00E921A2">
            <w:pPr>
              <w:pStyle w:val="QryTableInputParam"/>
              <w:keepNext/>
              <w:keepLines/>
              <w:rPr>
                <w:lang w:val="en-US"/>
              </w:rPr>
            </w:pPr>
          </w:p>
        </w:tc>
      </w:tr>
    </w:tbl>
    <w:p w14:paraId="6775A8FD" w14:textId="77777777" w:rsidR="00E921A2" w:rsidRPr="00121095" w:rsidRDefault="00E921A2">
      <w:pPr>
        <w:pStyle w:val="NormalIndented"/>
      </w:pPr>
      <w:r w:rsidRPr="00121095">
        <w:rPr>
          <w:b/>
        </w:rPr>
        <w:t>ColName</w:t>
      </w:r>
      <w:r w:rsidRPr="00121095">
        <w:t>:  The name used to identify the column, or field, in the complex expression.</w:t>
      </w:r>
    </w:p>
    <w:p w14:paraId="27E0DC4F" w14:textId="77777777" w:rsidR="00E921A2" w:rsidRPr="00121095" w:rsidRDefault="00E921A2">
      <w:pPr>
        <w:pStyle w:val="NormalIndented"/>
      </w:pPr>
      <w:r w:rsidRPr="00121095">
        <w:rPr>
          <w:b/>
        </w:rPr>
        <w:t>Comp. Name</w:t>
      </w:r>
      <w:r w:rsidRPr="00121095">
        <w:t xml:space="preserve">:  When the </w:t>
      </w:r>
      <w:r w:rsidRPr="00121095">
        <w:rPr>
          <w:b/>
        </w:rPr>
        <w:t>ColName</w:t>
      </w:r>
      <w:r w:rsidRPr="00121095">
        <w:t xml:space="preserve"> is of a composite data type (e.g., XPN), this is the name of an individual component of the column.  Only those components that may be valued should be listed.</w:t>
      </w:r>
    </w:p>
    <w:p w14:paraId="787099D6" w14:textId="77777777" w:rsidR="00E921A2" w:rsidRPr="00121095" w:rsidRDefault="00E921A2">
      <w:pPr>
        <w:pStyle w:val="NormalIndented"/>
      </w:pPr>
      <w:r w:rsidRPr="00121095">
        <w:t xml:space="preserve">When specifying a field in the complex expression, both the </w:t>
      </w:r>
      <w:r w:rsidRPr="00121095">
        <w:rPr>
          <w:b/>
        </w:rPr>
        <w:t>ColName</w:t>
      </w:r>
      <w:r w:rsidRPr="00121095">
        <w:t xml:space="preserve"> and </w:t>
      </w:r>
      <w:r w:rsidRPr="00121095">
        <w:rPr>
          <w:b/>
        </w:rPr>
        <w:t>Comp. Name</w:t>
      </w:r>
      <w:r w:rsidRPr="00121095">
        <w:t xml:space="preserve"> attributes should be sent if only a single component is being identified.  For instance, </w:t>
      </w:r>
      <w:r w:rsidRPr="00121095">
        <w:rPr>
          <w:b/>
        </w:rPr>
        <w:t>PatientList.ID</w:t>
      </w:r>
      <w:r w:rsidRPr="00121095">
        <w:t xml:space="preserve"> would specify the ID component of the </w:t>
      </w:r>
      <w:r w:rsidRPr="00121095">
        <w:rPr>
          <w:b/>
        </w:rPr>
        <w:t>PatientList</w:t>
      </w:r>
      <w:r w:rsidRPr="00121095">
        <w:t xml:space="preserve"> field.</w:t>
      </w:r>
    </w:p>
    <w:p w14:paraId="12CAB077" w14:textId="77777777" w:rsidR="00E921A2" w:rsidRPr="00121095" w:rsidRDefault="00E921A2">
      <w:pPr>
        <w:pStyle w:val="NormalIndented"/>
      </w:pPr>
      <w:r w:rsidRPr="00121095">
        <w:rPr>
          <w:b/>
        </w:rPr>
        <w:t>DT</w:t>
      </w:r>
      <w:r w:rsidRPr="00121095">
        <w:t>:  The data type of the field or component.</w:t>
      </w:r>
    </w:p>
    <w:p w14:paraId="04E07351" w14:textId="77777777" w:rsidR="00E921A2" w:rsidRPr="00121095" w:rsidRDefault="00E921A2">
      <w:pPr>
        <w:pStyle w:val="NormalIndented"/>
      </w:pPr>
      <w:r w:rsidRPr="00121095">
        <w:rPr>
          <w:b/>
        </w:rPr>
        <w:t>Description</w:t>
      </w:r>
      <w:r w:rsidRPr="00121095">
        <w:t>:  A narrative description of the field or component and how it is to be used.</w:t>
      </w:r>
    </w:p>
    <w:p w14:paraId="31B492BD" w14:textId="5959A295" w:rsidR="00E921A2" w:rsidRPr="00121095" w:rsidRDefault="002044FB" w:rsidP="002044FB">
      <w:pPr>
        <w:pStyle w:val="Heading4"/>
        <w:numPr>
          <w:ilvl w:val="0"/>
          <w:numId w:val="0"/>
        </w:numPr>
        <w:tabs>
          <w:tab w:val="left" w:pos="2160"/>
        </w:tabs>
      </w:pPr>
      <w:bookmarkStart w:id="188" w:name="_Ref487532617"/>
      <w:bookmarkStart w:id="189" w:name="_Toc495483539"/>
      <w:bookmarkStart w:id="190" w:name="_Toc24273760"/>
      <w:r w:rsidRPr="00121095">
        <w:t>5.3.2.13</w:t>
      </w:r>
      <w:r w:rsidRPr="00121095">
        <w:tab/>
      </w:r>
      <w:r w:rsidR="00E921A2" w:rsidRPr="00121095">
        <w:t>Output specification for tabular response</w:t>
      </w:r>
      <w:bookmarkEnd w:id="188"/>
      <w:bookmarkEnd w:id="189"/>
      <w:bookmarkEnd w:id="190"/>
      <w:r w:rsidR="00BF2FE6" w:rsidRPr="00121095">
        <w:fldChar w:fldCharType="begin"/>
      </w:r>
      <w:r w:rsidR="00E921A2" w:rsidRPr="00121095">
        <w:instrText xml:space="preserve"> XE "Output specification for tabular response" </w:instrText>
      </w:r>
      <w:r w:rsidR="00BF2FE6" w:rsidRPr="00121095">
        <w:fldChar w:fldCharType="end"/>
      </w:r>
    </w:p>
    <w:p w14:paraId="776E2BDB" w14:textId="77777777" w:rsidR="00E921A2" w:rsidRPr="00121095" w:rsidRDefault="00E921A2">
      <w:pPr>
        <w:pStyle w:val="NormalIndented"/>
      </w:pPr>
      <w:r w:rsidRPr="00121095">
        <w:t>The output specification for the tabular response consists of the Virtual Table description, i.e., the columns and rows. It has the same columns as the input specification, but the rows reflect all of the available rows in the table, not just those that can be filtered upon input.</w:t>
      </w:r>
    </w:p>
    <w:p w14:paraId="58957089"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1B66F6FF" w14:textId="77777777" w:rsidTr="00E50DB9">
        <w:trPr>
          <w:cantSplit/>
          <w:tblHeader/>
        </w:trPr>
        <w:tc>
          <w:tcPr>
            <w:tcW w:w="1440" w:type="dxa"/>
            <w:tcBorders>
              <w:top w:val="double" w:sz="4" w:space="0" w:color="auto"/>
              <w:bottom w:val="single" w:sz="4" w:space="0" w:color="auto"/>
            </w:tcBorders>
            <w:shd w:val="pct10" w:color="auto" w:fill="FFFFFF"/>
          </w:tcPr>
          <w:p w14:paraId="780B1AE6" w14:textId="77777777"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14:paraId="5D13CF4E" w14:textId="77777777" w:rsidR="00E921A2" w:rsidRPr="00121095" w:rsidRDefault="00E921A2">
            <w:pPr>
              <w:pStyle w:val="QryTableVirtualHeader"/>
              <w:rPr>
                <w:lang w:val="en-US"/>
              </w:rPr>
            </w:pPr>
            <w:r w:rsidRPr="00121095">
              <w:rPr>
                <w:lang w:val="en-US"/>
              </w:rPr>
              <w:t>Key/</w:t>
            </w:r>
          </w:p>
          <w:p w14:paraId="5C04D6F3"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0B70C8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9689898"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CB2DB3B"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04914260"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3AC0B7B"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A4146C7"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0544F2A6"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11D802E"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23CB2F31"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4DE3368" w14:textId="77777777" w:rsidR="00E921A2" w:rsidRPr="00121095" w:rsidRDefault="00E921A2">
            <w:pPr>
              <w:pStyle w:val="QryTableVirtualHeader"/>
              <w:rPr>
                <w:lang w:val="en-US"/>
              </w:rPr>
            </w:pPr>
            <w:r w:rsidRPr="00121095">
              <w:rPr>
                <w:lang w:val="en-US"/>
              </w:rPr>
              <w:t>Element Name</w:t>
            </w:r>
          </w:p>
        </w:tc>
      </w:tr>
      <w:tr w:rsidR="005E5417" w:rsidRPr="00E921A2" w14:paraId="4C5FBDDF" w14:textId="77777777" w:rsidTr="00E50DB9">
        <w:trPr>
          <w:cantSplit/>
        </w:trPr>
        <w:tc>
          <w:tcPr>
            <w:tcW w:w="1440" w:type="dxa"/>
            <w:tcBorders>
              <w:top w:val="single" w:sz="4" w:space="0" w:color="auto"/>
              <w:bottom w:val="double" w:sz="4" w:space="0" w:color="auto"/>
            </w:tcBorders>
            <w:shd w:val="clear" w:color="auto" w:fill="FFFFFF"/>
          </w:tcPr>
          <w:p w14:paraId="581E62C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0C0A42B"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966D5B9"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921D45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1DC58B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D450E8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D4BDA1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1F9836A"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C3326B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1601C16"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4F2242EB"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06E23C9" w14:textId="77777777" w:rsidR="00E921A2" w:rsidRPr="00121095" w:rsidRDefault="00E921A2">
            <w:pPr>
              <w:pStyle w:val="QryTableVirtual"/>
              <w:rPr>
                <w:lang w:val="en-US"/>
              </w:rPr>
            </w:pPr>
          </w:p>
        </w:tc>
      </w:tr>
    </w:tbl>
    <w:p w14:paraId="1003E490" w14:textId="06EC529D" w:rsidR="00E921A2" w:rsidRPr="00121095" w:rsidRDefault="00E921A2">
      <w:pPr>
        <w:pStyle w:val="NormalIndented"/>
      </w:pPr>
      <w:r w:rsidRPr="00121095">
        <w:t xml:space="preserve">The usage of the columns in this table is as described in section </w:t>
      </w:r>
      <w:r w:rsidR="002503D5">
        <w:fldChar w:fldCharType="begin"/>
      </w:r>
      <w:r w:rsidR="002503D5">
        <w:instrText xml:space="preserve"> REF _Ref487531706 \r \h  \* MERGEFORMAT </w:instrText>
      </w:r>
      <w:r w:rsidR="002503D5">
        <w:fldChar w:fldCharType="separate"/>
      </w:r>
      <w:r w:rsidR="00C244BF" w:rsidRPr="00C244BF">
        <w:rPr>
          <w:rStyle w:val="HyperlinkText"/>
        </w:rPr>
        <w:t>5.3.2.8</w:t>
      </w:r>
      <w:r w:rsidR="002503D5">
        <w:fldChar w:fldCharType="end"/>
      </w:r>
      <w:r w:rsidRPr="00121095">
        <w:t>, "</w:t>
      </w:r>
      <w:r w:rsidR="002503D5">
        <w:fldChar w:fldCharType="begin"/>
      </w:r>
      <w:r w:rsidR="002503D5">
        <w:instrText xml:space="preserve"> REF _Ref487531706 \h  \* MERGEFORMAT </w:instrText>
      </w:r>
      <w:r w:rsidR="002503D5">
        <w:fldChar w:fldCharType="separate"/>
      </w:r>
      <w:r w:rsidR="00C244BF" w:rsidRPr="00C244BF">
        <w:rPr>
          <w:rStyle w:val="HyperlinkText"/>
        </w:rPr>
        <w:t>QBE input parameter specification</w:t>
      </w:r>
      <w:r w:rsidR="002503D5">
        <w:fldChar w:fldCharType="end"/>
      </w:r>
      <w:r w:rsidRPr="00121095">
        <w:t>."  Note that the Key/Search and Match Op fields are only meaningful when a virtual table is used in the input specification (QSC variant).</w:t>
      </w:r>
    </w:p>
    <w:p w14:paraId="006425E8" w14:textId="77777777" w:rsidR="00E921A2" w:rsidRPr="00121095" w:rsidRDefault="00E921A2">
      <w:pPr>
        <w:pStyle w:val="NormalIndented"/>
      </w:pPr>
      <w:r w:rsidRPr="00121095">
        <w:t>When the QSC variant is in use, the "Input/Output Specification and Commentary" virtual table is used for selection of output fields.  No separate table is specified for output.</w:t>
      </w:r>
    </w:p>
    <w:p w14:paraId="1D0EF499" w14:textId="36904FFE" w:rsidR="00E921A2" w:rsidRPr="00121095" w:rsidRDefault="002044FB" w:rsidP="002044FB">
      <w:pPr>
        <w:pStyle w:val="Heading3"/>
        <w:numPr>
          <w:ilvl w:val="0"/>
          <w:numId w:val="0"/>
        </w:numPr>
        <w:tabs>
          <w:tab w:val="left" w:pos="1440"/>
        </w:tabs>
      </w:pPr>
      <w:bookmarkStart w:id="191" w:name="_Toc495483540"/>
      <w:bookmarkStart w:id="192" w:name="_Toc24273761"/>
      <w:bookmarkStart w:id="193" w:name="_Toc41280973"/>
      <w:bookmarkStart w:id="194" w:name="_Toc43004335"/>
      <w:bookmarkStart w:id="195" w:name="_Ref235434625"/>
      <w:bookmarkStart w:id="196" w:name="_Ref235434641"/>
      <w:bookmarkStart w:id="197" w:name="_Toc28957696"/>
      <w:r w:rsidRPr="00121095">
        <w:t>5.3.3</w:t>
      </w:r>
      <w:r w:rsidRPr="00121095">
        <w:tab/>
      </w:r>
      <w:r w:rsidR="00E921A2" w:rsidRPr="00121095">
        <w:t>Query Profile templates</w:t>
      </w:r>
      <w:bookmarkEnd w:id="191"/>
      <w:bookmarkEnd w:id="192"/>
      <w:bookmarkEnd w:id="193"/>
      <w:bookmarkEnd w:id="194"/>
      <w:bookmarkEnd w:id="195"/>
      <w:bookmarkEnd w:id="196"/>
      <w:bookmarkEnd w:id="197"/>
      <w:r w:rsidR="00BF2FE6" w:rsidRPr="00121095">
        <w:fldChar w:fldCharType="begin"/>
      </w:r>
      <w:r w:rsidR="00E921A2" w:rsidRPr="00121095">
        <w:instrText xml:space="preserve"> XE "Conformance statement templates" </w:instrText>
      </w:r>
      <w:r w:rsidR="00BF2FE6" w:rsidRPr="00121095">
        <w:fldChar w:fldCharType="end"/>
      </w:r>
    </w:p>
    <w:p w14:paraId="61CA57B7" w14:textId="4EE80839" w:rsidR="00E921A2" w:rsidRPr="00121095" w:rsidRDefault="002044FB" w:rsidP="002044FB">
      <w:pPr>
        <w:pStyle w:val="Heading4"/>
        <w:numPr>
          <w:ilvl w:val="0"/>
          <w:numId w:val="0"/>
        </w:numPr>
        <w:tabs>
          <w:tab w:val="left" w:pos="2160"/>
        </w:tabs>
        <w:rPr>
          <w:vanish/>
        </w:rPr>
      </w:pPr>
      <w:r w:rsidRPr="00121095">
        <w:rPr>
          <w:vanish/>
        </w:rPr>
        <w:t>5.3.3.0</w:t>
      </w:r>
      <w:r w:rsidRPr="00121095">
        <w:rPr>
          <w:vanish/>
        </w:rPr>
        <w:tab/>
      </w:r>
      <w:r w:rsidR="00E921A2" w:rsidRPr="00121095">
        <w:rPr>
          <w:vanish/>
        </w:rPr>
        <w:t>hiddentext</w:t>
      </w:r>
      <w:bookmarkStart w:id="198" w:name="_Toc1829027"/>
      <w:bookmarkStart w:id="199" w:name="_Toc24273762"/>
      <w:bookmarkEnd w:id="198"/>
      <w:bookmarkEnd w:id="199"/>
    </w:p>
    <w:p w14:paraId="2A93F04F" w14:textId="2C54DE7C" w:rsidR="00E921A2" w:rsidRPr="000922E0" w:rsidRDefault="002044FB" w:rsidP="002044FB">
      <w:pPr>
        <w:pStyle w:val="Heading4"/>
        <w:numPr>
          <w:ilvl w:val="0"/>
          <w:numId w:val="0"/>
        </w:numPr>
        <w:tabs>
          <w:tab w:val="left" w:pos="2160"/>
        </w:tabs>
      </w:pPr>
      <w:bookmarkStart w:id="200" w:name="_Ref487442874"/>
      <w:bookmarkStart w:id="201" w:name="_Toc495483541"/>
      <w:bookmarkStart w:id="202" w:name="_Toc24273763"/>
      <w:r w:rsidRPr="000922E0">
        <w:t>5.3.3.1</w:t>
      </w:r>
      <w:r w:rsidRPr="000922E0">
        <w:tab/>
      </w:r>
      <w:r w:rsidR="00E921A2" w:rsidRPr="000922E0">
        <w:t>Query Profile template for query with tabular response</w:t>
      </w:r>
      <w:bookmarkEnd w:id="200"/>
      <w:bookmarkEnd w:id="201"/>
      <w:bookmarkEnd w:id="202"/>
      <w:r w:rsidR="00BF2FE6" w:rsidRPr="000922E0">
        <w:fldChar w:fldCharType="begin"/>
      </w:r>
      <w:r w:rsidR="00E921A2" w:rsidRPr="000922E0">
        <w:instrText xml:space="preserve"> XE "Conformance statement</w:instrText>
      </w:r>
      <w:r w:rsidR="00F2052F">
        <w:instrText>:</w:instrText>
      </w:r>
      <w:r w:rsidR="00E921A2" w:rsidRPr="000922E0">
        <w:instrText xml:space="preserve">template for query with tabular response" </w:instrText>
      </w:r>
      <w:r w:rsidR="00BF2FE6" w:rsidRPr="000922E0">
        <w:fldChar w:fldCharType="end"/>
      </w:r>
    </w:p>
    <w:p w14:paraId="0876BE99" w14:textId="77777777" w:rsidR="00E921A2" w:rsidRPr="00121095" w:rsidRDefault="00E921A2">
      <w:pPr>
        <w:pStyle w:val="QryTableCaption"/>
        <w:keepNext/>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39F8272" w14:textId="77777777" w:rsidTr="005E5417">
        <w:trPr>
          <w:tblHeader/>
        </w:trPr>
        <w:tc>
          <w:tcPr>
            <w:tcW w:w="2880" w:type="dxa"/>
            <w:tcBorders>
              <w:top w:val="double" w:sz="4" w:space="0" w:color="auto"/>
              <w:bottom w:val="single" w:sz="4" w:space="0" w:color="auto"/>
            </w:tcBorders>
            <w:shd w:val="clear" w:color="auto" w:fill="FFFFFF"/>
          </w:tcPr>
          <w:p w14:paraId="4E7ABA64" w14:textId="77777777" w:rsidR="00E921A2" w:rsidRPr="00121095" w:rsidRDefault="00E921A2">
            <w:pPr>
              <w:pStyle w:val="QryTableHeader"/>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554D5AC1" w14:textId="77777777" w:rsidR="00E921A2" w:rsidRPr="00121095" w:rsidRDefault="00E921A2">
            <w:pPr>
              <w:pStyle w:val="QryTableID"/>
              <w:rPr>
                <w:lang w:val="en-US"/>
              </w:rPr>
            </w:pPr>
          </w:p>
        </w:tc>
      </w:tr>
      <w:tr w:rsidR="00E921A2" w:rsidRPr="00E921A2" w14:paraId="69D90FC0" w14:textId="77777777" w:rsidTr="005E5417">
        <w:tc>
          <w:tcPr>
            <w:tcW w:w="2880" w:type="dxa"/>
            <w:tcBorders>
              <w:top w:val="single" w:sz="4" w:space="0" w:color="auto"/>
              <w:bottom w:val="single" w:sz="4" w:space="0" w:color="auto"/>
            </w:tcBorders>
            <w:shd w:val="clear" w:color="auto" w:fill="FFFFFF"/>
          </w:tcPr>
          <w:p w14:paraId="695C0B3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0B26C826" w14:textId="77777777" w:rsidR="00E921A2" w:rsidRPr="00121095" w:rsidRDefault="00E921A2">
            <w:pPr>
              <w:pStyle w:val="QryTableType"/>
              <w:rPr>
                <w:lang w:val="en-US"/>
              </w:rPr>
            </w:pPr>
          </w:p>
        </w:tc>
      </w:tr>
      <w:tr w:rsidR="00E921A2" w:rsidRPr="00E921A2" w14:paraId="38F914B3" w14:textId="77777777" w:rsidTr="005E5417">
        <w:tc>
          <w:tcPr>
            <w:tcW w:w="2880" w:type="dxa"/>
            <w:tcBorders>
              <w:top w:val="single" w:sz="4" w:space="0" w:color="auto"/>
              <w:bottom w:val="single" w:sz="4" w:space="0" w:color="auto"/>
            </w:tcBorders>
            <w:shd w:val="clear" w:color="auto" w:fill="FFFFFF"/>
          </w:tcPr>
          <w:p w14:paraId="473E308F"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7D9C8CC" w14:textId="77777777" w:rsidR="00E921A2" w:rsidRPr="00121095" w:rsidRDefault="00E921A2">
            <w:pPr>
              <w:pStyle w:val="QryTableName"/>
              <w:rPr>
                <w:lang w:val="en-US"/>
              </w:rPr>
            </w:pPr>
          </w:p>
        </w:tc>
      </w:tr>
      <w:tr w:rsidR="00E921A2" w:rsidRPr="00E921A2" w14:paraId="00E49961" w14:textId="77777777" w:rsidTr="005E5417">
        <w:tc>
          <w:tcPr>
            <w:tcW w:w="2880" w:type="dxa"/>
            <w:tcBorders>
              <w:top w:val="single" w:sz="4" w:space="0" w:color="auto"/>
              <w:bottom w:val="single" w:sz="4" w:space="0" w:color="auto"/>
            </w:tcBorders>
            <w:shd w:val="clear" w:color="auto" w:fill="FFFFFF"/>
          </w:tcPr>
          <w:p w14:paraId="469BE1A8"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52CC092" w14:textId="77777777" w:rsidR="00E921A2" w:rsidRPr="00121095" w:rsidRDefault="00E921A2">
            <w:pPr>
              <w:pStyle w:val="QryTableTriggerQuery"/>
              <w:rPr>
                <w:lang w:val="en-US"/>
              </w:rPr>
            </w:pPr>
          </w:p>
        </w:tc>
      </w:tr>
      <w:tr w:rsidR="00E921A2" w:rsidRPr="00E921A2" w14:paraId="6C69F7FB" w14:textId="77777777" w:rsidTr="005E5417">
        <w:tc>
          <w:tcPr>
            <w:tcW w:w="2880" w:type="dxa"/>
            <w:tcBorders>
              <w:top w:val="single" w:sz="4" w:space="0" w:color="auto"/>
              <w:bottom w:val="single" w:sz="4" w:space="0" w:color="auto"/>
            </w:tcBorders>
            <w:shd w:val="clear" w:color="auto" w:fill="FFFFFF"/>
          </w:tcPr>
          <w:p w14:paraId="5CDCC6C6"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CC27E0A" w14:textId="77777777" w:rsidR="00E921A2" w:rsidRPr="00121095" w:rsidRDefault="00E921A2">
            <w:pPr>
              <w:pStyle w:val="QryTableMode"/>
              <w:rPr>
                <w:lang w:val="en-US"/>
              </w:rPr>
            </w:pPr>
          </w:p>
        </w:tc>
      </w:tr>
      <w:tr w:rsidR="00E921A2" w:rsidRPr="00E921A2" w14:paraId="2F7B25FA" w14:textId="77777777" w:rsidTr="005E5417">
        <w:tc>
          <w:tcPr>
            <w:tcW w:w="2880" w:type="dxa"/>
            <w:tcBorders>
              <w:top w:val="single" w:sz="4" w:space="0" w:color="auto"/>
              <w:bottom w:val="single" w:sz="4" w:space="0" w:color="auto"/>
            </w:tcBorders>
            <w:shd w:val="clear" w:color="auto" w:fill="FFFFFF"/>
          </w:tcPr>
          <w:p w14:paraId="385B5AC9"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3B69B93" w14:textId="77777777" w:rsidR="00E921A2" w:rsidRPr="00121095" w:rsidRDefault="00E921A2">
            <w:pPr>
              <w:pStyle w:val="QryTableResponseTrigger"/>
              <w:rPr>
                <w:lang w:val="en-US"/>
              </w:rPr>
            </w:pPr>
          </w:p>
        </w:tc>
      </w:tr>
      <w:tr w:rsidR="00E921A2" w:rsidRPr="00E921A2" w14:paraId="6888B108" w14:textId="77777777" w:rsidTr="005E5417">
        <w:tc>
          <w:tcPr>
            <w:tcW w:w="2880" w:type="dxa"/>
            <w:tcBorders>
              <w:top w:val="single" w:sz="4" w:space="0" w:color="auto"/>
              <w:bottom w:val="single" w:sz="4" w:space="0" w:color="auto"/>
            </w:tcBorders>
            <w:shd w:val="clear" w:color="auto" w:fill="FFFFFF"/>
          </w:tcPr>
          <w:p w14:paraId="226CBDEA"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40BE8888" w14:textId="77777777" w:rsidR="00E921A2" w:rsidRPr="00121095" w:rsidRDefault="00E921A2">
            <w:pPr>
              <w:pStyle w:val="QryTableCharacteristicsQuery"/>
              <w:rPr>
                <w:lang w:val="en-US"/>
              </w:rPr>
            </w:pPr>
          </w:p>
        </w:tc>
      </w:tr>
      <w:tr w:rsidR="00E921A2" w:rsidRPr="00E921A2" w14:paraId="00284925" w14:textId="77777777" w:rsidTr="005E5417">
        <w:tc>
          <w:tcPr>
            <w:tcW w:w="2880" w:type="dxa"/>
            <w:tcBorders>
              <w:top w:val="single" w:sz="4" w:space="0" w:color="auto"/>
              <w:bottom w:val="single" w:sz="4" w:space="0" w:color="auto"/>
            </w:tcBorders>
            <w:shd w:val="clear" w:color="auto" w:fill="FFFFFF"/>
          </w:tcPr>
          <w:p w14:paraId="5EFC61C3"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33F5839" w14:textId="77777777" w:rsidR="00E921A2" w:rsidRPr="00121095" w:rsidRDefault="00E921A2">
            <w:pPr>
              <w:pStyle w:val="QryTablePurpose"/>
              <w:rPr>
                <w:lang w:val="en-US"/>
              </w:rPr>
            </w:pPr>
          </w:p>
        </w:tc>
      </w:tr>
      <w:tr w:rsidR="00E921A2" w:rsidRPr="00E921A2" w14:paraId="60735434" w14:textId="77777777" w:rsidTr="005E5417">
        <w:trPr>
          <w:cantSplit/>
        </w:trPr>
        <w:tc>
          <w:tcPr>
            <w:tcW w:w="2880" w:type="dxa"/>
            <w:tcBorders>
              <w:top w:val="single" w:sz="4" w:space="0" w:color="auto"/>
              <w:bottom w:val="single" w:sz="4" w:space="0" w:color="auto"/>
            </w:tcBorders>
            <w:shd w:val="clear" w:color="auto" w:fill="FFFFFF"/>
          </w:tcPr>
          <w:p w14:paraId="248ABA07"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90F711D" w14:textId="77777777" w:rsidR="00E921A2" w:rsidRPr="00121095" w:rsidRDefault="00E921A2">
            <w:pPr>
              <w:pStyle w:val="QryTableCharacteristicsResponse"/>
              <w:rPr>
                <w:b/>
                <w:lang w:val="en-US"/>
              </w:rPr>
            </w:pPr>
          </w:p>
        </w:tc>
      </w:tr>
      <w:tr w:rsidR="00E921A2" w:rsidRPr="00E921A2" w14:paraId="0135FABD" w14:textId="77777777" w:rsidTr="005E5417">
        <w:trPr>
          <w:cantSplit/>
        </w:trPr>
        <w:tc>
          <w:tcPr>
            <w:tcW w:w="2880" w:type="dxa"/>
            <w:tcBorders>
              <w:top w:val="single" w:sz="4" w:space="0" w:color="auto"/>
              <w:bottom w:val="double" w:sz="4" w:space="0" w:color="auto"/>
            </w:tcBorders>
            <w:shd w:val="clear" w:color="auto" w:fill="FFFFFF"/>
          </w:tcPr>
          <w:p w14:paraId="437233AB"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F350CBA" w14:textId="77777777" w:rsidR="00E921A2" w:rsidRPr="00121095" w:rsidRDefault="00E921A2">
            <w:pPr>
              <w:pStyle w:val="QryTableSegmentPattern"/>
              <w:rPr>
                <w:lang w:val="en-US"/>
              </w:rPr>
            </w:pPr>
          </w:p>
        </w:tc>
      </w:tr>
    </w:tbl>
    <w:p w14:paraId="0EE0DCDC" w14:textId="77777777" w:rsidR="00E921A2" w:rsidRPr="00121095" w:rsidRDefault="00E921A2"/>
    <w:p w14:paraId="6385A03D" w14:textId="70E465C3" w:rsidR="00E921A2" w:rsidRPr="00121095" w:rsidRDefault="00E921A2" w:rsidP="00BF5311">
      <w:r>
        <w:t xml:space="preserve">The message structure for QBP^Znn^QPB_Q13 can be found in </w:t>
      </w:r>
      <w:r w:rsidR="00BF2FE6">
        <w:fldChar w:fldCharType="begin"/>
      </w:r>
      <w:r>
        <w:instrText xml:space="preserve"> REF _Ref370217351 \r \h </w:instrText>
      </w:r>
      <w:r w:rsidR="00BF2FE6">
        <w:fldChar w:fldCharType="separate"/>
      </w:r>
      <w:r w:rsidR="00C244BF">
        <w:t>5.3.1.2</w:t>
      </w:r>
      <w:r w:rsidR="00BF2FE6">
        <w:fldChar w:fldCharType="end"/>
      </w:r>
      <w:r>
        <w:t>. Use the QBP^Q13^QPB_Q13 Message structure.</w:t>
      </w:r>
    </w:p>
    <w:p w14:paraId="186131F8" w14:textId="77777777" w:rsidR="00E921A2" w:rsidRPr="00121095" w:rsidRDefault="00E921A2">
      <w:pPr>
        <w:pStyle w:val="MsgTableCaption"/>
      </w:pPr>
      <w:r w:rsidRPr="00121095">
        <w:t xml:space="preserve">RTB^Znn^RTB_K13: Response Grammar:  RTB Message </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0070F5E4"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63C6C52B"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B86E6C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1511AB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F79D86E" w14:textId="77777777" w:rsidR="00E921A2" w:rsidRPr="00121095" w:rsidRDefault="00E921A2">
            <w:pPr>
              <w:pStyle w:val="MsgTableHeader"/>
              <w:jc w:val="center"/>
              <w:rPr>
                <w:lang w:val="en-US"/>
              </w:rPr>
            </w:pPr>
            <w:r w:rsidRPr="00121095">
              <w:rPr>
                <w:lang w:val="en-US"/>
              </w:rPr>
              <w:t>Sec Ref</w:t>
            </w:r>
          </w:p>
        </w:tc>
      </w:tr>
      <w:tr w:rsidR="00E921A2" w:rsidRPr="00E921A2" w14:paraId="05775793"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0895DE1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8768713"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7628E45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9CDC125" w14:textId="77777777" w:rsidR="00E921A2" w:rsidRPr="00121095" w:rsidRDefault="00E921A2">
            <w:pPr>
              <w:pStyle w:val="MsgTableBody"/>
              <w:jc w:val="center"/>
            </w:pPr>
            <w:r w:rsidRPr="00121095">
              <w:t>2.15.9</w:t>
            </w:r>
          </w:p>
        </w:tc>
      </w:tr>
      <w:tr w:rsidR="00E921A2" w:rsidRPr="00E921A2" w14:paraId="51F138B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E675F8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EC939B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8B873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11B4E" w14:textId="77777777" w:rsidR="00E921A2" w:rsidRPr="00121095" w:rsidRDefault="00E921A2">
            <w:pPr>
              <w:pStyle w:val="MsgTableBody"/>
              <w:jc w:val="center"/>
            </w:pPr>
            <w:r w:rsidRPr="00121095">
              <w:t>2.15.12</w:t>
            </w:r>
          </w:p>
        </w:tc>
      </w:tr>
      <w:tr w:rsidR="00E921A2" w:rsidRPr="00E921A2" w14:paraId="0BE7652E"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E1A3D0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FA3AF8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59279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2F0A9" w14:textId="77777777" w:rsidR="00E921A2" w:rsidRPr="00121095" w:rsidRDefault="00E921A2">
            <w:pPr>
              <w:pStyle w:val="MsgTableBody"/>
              <w:jc w:val="center"/>
            </w:pPr>
            <w:r w:rsidRPr="00121095">
              <w:t>2.14.13</w:t>
            </w:r>
          </w:p>
        </w:tc>
      </w:tr>
      <w:tr w:rsidR="00E921A2" w:rsidRPr="00E921A2" w14:paraId="602509A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7214AC3"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33DE564"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5896234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3BDCC" w14:textId="77777777" w:rsidR="00E921A2" w:rsidRPr="00121095" w:rsidRDefault="00E921A2">
            <w:pPr>
              <w:pStyle w:val="MsgTableBody"/>
              <w:jc w:val="center"/>
            </w:pPr>
            <w:r w:rsidRPr="00121095">
              <w:t>2.15.8</w:t>
            </w:r>
          </w:p>
        </w:tc>
      </w:tr>
      <w:tr w:rsidR="00E921A2" w:rsidRPr="00E921A2" w14:paraId="56EB571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7EF737B"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082DF12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658A2D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09255F" w14:textId="77777777" w:rsidR="00E921A2" w:rsidRPr="00121095" w:rsidRDefault="00E921A2">
            <w:pPr>
              <w:pStyle w:val="MsgTableBody"/>
              <w:jc w:val="center"/>
            </w:pPr>
            <w:r w:rsidRPr="00121095">
              <w:t>2.15.5</w:t>
            </w:r>
          </w:p>
        </w:tc>
      </w:tr>
      <w:tr w:rsidR="00E921A2" w:rsidRPr="00E921A2" w14:paraId="7D55FA9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D792CA8"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CB2EE6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77139F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CA84D1" w14:textId="77777777" w:rsidR="00E921A2" w:rsidRPr="00121095" w:rsidRDefault="00E921A2">
            <w:pPr>
              <w:pStyle w:val="MsgTableBody"/>
              <w:jc w:val="center"/>
            </w:pPr>
            <w:r w:rsidRPr="00121095">
              <w:t>5.4.2</w:t>
            </w:r>
          </w:p>
        </w:tc>
      </w:tr>
      <w:tr w:rsidR="00E921A2" w:rsidRPr="00E921A2" w14:paraId="411A4C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67BB405"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2B6082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0C6355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D7A679" w14:textId="5BB3CEAD"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ABAB6C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8ECC48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E3BC071"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7552634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7656B" w14:textId="77777777" w:rsidR="00E921A2" w:rsidRPr="00121095" w:rsidRDefault="00E921A2">
            <w:pPr>
              <w:pStyle w:val="MsgTableBody"/>
              <w:jc w:val="center"/>
            </w:pPr>
          </w:p>
        </w:tc>
      </w:tr>
      <w:tr w:rsidR="00E921A2" w:rsidRPr="00E921A2" w14:paraId="3DD7841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802C257" w14:textId="77777777" w:rsidR="00E921A2" w:rsidRPr="00121095" w:rsidRDefault="00E921A2">
            <w:pPr>
              <w:pStyle w:val="MsgTableBody"/>
              <w:rPr>
                <w:rStyle w:val="Hyperlink"/>
              </w:rPr>
            </w:pPr>
            <w:r w:rsidRPr="00121095">
              <w:t xml:space="preserve">  </w:t>
            </w:r>
            <w:hyperlink w:anchor="RDF" w:history="1">
              <w:r w:rsidRPr="00121095">
                <w:rPr>
                  <w:rStyle w:val="Hyperlink"/>
                </w:rPr>
                <w:t>RDF</w:t>
              </w:r>
            </w:hyperlink>
            <w:r w:rsidRPr="00121095">
              <w:rPr>
                <w:rStyle w:val="Hyperlink"/>
              </w:rPr>
              <w:t xml:space="preserve"> </w:t>
            </w:r>
          </w:p>
        </w:tc>
        <w:tc>
          <w:tcPr>
            <w:tcW w:w="4320" w:type="dxa"/>
            <w:tcBorders>
              <w:top w:val="dotted" w:sz="4" w:space="0" w:color="auto"/>
              <w:left w:val="nil"/>
              <w:bottom w:val="dotted" w:sz="4" w:space="0" w:color="auto"/>
              <w:right w:val="nil"/>
            </w:tcBorders>
            <w:shd w:val="clear" w:color="auto" w:fill="FFFFFF"/>
          </w:tcPr>
          <w:p w14:paraId="0CE6597A"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7C0356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2B292E" w14:textId="2A12070D"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tr w:rsidR="00E921A2" w:rsidRPr="00E921A2" w14:paraId="292A25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FF2E037"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73905580"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032D00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6D38D5" w14:textId="3122EC3D"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A514DB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0FA673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156BF70"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67FAFB5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88EF4E" w14:textId="77777777" w:rsidR="00E921A2" w:rsidRPr="00121095" w:rsidRDefault="00E921A2">
            <w:pPr>
              <w:pStyle w:val="MsgTableBody"/>
              <w:jc w:val="center"/>
            </w:pPr>
          </w:p>
        </w:tc>
      </w:tr>
      <w:tr w:rsidR="00E921A2" w:rsidRPr="00E921A2" w14:paraId="5A686CF0"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1C2033AA"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A6AB8BB"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B3DABB6"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7F12D6C" w14:textId="77777777" w:rsidR="00E921A2" w:rsidRPr="00121095" w:rsidRDefault="00E921A2">
            <w:pPr>
              <w:pStyle w:val="MsgTableBody"/>
              <w:jc w:val="center"/>
            </w:pPr>
            <w:r w:rsidRPr="00121095">
              <w:t>2.15.4</w:t>
            </w:r>
          </w:p>
        </w:tc>
      </w:tr>
    </w:tbl>
    <w:p w14:paraId="732811D2" w14:textId="77777777" w:rsidR="0049558B" w:rsidRDefault="0049558B" w:rsidP="0049558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3EB86B8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3408EF0" w14:textId="77777777" w:rsidR="0049558B" w:rsidRDefault="0049558B" w:rsidP="00381A24">
            <w:pPr>
              <w:pStyle w:val="ACK-ChoreographyHeader"/>
            </w:pPr>
            <w:r>
              <w:t>Acknowledgement Choreography</w:t>
            </w:r>
          </w:p>
        </w:tc>
      </w:tr>
      <w:tr w:rsidR="0049558B" w14:paraId="12676DD0"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401C175" w14:textId="77777777" w:rsidR="0049558B" w:rsidRDefault="0049558B" w:rsidP="00381A24">
            <w:pPr>
              <w:pStyle w:val="ACK-ChoreographyHeader"/>
            </w:pPr>
            <w:r w:rsidRPr="00121095">
              <w:t>RTB^Znn^RTB_K13</w:t>
            </w:r>
          </w:p>
        </w:tc>
      </w:tr>
      <w:tr w:rsidR="0049558B" w14:paraId="130AD13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4EC82E8"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66B68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F7628E0" w14:textId="77777777" w:rsidR="0049558B" w:rsidRDefault="0049558B" w:rsidP="00381A24">
            <w:pPr>
              <w:pStyle w:val="ACK-ChoreographyBody"/>
            </w:pPr>
            <w:r>
              <w:t>Field value: Enhanced mode</w:t>
            </w:r>
          </w:p>
        </w:tc>
      </w:tr>
      <w:tr w:rsidR="0049558B" w14:paraId="6A22DB7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108515E"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72653B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465B79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D420E13" w14:textId="77777777" w:rsidR="0049558B" w:rsidRDefault="0049558B" w:rsidP="00381A24">
            <w:pPr>
              <w:pStyle w:val="ACK-ChoreographyBody"/>
            </w:pPr>
            <w:r>
              <w:t>AL, SU, ER</w:t>
            </w:r>
          </w:p>
        </w:tc>
      </w:tr>
      <w:tr w:rsidR="0049558B" w14:paraId="149D82E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64A927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5E0B89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91653E5"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89D4645" w14:textId="77777777" w:rsidR="0049558B" w:rsidRDefault="0049558B" w:rsidP="00381A24">
            <w:pPr>
              <w:pStyle w:val="ACK-ChoreographyBody"/>
            </w:pPr>
            <w:r>
              <w:t>AL</w:t>
            </w:r>
          </w:p>
        </w:tc>
      </w:tr>
      <w:tr w:rsidR="0049558B" w14:paraId="468B1CA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B2EC5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020E5E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9216A5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1FA9DF8" w14:textId="77777777" w:rsidR="0049558B" w:rsidRDefault="0049558B" w:rsidP="00381A24">
            <w:pPr>
              <w:pStyle w:val="ACK-ChoreographyBody"/>
            </w:pPr>
            <w:r>
              <w:rPr>
                <w:szCs w:val="16"/>
              </w:rPr>
              <w:t>ACK^Znn^ACK</w:t>
            </w:r>
          </w:p>
        </w:tc>
      </w:tr>
      <w:tr w:rsidR="0049558B" w14:paraId="26EB549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1D7A356"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8A20491"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A95FED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75EB250" w14:textId="77777777" w:rsidR="0049558B" w:rsidRDefault="0049558B" w:rsidP="00381A24">
            <w:pPr>
              <w:pStyle w:val="ACK-ChoreographyBody"/>
            </w:pPr>
            <w:r>
              <w:t>-</w:t>
            </w:r>
          </w:p>
        </w:tc>
      </w:tr>
    </w:tbl>
    <w:p w14:paraId="2D1A1C06" w14:textId="77777777" w:rsidR="0049558B" w:rsidRDefault="0049558B" w:rsidP="007D495C"/>
    <w:p w14:paraId="5DB1D7DD"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7B4C5A81" w14:textId="77777777" w:rsidTr="00D146B1">
        <w:trPr>
          <w:cantSplit/>
          <w:tblHeader/>
        </w:trPr>
        <w:tc>
          <w:tcPr>
            <w:tcW w:w="648" w:type="dxa"/>
            <w:tcBorders>
              <w:top w:val="double" w:sz="4" w:space="0" w:color="auto"/>
              <w:bottom w:val="single" w:sz="4" w:space="0" w:color="auto"/>
            </w:tcBorders>
            <w:shd w:val="clear" w:color="auto" w:fill="FFFFFF"/>
          </w:tcPr>
          <w:p w14:paraId="0AB31048" w14:textId="77777777"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1284493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7F97927" w14:textId="77777777" w:rsidR="00E921A2" w:rsidRPr="00121095" w:rsidRDefault="00E921A2">
            <w:pPr>
              <w:pStyle w:val="QryTableInputHeader"/>
              <w:rPr>
                <w:lang w:val="en-US"/>
              </w:rPr>
            </w:pPr>
            <w:r w:rsidRPr="00121095">
              <w:rPr>
                <w:lang w:val="en-US"/>
              </w:rPr>
              <w:t>Key/</w:t>
            </w:r>
          </w:p>
          <w:p w14:paraId="38A9B38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158D3F3"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27C7FAEE"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DF23448"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FCC945D"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6645DF8"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375D70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AC7CD0A"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E11BEC3"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9D03FA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52659B6" w14:textId="77777777" w:rsidR="00E921A2" w:rsidRPr="00121095" w:rsidRDefault="00E921A2">
            <w:pPr>
              <w:pStyle w:val="QryTableInputHeader"/>
              <w:rPr>
                <w:b w:val="0"/>
                <w:lang w:val="en-US"/>
              </w:rPr>
            </w:pPr>
            <w:r w:rsidRPr="00121095">
              <w:rPr>
                <w:lang w:val="en-US"/>
              </w:rPr>
              <w:t>Element Name</w:t>
            </w:r>
          </w:p>
        </w:tc>
      </w:tr>
      <w:tr w:rsidR="00D146B1" w:rsidRPr="00E921A2" w14:paraId="73172C26" w14:textId="77777777" w:rsidTr="00D146B1">
        <w:trPr>
          <w:cantSplit/>
        </w:trPr>
        <w:tc>
          <w:tcPr>
            <w:tcW w:w="648" w:type="dxa"/>
            <w:tcBorders>
              <w:top w:val="single" w:sz="4" w:space="0" w:color="auto"/>
              <w:bottom w:val="single" w:sz="4" w:space="0" w:color="auto"/>
            </w:tcBorders>
            <w:shd w:val="clear" w:color="auto" w:fill="FFFFFF"/>
          </w:tcPr>
          <w:p w14:paraId="3B38FA54"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3E83EE9"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4FC234A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86BCE5A"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AD8360E"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239E6505"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E96318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2F7EC0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C26A16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10AFCF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D97055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5B3C4B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C8FC8CD" w14:textId="77777777" w:rsidR="00E921A2" w:rsidRPr="00121095" w:rsidRDefault="00E921A2">
            <w:pPr>
              <w:pStyle w:val="QryTableInput"/>
            </w:pPr>
          </w:p>
        </w:tc>
      </w:tr>
      <w:tr w:rsidR="00D146B1" w:rsidRPr="00E921A2" w14:paraId="54AA1F12" w14:textId="77777777" w:rsidTr="00D146B1">
        <w:trPr>
          <w:cantSplit/>
        </w:trPr>
        <w:tc>
          <w:tcPr>
            <w:tcW w:w="648" w:type="dxa"/>
            <w:tcBorders>
              <w:top w:val="single" w:sz="4" w:space="0" w:color="auto"/>
              <w:bottom w:val="single" w:sz="4" w:space="0" w:color="auto"/>
            </w:tcBorders>
            <w:shd w:val="clear" w:color="auto" w:fill="FFFFFF"/>
          </w:tcPr>
          <w:p w14:paraId="5B05992D"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00D2386E"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BCB88B7"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A48832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ADCA773"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7E10F058"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6AE14CB0"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047EB5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21CDFC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8C25180"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1BD84C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E9B81A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EC91EAA" w14:textId="77777777" w:rsidR="00E921A2" w:rsidRPr="00121095" w:rsidRDefault="00E921A2">
            <w:pPr>
              <w:pStyle w:val="QryTableInput"/>
            </w:pPr>
          </w:p>
        </w:tc>
      </w:tr>
      <w:tr w:rsidR="005E5417" w:rsidRPr="00E921A2" w14:paraId="38C02F5C" w14:textId="77777777" w:rsidTr="005E5417">
        <w:trPr>
          <w:cantSplit/>
        </w:trPr>
        <w:tc>
          <w:tcPr>
            <w:tcW w:w="648" w:type="dxa"/>
            <w:tcBorders>
              <w:top w:val="single" w:sz="4" w:space="0" w:color="auto"/>
              <w:bottom w:val="double" w:sz="4" w:space="0" w:color="auto"/>
            </w:tcBorders>
            <w:shd w:val="clear" w:color="auto" w:fill="FFFFFF"/>
          </w:tcPr>
          <w:p w14:paraId="1D76E20A" w14:textId="77777777" w:rsidR="00E921A2" w:rsidRPr="00121095" w:rsidRDefault="00E921A2">
            <w:pPr>
              <w:pStyle w:val="QryTableInput"/>
              <w:rPr>
                <w:b/>
              </w:rPr>
            </w:pPr>
            <w:r w:rsidRPr="00121095">
              <w:rPr>
                <w:b/>
              </w:rPr>
              <w:t>3</w:t>
            </w:r>
          </w:p>
        </w:tc>
        <w:tc>
          <w:tcPr>
            <w:tcW w:w="1296" w:type="dxa"/>
            <w:tcBorders>
              <w:top w:val="single" w:sz="4" w:space="0" w:color="auto"/>
              <w:bottom w:val="double" w:sz="4" w:space="0" w:color="auto"/>
            </w:tcBorders>
            <w:shd w:val="clear" w:color="auto" w:fill="FFFFFF"/>
          </w:tcPr>
          <w:p w14:paraId="74CA4DB5" w14:textId="77777777" w:rsidR="00E921A2" w:rsidRPr="00121095" w:rsidRDefault="00E921A2">
            <w:pPr>
              <w:pStyle w:val="QryTableInput"/>
              <w:rPr>
                <w:b/>
              </w:rPr>
            </w:pPr>
            <w:r w:rsidRPr="00121095">
              <w:rPr>
                <w:b/>
              </w:rPr>
              <w:t>InputItem . . .</w:t>
            </w:r>
          </w:p>
        </w:tc>
        <w:tc>
          <w:tcPr>
            <w:tcW w:w="792" w:type="dxa"/>
            <w:tcBorders>
              <w:top w:val="single" w:sz="4" w:space="0" w:color="auto"/>
              <w:bottom w:val="double" w:sz="4" w:space="0" w:color="auto"/>
            </w:tcBorders>
            <w:shd w:val="clear" w:color="auto" w:fill="FFFFFF"/>
          </w:tcPr>
          <w:p w14:paraId="1013FBD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9B01322"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22DADE8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197154A"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5C189F95"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37AEFFF4"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4F9E11E6"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7E2191B9"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68E058FF"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1C312F8"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3BB6FE3" w14:textId="77777777" w:rsidR="00E921A2" w:rsidRPr="00121095" w:rsidRDefault="00E921A2">
            <w:pPr>
              <w:pStyle w:val="QryTableInput"/>
            </w:pPr>
          </w:p>
        </w:tc>
      </w:tr>
    </w:tbl>
    <w:p w14:paraId="3FE5A960" w14:textId="77777777" w:rsidR="00E921A2" w:rsidRPr="00121095" w:rsidRDefault="00E921A2">
      <w:pPr>
        <w:keepNext/>
        <w:spacing w:before="120"/>
      </w:pPr>
      <w:r w:rsidRPr="00121095">
        <w:rPr>
          <w:b/>
        </w:rPr>
        <w:t>QPD Input Parameter Field Description and Commentary</w:t>
      </w:r>
    </w:p>
    <w:tbl>
      <w:tblPr>
        <w:tblW w:w="965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91"/>
        <w:gridCol w:w="1194"/>
        <w:gridCol w:w="910"/>
        <w:gridCol w:w="5760"/>
      </w:tblGrid>
      <w:tr w:rsidR="00E921A2" w:rsidRPr="00E921A2" w14:paraId="76B3F11F" w14:textId="77777777" w:rsidTr="00E50DB9">
        <w:trPr>
          <w:tblHeader/>
        </w:trPr>
        <w:tc>
          <w:tcPr>
            <w:tcW w:w="1791" w:type="dxa"/>
            <w:tcBorders>
              <w:top w:val="double" w:sz="4" w:space="0" w:color="auto"/>
              <w:bottom w:val="single" w:sz="4" w:space="0" w:color="auto"/>
            </w:tcBorders>
            <w:shd w:val="pct10" w:color="auto" w:fill="FFFFFF"/>
          </w:tcPr>
          <w:p w14:paraId="689F9041"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4C6DF949"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3201400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5025CED" w14:textId="77777777" w:rsidR="00E921A2" w:rsidRPr="00121095" w:rsidRDefault="00E921A2">
            <w:pPr>
              <w:pStyle w:val="QryTableInputParamHeader"/>
              <w:rPr>
                <w:lang w:val="en-US"/>
              </w:rPr>
            </w:pPr>
            <w:r w:rsidRPr="00121095">
              <w:rPr>
                <w:lang w:val="en-US"/>
              </w:rPr>
              <w:t>Description</w:t>
            </w:r>
          </w:p>
        </w:tc>
      </w:tr>
      <w:tr w:rsidR="00E921A2" w:rsidRPr="00E921A2" w14:paraId="62F94117" w14:textId="77777777" w:rsidTr="00E50DB9">
        <w:tc>
          <w:tcPr>
            <w:tcW w:w="1791" w:type="dxa"/>
            <w:tcBorders>
              <w:top w:val="single" w:sz="4" w:space="0" w:color="auto"/>
              <w:bottom w:val="single" w:sz="4" w:space="0" w:color="auto"/>
            </w:tcBorders>
            <w:shd w:val="clear" w:color="auto" w:fill="FFFFFF"/>
          </w:tcPr>
          <w:p w14:paraId="70362A5F" w14:textId="77777777" w:rsidR="00E921A2" w:rsidRPr="00121095" w:rsidRDefault="00E921A2">
            <w:pPr>
              <w:pStyle w:val="QryTableInputParam"/>
              <w:rPr>
                <w:b/>
                <w:lang w:val="en-US"/>
              </w:rPr>
            </w:pPr>
            <w:r w:rsidRPr="00121095">
              <w:rPr>
                <w:b/>
                <w:lang w:val="en-US"/>
              </w:rPr>
              <w:t>MessageQueryName</w:t>
            </w:r>
          </w:p>
        </w:tc>
        <w:tc>
          <w:tcPr>
            <w:tcW w:w="1194" w:type="dxa"/>
            <w:tcBorders>
              <w:top w:val="single" w:sz="4" w:space="0" w:color="auto"/>
              <w:bottom w:val="single" w:sz="4" w:space="0" w:color="auto"/>
            </w:tcBorders>
            <w:shd w:val="clear" w:color="auto" w:fill="FFFFFF"/>
          </w:tcPr>
          <w:p w14:paraId="69045EF1"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7BB3B0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4D5A3CA"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6C9AF028" w14:textId="77777777" w:rsidTr="00E50DB9">
        <w:tc>
          <w:tcPr>
            <w:tcW w:w="1791" w:type="dxa"/>
            <w:tcBorders>
              <w:top w:val="single" w:sz="4" w:space="0" w:color="auto"/>
              <w:bottom w:val="single" w:sz="4" w:space="0" w:color="auto"/>
            </w:tcBorders>
            <w:shd w:val="clear" w:color="auto" w:fill="FFFFFF"/>
          </w:tcPr>
          <w:p w14:paraId="0F42FEDA" w14:textId="77777777" w:rsidR="00E921A2" w:rsidRPr="00121095" w:rsidRDefault="00E921A2">
            <w:pPr>
              <w:pStyle w:val="QryTableInputParam"/>
              <w:rPr>
                <w:b/>
                <w:lang w:val="en-US"/>
              </w:rPr>
            </w:pPr>
            <w:r w:rsidRPr="00121095">
              <w:rPr>
                <w:b/>
                <w:lang w:val="en-US"/>
              </w:rPr>
              <w:t>QueryTag</w:t>
            </w:r>
          </w:p>
        </w:tc>
        <w:tc>
          <w:tcPr>
            <w:tcW w:w="1194" w:type="dxa"/>
            <w:tcBorders>
              <w:top w:val="single" w:sz="4" w:space="0" w:color="auto"/>
              <w:bottom w:val="single" w:sz="4" w:space="0" w:color="auto"/>
            </w:tcBorders>
            <w:shd w:val="clear" w:color="auto" w:fill="FFFFFF"/>
          </w:tcPr>
          <w:p w14:paraId="1837AF7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2B531989"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E07642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759C76D" w14:textId="77777777" w:rsidTr="00E50DB9">
        <w:tc>
          <w:tcPr>
            <w:tcW w:w="1791" w:type="dxa"/>
            <w:tcBorders>
              <w:top w:val="single" w:sz="4" w:space="0" w:color="auto"/>
              <w:bottom w:val="single" w:sz="4" w:space="0" w:color="auto"/>
            </w:tcBorders>
            <w:shd w:val="clear" w:color="auto" w:fill="FFFFFF"/>
          </w:tcPr>
          <w:p w14:paraId="0EFC1842"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783B5AD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818D328"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0B69727C" w14:textId="77777777" w:rsidR="00E921A2" w:rsidRPr="00121095" w:rsidRDefault="00E921A2">
            <w:pPr>
              <w:pStyle w:val="QryTableInputParam"/>
              <w:rPr>
                <w:lang w:val="en-US"/>
              </w:rPr>
            </w:pPr>
          </w:p>
        </w:tc>
      </w:tr>
      <w:tr w:rsidR="00E921A2" w:rsidRPr="00E921A2" w14:paraId="2F078E1C" w14:textId="77777777" w:rsidTr="00E50DB9">
        <w:tc>
          <w:tcPr>
            <w:tcW w:w="1791" w:type="dxa"/>
            <w:tcBorders>
              <w:top w:val="single" w:sz="4" w:space="0" w:color="auto"/>
              <w:bottom w:val="single" w:sz="4" w:space="0" w:color="auto"/>
            </w:tcBorders>
            <w:shd w:val="clear" w:color="auto" w:fill="FFFFFF"/>
          </w:tcPr>
          <w:p w14:paraId="7A448C44"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32C60D9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303D0C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46DB00B" w14:textId="77777777" w:rsidR="00E921A2" w:rsidRPr="00121095" w:rsidRDefault="00E921A2">
            <w:pPr>
              <w:pStyle w:val="QryTableInputParam"/>
              <w:rPr>
                <w:lang w:val="en-US"/>
              </w:rPr>
            </w:pPr>
            <w:r w:rsidRPr="00121095">
              <w:rPr>
                <w:lang w:val="en-US"/>
              </w:rPr>
              <w:t>Components: (if applicable)</w:t>
            </w:r>
          </w:p>
        </w:tc>
      </w:tr>
      <w:tr w:rsidR="00E921A2" w:rsidRPr="00E921A2" w14:paraId="7ED613B0" w14:textId="77777777" w:rsidTr="00E50DB9">
        <w:tc>
          <w:tcPr>
            <w:tcW w:w="1791" w:type="dxa"/>
            <w:tcBorders>
              <w:top w:val="single" w:sz="4" w:space="0" w:color="auto"/>
              <w:bottom w:val="single" w:sz="4" w:space="0" w:color="auto"/>
            </w:tcBorders>
            <w:shd w:val="clear" w:color="auto" w:fill="FFFFFF"/>
          </w:tcPr>
          <w:p w14:paraId="4FE3823E"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6085598"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8C8969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245E7AF" w14:textId="77777777" w:rsidR="00E921A2" w:rsidRPr="00121095" w:rsidRDefault="00E921A2">
            <w:pPr>
              <w:pStyle w:val="QryTableInputParam"/>
              <w:rPr>
                <w:lang w:val="en-US"/>
              </w:rPr>
            </w:pPr>
            <w:r w:rsidRPr="00121095">
              <w:rPr>
                <w:lang w:val="en-US"/>
              </w:rPr>
              <w:t>(Description)</w:t>
            </w:r>
          </w:p>
        </w:tc>
      </w:tr>
      <w:tr w:rsidR="00E921A2" w:rsidRPr="00E921A2" w14:paraId="10002008" w14:textId="77777777" w:rsidTr="00E50DB9">
        <w:tc>
          <w:tcPr>
            <w:tcW w:w="1791" w:type="dxa"/>
            <w:tcBorders>
              <w:top w:val="single" w:sz="4" w:space="0" w:color="auto"/>
              <w:bottom w:val="single" w:sz="4" w:space="0" w:color="auto"/>
            </w:tcBorders>
            <w:shd w:val="clear" w:color="auto" w:fill="FFFFFF"/>
          </w:tcPr>
          <w:p w14:paraId="75BE5586"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21E3E8FF"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F6E471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4AA3000" w14:textId="77777777" w:rsidR="00E921A2" w:rsidRPr="00121095" w:rsidRDefault="00E921A2">
            <w:pPr>
              <w:pStyle w:val="QryTableInputParam"/>
              <w:rPr>
                <w:lang w:val="en-US"/>
              </w:rPr>
            </w:pPr>
            <w:r w:rsidRPr="00121095">
              <w:rPr>
                <w:lang w:val="en-US"/>
              </w:rPr>
              <w:t>(Valuation note)</w:t>
            </w:r>
          </w:p>
        </w:tc>
      </w:tr>
      <w:tr w:rsidR="00E921A2" w:rsidRPr="00E921A2" w14:paraId="4A5CC925" w14:textId="77777777" w:rsidTr="00E50DB9">
        <w:tc>
          <w:tcPr>
            <w:tcW w:w="1791" w:type="dxa"/>
            <w:tcBorders>
              <w:top w:val="single" w:sz="4" w:space="0" w:color="auto"/>
              <w:bottom w:val="single" w:sz="4" w:space="0" w:color="auto"/>
            </w:tcBorders>
            <w:shd w:val="clear" w:color="auto" w:fill="FFFFFF"/>
          </w:tcPr>
          <w:p w14:paraId="6FD996F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098072B2"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FBCD3B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A138833" w14:textId="77777777" w:rsidR="00E921A2" w:rsidRPr="00121095" w:rsidRDefault="00E921A2">
            <w:pPr>
              <w:pStyle w:val="QryTableInputParam"/>
              <w:rPr>
                <w:lang w:val="en-US"/>
              </w:rPr>
            </w:pPr>
          </w:p>
        </w:tc>
      </w:tr>
      <w:tr w:rsidR="00E921A2" w:rsidRPr="00E921A2" w14:paraId="14A45485" w14:textId="77777777" w:rsidTr="00E50DB9">
        <w:tc>
          <w:tcPr>
            <w:tcW w:w="1791" w:type="dxa"/>
            <w:tcBorders>
              <w:top w:val="single" w:sz="4" w:space="0" w:color="auto"/>
              <w:bottom w:val="double" w:sz="4" w:space="0" w:color="auto"/>
            </w:tcBorders>
            <w:shd w:val="clear" w:color="auto" w:fill="FFFFFF"/>
          </w:tcPr>
          <w:p w14:paraId="649D6841"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05B58153"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1F2EFC5C"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68941988" w14:textId="77777777" w:rsidR="00E921A2" w:rsidRPr="00121095" w:rsidRDefault="00E921A2">
            <w:pPr>
              <w:pStyle w:val="QryTableInputParam"/>
              <w:rPr>
                <w:lang w:val="en-US"/>
              </w:rPr>
            </w:pPr>
            <w:r w:rsidRPr="00121095">
              <w:rPr>
                <w:lang w:val="en-US"/>
              </w:rPr>
              <w:t>(Valuation note)</w:t>
            </w:r>
          </w:p>
        </w:tc>
      </w:tr>
    </w:tbl>
    <w:p w14:paraId="7F4B2B2F" w14:textId="77777777" w:rsidR="00E921A2" w:rsidRPr="00121095" w:rsidRDefault="00E921A2">
      <w:pPr>
        <w:keepNext/>
        <w:spacing w:before="120"/>
      </w:pPr>
      <w:r w:rsidRPr="00121095">
        <w:t>[The following table is used only for the Complex Expression (QSC) variant.]</w:t>
      </w:r>
    </w:p>
    <w:p w14:paraId="01C4A51C"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0ADC3D76" w14:textId="77777777" w:rsidTr="005E5417">
        <w:trPr>
          <w:cantSplit/>
          <w:tblHeader/>
        </w:trPr>
        <w:tc>
          <w:tcPr>
            <w:tcW w:w="1440" w:type="dxa"/>
            <w:tcBorders>
              <w:top w:val="double" w:sz="4" w:space="0" w:color="auto"/>
              <w:bottom w:val="single" w:sz="4" w:space="0" w:color="auto"/>
            </w:tcBorders>
            <w:shd w:val="pct10" w:color="auto" w:fill="FFFFFF"/>
          </w:tcPr>
          <w:p w14:paraId="6FFEE089"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1FF8DEE9" w14:textId="77777777" w:rsidR="00E921A2" w:rsidRPr="00121095" w:rsidRDefault="00E921A2">
            <w:pPr>
              <w:pStyle w:val="QryTableVirtualHeader"/>
              <w:rPr>
                <w:lang w:val="en-US"/>
              </w:rPr>
            </w:pPr>
            <w:r w:rsidRPr="00121095">
              <w:rPr>
                <w:lang w:val="en-US"/>
              </w:rPr>
              <w:t>Key/</w:t>
            </w:r>
          </w:p>
          <w:p w14:paraId="298C53DB"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779CFC7"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724C940"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094992CA"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691107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632AC0E"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0FF7FB6"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4D32ECD"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4B74577"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5F0BBA7"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F5BABD7" w14:textId="77777777" w:rsidR="00E921A2" w:rsidRPr="00121095" w:rsidRDefault="00E921A2">
            <w:pPr>
              <w:pStyle w:val="QryTableVirtualHeader"/>
              <w:rPr>
                <w:lang w:val="en-US"/>
              </w:rPr>
            </w:pPr>
            <w:r w:rsidRPr="00121095">
              <w:rPr>
                <w:lang w:val="en-US"/>
              </w:rPr>
              <w:t>Element Name</w:t>
            </w:r>
          </w:p>
        </w:tc>
      </w:tr>
      <w:tr w:rsidR="005E5417" w:rsidRPr="00E921A2" w14:paraId="1A4D8DE8" w14:textId="77777777" w:rsidTr="005E5417">
        <w:trPr>
          <w:cantSplit/>
        </w:trPr>
        <w:tc>
          <w:tcPr>
            <w:tcW w:w="1440" w:type="dxa"/>
            <w:tcBorders>
              <w:top w:val="single" w:sz="4" w:space="0" w:color="auto"/>
              <w:bottom w:val="double" w:sz="4" w:space="0" w:color="auto"/>
            </w:tcBorders>
            <w:shd w:val="clear" w:color="auto" w:fill="FFFFFF"/>
          </w:tcPr>
          <w:p w14:paraId="3E2E8FF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B56B8A0"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8F5923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FF620E4"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058A26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35BC9A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354AD6A"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28DA4D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EFA4E3C"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398241E"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2EAE885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8B030D0" w14:textId="77777777" w:rsidR="00E921A2" w:rsidRPr="00121095" w:rsidRDefault="00E921A2">
            <w:pPr>
              <w:pStyle w:val="QryTableVirtual"/>
              <w:rPr>
                <w:lang w:val="en-US"/>
              </w:rPr>
            </w:pPr>
          </w:p>
        </w:tc>
      </w:tr>
    </w:tbl>
    <w:p w14:paraId="2C49B7F4" w14:textId="77777777" w:rsidR="00E921A2" w:rsidRPr="00121095" w:rsidRDefault="00E921A2">
      <w:pPr>
        <w:keepNext/>
        <w:keepLines/>
        <w:spacing w:before="120"/>
      </w:pPr>
      <w:r w:rsidRPr="00121095">
        <w:t>[The following table is used only for the Complex Expression (QSC) variant.]</w:t>
      </w:r>
    </w:p>
    <w:p w14:paraId="2322C7BC" w14:textId="77777777" w:rsidR="00E921A2" w:rsidRPr="00121095" w:rsidRDefault="00E921A2">
      <w:pPr>
        <w:keepNext/>
        <w:keepLines/>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334FA04" w14:textId="77777777" w:rsidTr="005E5417">
        <w:trPr>
          <w:tblHeader/>
        </w:trPr>
        <w:tc>
          <w:tcPr>
            <w:tcW w:w="1584" w:type="dxa"/>
            <w:tcBorders>
              <w:top w:val="double" w:sz="4" w:space="0" w:color="auto"/>
              <w:bottom w:val="single" w:sz="4" w:space="0" w:color="auto"/>
            </w:tcBorders>
            <w:shd w:val="pct10" w:color="auto" w:fill="FFFFFF"/>
          </w:tcPr>
          <w:p w14:paraId="085544B4"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4A3952DB"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42C6E82"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79827A1" w14:textId="77777777" w:rsidR="00E921A2" w:rsidRPr="00121095" w:rsidRDefault="00E921A2">
            <w:pPr>
              <w:pStyle w:val="QryTableInputParamHeader"/>
              <w:rPr>
                <w:lang w:val="en-US"/>
              </w:rPr>
            </w:pPr>
            <w:r w:rsidRPr="00121095">
              <w:rPr>
                <w:lang w:val="en-US"/>
              </w:rPr>
              <w:t>Description</w:t>
            </w:r>
          </w:p>
        </w:tc>
      </w:tr>
      <w:tr w:rsidR="00E921A2" w:rsidRPr="00E921A2" w14:paraId="492E23D9" w14:textId="77777777" w:rsidTr="005E5417">
        <w:tc>
          <w:tcPr>
            <w:tcW w:w="1584" w:type="dxa"/>
            <w:tcBorders>
              <w:top w:val="single" w:sz="4" w:space="0" w:color="auto"/>
              <w:bottom w:val="double" w:sz="4" w:space="0" w:color="auto"/>
            </w:tcBorders>
            <w:shd w:val="clear" w:color="auto" w:fill="FFFFFF"/>
          </w:tcPr>
          <w:p w14:paraId="526863F0"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09CECB07"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5D4F810A"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4E1650FF" w14:textId="77777777" w:rsidR="00E921A2" w:rsidRPr="00121095" w:rsidRDefault="00E921A2">
            <w:pPr>
              <w:pStyle w:val="QryTableInputParam"/>
              <w:rPr>
                <w:lang w:val="en-US"/>
              </w:rPr>
            </w:pPr>
          </w:p>
        </w:tc>
      </w:tr>
    </w:tbl>
    <w:p w14:paraId="0A22142D" w14:textId="77777777" w:rsidR="00E921A2" w:rsidRPr="00121095" w:rsidRDefault="00E921A2">
      <w:pPr>
        <w:keepNext/>
        <w:spacing w:before="120"/>
      </w:pPr>
      <w:r w:rsidRPr="00121095">
        <w:t>[The following table is used only for the Query by Example variant.]</w:t>
      </w:r>
    </w:p>
    <w:p w14:paraId="586CBBBE"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58F9B788" w14:textId="77777777">
        <w:trPr>
          <w:cantSplit/>
          <w:trHeight w:val="117"/>
        </w:trPr>
        <w:tc>
          <w:tcPr>
            <w:tcW w:w="918" w:type="dxa"/>
            <w:shd w:val="pct15" w:color="auto" w:fill="FFFFFF"/>
          </w:tcPr>
          <w:p w14:paraId="5E6B471B"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5493C3E7"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43CF60BD" w14:textId="77777777" w:rsidR="00E921A2" w:rsidRPr="00121095" w:rsidRDefault="00E921A2">
            <w:pPr>
              <w:pStyle w:val="QryTableInputHeaderQBE"/>
              <w:rPr>
                <w:lang w:val="en-US"/>
              </w:rPr>
            </w:pPr>
            <w:r w:rsidRPr="00121095">
              <w:rPr>
                <w:lang w:val="en-US"/>
              </w:rPr>
              <w:t>Key/</w:t>
            </w:r>
          </w:p>
          <w:p w14:paraId="05BF1B1D"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0F7FE2F5"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3832860E"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054D91A5"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0BD91028"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214D7E43"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34F19EDE"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34686BE9"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2500AB81"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5C02FE2" w14:textId="77777777" w:rsidR="00E921A2" w:rsidRPr="00121095" w:rsidRDefault="00E921A2">
            <w:pPr>
              <w:pStyle w:val="QryTableInputHeaderQBE"/>
              <w:rPr>
                <w:lang w:val="en-US"/>
              </w:rPr>
            </w:pPr>
            <w:r w:rsidRPr="00121095">
              <w:rPr>
                <w:lang w:val="en-US"/>
              </w:rPr>
              <w:t>Element Name</w:t>
            </w:r>
          </w:p>
        </w:tc>
      </w:tr>
      <w:tr w:rsidR="00E921A2" w:rsidRPr="00E921A2" w14:paraId="03BA22B5" w14:textId="77777777">
        <w:trPr>
          <w:cantSplit/>
          <w:trHeight w:val="116"/>
        </w:trPr>
        <w:tc>
          <w:tcPr>
            <w:tcW w:w="918" w:type="dxa"/>
          </w:tcPr>
          <w:p w14:paraId="7F02D2B7" w14:textId="77777777" w:rsidR="00E921A2" w:rsidRPr="00121095" w:rsidRDefault="00E921A2">
            <w:pPr>
              <w:pStyle w:val="QryTableInputQBE"/>
            </w:pPr>
          </w:p>
        </w:tc>
        <w:tc>
          <w:tcPr>
            <w:tcW w:w="1638" w:type="dxa"/>
          </w:tcPr>
          <w:p w14:paraId="2A5AAF6B" w14:textId="77777777" w:rsidR="00E921A2" w:rsidRPr="00121095" w:rsidRDefault="00E921A2">
            <w:pPr>
              <w:pStyle w:val="QryTableInputQBE"/>
            </w:pPr>
          </w:p>
        </w:tc>
        <w:tc>
          <w:tcPr>
            <w:tcW w:w="810" w:type="dxa"/>
          </w:tcPr>
          <w:p w14:paraId="740855F0" w14:textId="77777777" w:rsidR="00E921A2" w:rsidRPr="00121095" w:rsidRDefault="00E921A2">
            <w:pPr>
              <w:pStyle w:val="QryTableInputQBE"/>
              <w:rPr>
                <w:b/>
              </w:rPr>
            </w:pPr>
          </w:p>
        </w:tc>
        <w:tc>
          <w:tcPr>
            <w:tcW w:w="591" w:type="dxa"/>
          </w:tcPr>
          <w:p w14:paraId="7ED5CF9F" w14:textId="77777777" w:rsidR="00E921A2" w:rsidRPr="00121095" w:rsidRDefault="00E921A2">
            <w:pPr>
              <w:pStyle w:val="QryTableInputQBE"/>
              <w:rPr>
                <w:b/>
              </w:rPr>
            </w:pPr>
          </w:p>
        </w:tc>
        <w:tc>
          <w:tcPr>
            <w:tcW w:w="579" w:type="dxa"/>
          </w:tcPr>
          <w:p w14:paraId="6B8AF547" w14:textId="77777777" w:rsidR="00E921A2" w:rsidRPr="00121095" w:rsidRDefault="00E921A2">
            <w:pPr>
              <w:pStyle w:val="QryTableInputQBE"/>
              <w:rPr>
                <w:b/>
              </w:rPr>
            </w:pPr>
          </w:p>
        </w:tc>
        <w:tc>
          <w:tcPr>
            <w:tcW w:w="720" w:type="dxa"/>
          </w:tcPr>
          <w:p w14:paraId="4CF0A1FF" w14:textId="77777777" w:rsidR="00E921A2" w:rsidRPr="00121095" w:rsidRDefault="00E921A2">
            <w:pPr>
              <w:pStyle w:val="QryTableInputQBE"/>
              <w:rPr>
                <w:b/>
              </w:rPr>
            </w:pPr>
          </w:p>
        </w:tc>
        <w:tc>
          <w:tcPr>
            <w:tcW w:w="342" w:type="dxa"/>
          </w:tcPr>
          <w:p w14:paraId="4683A18E" w14:textId="77777777" w:rsidR="00E921A2" w:rsidRPr="00121095" w:rsidRDefault="00E921A2">
            <w:pPr>
              <w:pStyle w:val="QryTableInputQBE"/>
              <w:rPr>
                <w:b/>
              </w:rPr>
            </w:pPr>
          </w:p>
        </w:tc>
        <w:tc>
          <w:tcPr>
            <w:tcW w:w="360" w:type="dxa"/>
          </w:tcPr>
          <w:p w14:paraId="42D9B055" w14:textId="77777777" w:rsidR="00E921A2" w:rsidRPr="00121095" w:rsidRDefault="00E921A2">
            <w:pPr>
              <w:pStyle w:val="QryTableInputQBE"/>
              <w:rPr>
                <w:b/>
              </w:rPr>
            </w:pPr>
          </w:p>
        </w:tc>
        <w:tc>
          <w:tcPr>
            <w:tcW w:w="720" w:type="dxa"/>
          </w:tcPr>
          <w:p w14:paraId="344E8E5D" w14:textId="77777777" w:rsidR="00E921A2" w:rsidRPr="00121095" w:rsidRDefault="00E921A2">
            <w:pPr>
              <w:pStyle w:val="QryTableInputQBE"/>
              <w:rPr>
                <w:b/>
              </w:rPr>
            </w:pPr>
          </w:p>
        </w:tc>
        <w:tc>
          <w:tcPr>
            <w:tcW w:w="540" w:type="dxa"/>
          </w:tcPr>
          <w:p w14:paraId="44B84553" w14:textId="77777777" w:rsidR="00E921A2" w:rsidRPr="00121095" w:rsidRDefault="00E921A2">
            <w:pPr>
              <w:pStyle w:val="QryTableInputQBE"/>
              <w:rPr>
                <w:b/>
              </w:rPr>
            </w:pPr>
          </w:p>
        </w:tc>
        <w:tc>
          <w:tcPr>
            <w:tcW w:w="893" w:type="dxa"/>
          </w:tcPr>
          <w:p w14:paraId="6C485C30" w14:textId="77777777" w:rsidR="00E921A2" w:rsidRPr="00121095" w:rsidRDefault="00E921A2">
            <w:pPr>
              <w:pStyle w:val="QryTableInputQBE"/>
            </w:pPr>
          </w:p>
        </w:tc>
        <w:tc>
          <w:tcPr>
            <w:tcW w:w="893" w:type="dxa"/>
          </w:tcPr>
          <w:p w14:paraId="2F0591E1" w14:textId="77777777" w:rsidR="00E921A2" w:rsidRPr="00121095" w:rsidRDefault="00E921A2">
            <w:pPr>
              <w:pStyle w:val="QryTableInputQBE"/>
            </w:pPr>
          </w:p>
        </w:tc>
      </w:tr>
    </w:tbl>
    <w:p w14:paraId="16D2358D" w14:textId="77777777" w:rsidR="00E921A2" w:rsidRPr="00121095" w:rsidRDefault="00E921A2">
      <w:pPr>
        <w:keepNext/>
        <w:spacing w:before="120"/>
      </w:pPr>
      <w:r w:rsidRPr="00121095">
        <w:t>[The following table is used only for the Query by Example (QBE) variant.]</w:t>
      </w:r>
    </w:p>
    <w:p w14:paraId="195D13C1"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0CC573F9" w14:textId="77777777">
        <w:tc>
          <w:tcPr>
            <w:tcW w:w="1458" w:type="dxa"/>
            <w:shd w:val="pct15" w:color="auto" w:fill="FFFFFF"/>
          </w:tcPr>
          <w:p w14:paraId="22CB8910"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7555FC42"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7EBB5AD2"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74982B63" w14:textId="77777777" w:rsidR="00E921A2" w:rsidRPr="00121095" w:rsidRDefault="00E921A2">
            <w:pPr>
              <w:pStyle w:val="QryTableInputParamHeaderQBE"/>
              <w:rPr>
                <w:lang w:val="en-US"/>
              </w:rPr>
            </w:pPr>
            <w:r w:rsidRPr="00121095">
              <w:rPr>
                <w:lang w:val="en-US"/>
              </w:rPr>
              <w:t>Description</w:t>
            </w:r>
          </w:p>
        </w:tc>
      </w:tr>
      <w:tr w:rsidR="00E921A2" w:rsidRPr="00E921A2" w14:paraId="40ABC1AF" w14:textId="77777777">
        <w:tc>
          <w:tcPr>
            <w:tcW w:w="1458" w:type="dxa"/>
          </w:tcPr>
          <w:p w14:paraId="0DFEC671" w14:textId="77777777" w:rsidR="00E921A2" w:rsidRPr="00121095" w:rsidRDefault="00E921A2">
            <w:pPr>
              <w:pStyle w:val="QryTableInputParamQBE"/>
              <w:rPr>
                <w:lang w:val="en-US"/>
              </w:rPr>
            </w:pPr>
          </w:p>
        </w:tc>
        <w:tc>
          <w:tcPr>
            <w:tcW w:w="990" w:type="dxa"/>
          </w:tcPr>
          <w:p w14:paraId="020F8C42" w14:textId="77777777" w:rsidR="00E921A2" w:rsidRPr="00121095" w:rsidRDefault="00E921A2">
            <w:pPr>
              <w:pStyle w:val="QryTableInputParamQBE"/>
              <w:rPr>
                <w:b w:val="0"/>
                <w:lang w:val="en-US"/>
              </w:rPr>
            </w:pPr>
          </w:p>
        </w:tc>
        <w:tc>
          <w:tcPr>
            <w:tcW w:w="720" w:type="dxa"/>
          </w:tcPr>
          <w:p w14:paraId="29848417" w14:textId="77777777" w:rsidR="00E921A2" w:rsidRPr="00121095" w:rsidRDefault="00E921A2">
            <w:pPr>
              <w:pStyle w:val="QryTableInputParamQBE"/>
              <w:rPr>
                <w:b w:val="0"/>
                <w:lang w:val="en-US"/>
              </w:rPr>
            </w:pPr>
          </w:p>
        </w:tc>
        <w:tc>
          <w:tcPr>
            <w:tcW w:w="5670" w:type="dxa"/>
          </w:tcPr>
          <w:p w14:paraId="5BCC1E1A" w14:textId="77777777" w:rsidR="00E921A2" w:rsidRPr="00121095" w:rsidRDefault="00E921A2">
            <w:pPr>
              <w:pStyle w:val="QryTableInputParamQBE"/>
              <w:rPr>
                <w:b w:val="0"/>
                <w:lang w:val="en-US"/>
              </w:rPr>
            </w:pPr>
          </w:p>
        </w:tc>
      </w:tr>
    </w:tbl>
    <w:p w14:paraId="1832222E"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01"/>
        <w:gridCol w:w="1779"/>
        <w:gridCol w:w="864"/>
        <w:gridCol w:w="432"/>
        <w:gridCol w:w="432"/>
        <w:gridCol w:w="2880"/>
      </w:tblGrid>
      <w:tr w:rsidR="00E921A2" w:rsidRPr="00E921A2" w14:paraId="3AA2EE9A" w14:textId="77777777" w:rsidTr="008E1208">
        <w:trPr>
          <w:tblHeader/>
        </w:trPr>
        <w:tc>
          <w:tcPr>
            <w:tcW w:w="1101" w:type="dxa"/>
            <w:tcBorders>
              <w:top w:val="double" w:sz="4" w:space="0" w:color="auto"/>
              <w:bottom w:val="single" w:sz="4" w:space="0" w:color="auto"/>
            </w:tcBorders>
            <w:shd w:val="clear" w:color="auto" w:fill="FFFFFF"/>
          </w:tcPr>
          <w:p w14:paraId="5655FCC0" w14:textId="77777777" w:rsidR="00E921A2" w:rsidRPr="00121095" w:rsidRDefault="00E921A2">
            <w:pPr>
              <w:pStyle w:val="QryTableRCPHeader"/>
              <w:rPr>
                <w:lang w:val="en-US"/>
              </w:rPr>
            </w:pPr>
            <w:r w:rsidRPr="00121095">
              <w:rPr>
                <w:lang w:val="en-US"/>
              </w:rPr>
              <w:t>Field Seq (Query ID=Znn)</w:t>
            </w:r>
          </w:p>
        </w:tc>
        <w:tc>
          <w:tcPr>
            <w:tcW w:w="1779" w:type="dxa"/>
            <w:tcBorders>
              <w:top w:val="double" w:sz="4" w:space="0" w:color="auto"/>
              <w:bottom w:val="single" w:sz="4" w:space="0" w:color="auto"/>
            </w:tcBorders>
            <w:shd w:val="clear" w:color="auto" w:fill="FFFFFF"/>
          </w:tcPr>
          <w:p w14:paraId="3BCE3AE0"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71B57724"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59A8A320"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586F6FD"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5BE2520" w14:textId="77777777" w:rsidR="00E921A2" w:rsidRPr="00121095" w:rsidRDefault="00E921A2">
            <w:pPr>
              <w:pStyle w:val="QryTableRCPHeader"/>
              <w:rPr>
                <w:lang w:val="en-US"/>
              </w:rPr>
            </w:pPr>
            <w:r w:rsidRPr="00121095">
              <w:rPr>
                <w:lang w:val="en-US"/>
              </w:rPr>
              <w:t>Description</w:t>
            </w:r>
          </w:p>
        </w:tc>
      </w:tr>
      <w:tr w:rsidR="00E921A2" w:rsidRPr="00E921A2" w14:paraId="4B2C6327" w14:textId="77777777" w:rsidTr="008E1208">
        <w:tc>
          <w:tcPr>
            <w:tcW w:w="1101" w:type="dxa"/>
            <w:tcBorders>
              <w:top w:val="single" w:sz="4" w:space="0" w:color="auto"/>
              <w:bottom w:val="double" w:sz="4" w:space="0" w:color="auto"/>
            </w:tcBorders>
            <w:shd w:val="clear" w:color="auto" w:fill="FFFFFF"/>
          </w:tcPr>
          <w:p w14:paraId="17A869B5" w14:textId="77777777" w:rsidR="00E921A2" w:rsidRPr="00121095" w:rsidRDefault="00E921A2">
            <w:pPr>
              <w:pStyle w:val="QryTableRCP"/>
              <w:rPr>
                <w:lang w:val="en-US"/>
              </w:rPr>
            </w:pPr>
          </w:p>
        </w:tc>
        <w:tc>
          <w:tcPr>
            <w:tcW w:w="1779" w:type="dxa"/>
            <w:tcBorders>
              <w:top w:val="single" w:sz="4" w:space="0" w:color="auto"/>
              <w:bottom w:val="double" w:sz="4" w:space="0" w:color="auto"/>
            </w:tcBorders>
            <w:shd w:val="clear" w:color="auto" w:fill="FFFFFF"/>
          </w:tcPr>
          <w:p w14:paraId="32EBFD7A"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2267F80E"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09A3F68C"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72361AF2"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20B497B3" w14:textId="77777777" w:rsidR="00E921A2" w:rsidRPr="00121095" w:rsidRDefault="00E921A2">
            <w:pPr>
              <w:pStyle w:val="QryTableRCP"/>
              <w:rPr>
                <w:lang w:val="en-US"/>
              </w:rPr>
            </w:pPr>
          </w:p>
        </w:tc>
      </w:tr>
    </w:tbl>
    <w:p w14:paraId="00E4A0B2" w14:textId="77777777" w:rsidR="00E921A2" w:rsidRPr="00121095" w:rsidRDefault="00E921A2">
      <w:pPr>
        <w:keepNext/>
        <w:spacing w:before="120"/>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68BC780D" w14:textId="77777777" w:rsidTr="005E5417">
        <w:trPr>
          <w:cantSplit/>
          <w:tblHeader/>
        </w:trPr>
        <w:tc>
          <w:tcPr>
            <w:tcW w:w="1440" w:type="dxa"/>
            <w:tcBorders>
              <w:top w:val="double" w:sz="4" w:space="0" w:color="auto"/>
              <w:bottom w:val="single" w:sz="4" w:space="0" w:color="auto"/>
            </w:tcBorders>
            <w:shd w:val="pct10" w:color="auto" w:fill="FFFFFF"/>
          </w:tcPr>
          <w:p w14:paraId="5DF571C1"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2C19CF95" w14:textId="77777777" w:rsidR="00E921A2" w:rsidRPr="00121095" w:rsidRDefault="00E921A2">
            <w:pPr>
              <w:pStyle w:val="QryTableVirtualHeader"/>
              <w:rPr>
                <w:lang w:val="en-US"/>
              </w:rPr>
            </w:pPr>
            <w:r w:rsidRPr="00121095">
              <w:rPr>
                <w:lang w:val="en-US"/>
              </w:rPr>
              <w:t>Key/</w:t>
            </w:r>
          </w:p>
          <w:p w14:paraId="753D5D98"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E3C8196"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02442A97"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0C22A732"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2874CF75"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24477F02"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5E02D34"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433124C"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651CD12"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B34EEC0"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8B812F8" w14:textId="77777777" w:rsidR="00E921A2" w:rsidRPr="00121095" w:rsidRDefault="00E921A2">
            <w:pPr>
              <w:pStyle w:val="QryTableVirtualHeader"/>
              <w:rPr>
                <w:lang w:val="en-US"/>
              </w:rPr>
            </w:pPr>
            <w:r w:rsidRPr="00121095">
              <w:rPr>
                <w:lang w:val="en-US"/>
              </w:rPr>
              <w:t>Element Name</w:t>
            </w:r>
          </w:p>
        </w:tc>
      </w:tr>
      <w:tr w:rsidR="005E5417" w:rsidRPr="00E921A2" w14:paraId="0BA5F64E" w14:textId="77777777" w:rsidTr="005E5417">
        <w:trPr>
          <w:cantSplit/>
        </w:trPr>
        <w:tc>
          <w:tcPr>
            <w:tcW w:w="1440" w:type="dxa"/>
            <w:tcBorders>
              <w:top w:val="single" w:sz="4" w:space="0" w:color="auto"/>
              <w:bottom w:val="double" w:sz="4" w:space="0" w:color="auto"/>
            </w:tcBorders>
            <w:shd w:val="clear" w:color="auto" w:fill="FFFFFF"/>
          </w:tcPr>
          <w:p w14:paraId="21568143" w14:textId="77777777" w:rsidR="00E921A2" w:rsidRPr="00121095" w:rsidRDefault="00E921A2">
            <w:pPr>
              <w:pStyle w:val="QryTableVirtual"/>
              <w:rPr>
                <w:b/>
                <w:lang w:val="en-US"/>
              </w:rPr>
            </w:pPr>
          </w:p>
        </w:tc>
        <w:tc>
          <w:tcPr>
            <w:tcW w:w="864" w:type="dxa"/>
            <w:tcBorders>
              <w:top w:val="single" w:sz="4" w:space="0" w:color="auto"/>
              <w:bottom w:val="double" w:sz="4" w:space="0" w:color="auto"/>
            </w:tcBorders>
            <w:shd w:val="clear" w:color="auto" w:fill="FFFFFF"/>
          </w:tcPr>
          <w:p w14:paraId="0EA9A875"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1DB03E10"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0D49B013"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5EF48E96"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670EE77B"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41D35577"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638292C4"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23454F8F" w14:textId="77777777" w:rsidR="00E921A2" w:rsidRPr="00121095" w:rsidRDefault="00E921A2">
            <w:pPr>
              <w:pStyle w:val="QryTableVirtual"/>
              <w:rPr>
                <w:b/>
                <w:lang w:val="en-US"/>
              </w:rPr>
            </w:pPr>
          </w:p>
        </w:tc>
        <w:tc>
          <w:tcPr>
            <w:tcW w:w="936" w:type="dxa"/>
            <w:tcBorders>
              <w:top w:val="single" w:sz="4" w:space="0" w:color="auto"/>
              <w:bottom w:val="double" w:sz="4" w:space="0" w:color="auto"/>
            </w:tcBorders>
            <w:shd w:val="clear" w:color="auto" w:fill="FFFFFF"/>
          </w:tcPr>
          <w:p w14:paraId="3509D912"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55D9634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FC174AE" w14:textId="77777777" w:rsidR="00E921A2" w:rsidRPr="00121095" w:rsidRDefault="00E921A2">
            <w:pPr>
              <w:pStyle w:val="QryTableVirtual"/>
              <w:rPr>
                <w:lang w:val="en-US"/>
              </w:rPr>
            </w:pPr>
          </w:p>
        </w:tc>
      </w:tr>
    </w:tbl>
    <w:p w14:paraId="78E6BF90" w14:textId="0C1F6AE7" w:rsidR="00E921A2" w:rsidRPr="00121095" w:rsidRDefault="002044FB" w:rsidP="002044FB">
      <w:pPr>
        <w:pStyle w:val="Heading4"/>
        <w:keepLines/>
        <w:numPr>
          <w:ilvl w:val="0"/>
          <w:numId w:val="0"/>
        </w:numPr>
        <w:tabs>
          <w:tab w:val="left" w:pos="2160"/>
        </w:tabs>
      </w:pPr>
      <w:bookmarkStart w:id="203" w:name="_Toc495483542"/>
      <w:bookmarkStart w:id="204" w:name="_Toc24273764"/>
      <w:r w:rsidRPr="00121095">
        <w:t>5.3.3.2</w:t>
      </w:r>
      <w:r w:rsidRPr="00121095">
        <w:tab/>
      </w:r>
      <w:r w:rsidR="00E921A2" w:rsidRPr="00121095">
        <w:t>Query Profile template for query with segment pattern response</w:t>
      </w:r>
      <w:bookmarkEnd w:id="203"/>
      <w:bookmarkEnd w:id="204"/>
      <w:r w:rsidR="00BF2FE6" w:rsidRPr="00121095">
        <w:fldChar w:fldCharType="begin"/>
      </w:r>
      <w:r w:rsidR="00E921A2" w:rsidRPr="00121095">
        <w:instrText xml:space="preserve"> XE "Conformance statement</w:instrText>
      </w:r>
      <w:r w:rsidR="00F2052F">
        <w:instrText>:</w:instrText>
      </w:r>
      <w:r w:rsidR="00E921A2" w:rsidRPr="00121095">
        <w:instrText xml:space="preserve">template for query with segment pattern response" </w:instrText>
      </w:r>
      <w:r w:rsidR="00BF2FE6" w:rsidRPr="00121095">
        <w:fldChar w:fldCharType="end"/>
      </w:r>
    </w:p>
    <w:p w14:paraId="474FDE1D"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7D9FC72" w14:textId="77777777" w:rsidTr="005E5417">
        <w:trPr>
          <w:tblHeader/>
        </w:trPr>
        <w:tc>
          <w:tcPr>
            <w:tcW w:w="2880" w:type="dxa"/>
            <w:tcBorders>
              <w:top w:val="double" w:sz="4" w:space="0" w:color="auto"/>
              <w:bottom w:val="single" w:sz="4" w:space="0" w:color="auto"/>
            </w:tcBorders>
            <w:shd w:val="clear" w:color="auto" w:fill="FFFFFF"/>
          </w:tcPr>
          <w:p w14:paraId="5E08E077" w14:textId="77777777"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15981E95" w14:textId="77777777" w:rsidR="00E921A2" w:rsidRPr="00121095" w:rsidRDefault="00E921A2">
            <w:pPr>
              <w:pStyle w:val="QryTableID"/>
              <w:keepLines/>
              <w:rPr>
                <w:lang w:val="en-US"/>
              </w:rPr>
            </w:pPr>
          </w:p>
        </w:tc>
      </w:tr>
      <w:tr w:rsidR="00E921A2" w:rsidRPr="00E921A2" w14:paraId="66D6FFC6" w14:textId="77777777" w:rsidTr="005E5417">
        <w:tc>
          <w:tcPr>
            <w:tcW w:w="2880" w:type="dxa"/>
            <w:tcBorders>
              <w:top w:val="single" w:sz="4" w:space="0" w:color="auto"/>
              <w:bottom w:val="single" w:sz="4" w:space="0" w:color="auto"/>
            </w:tcBorders>
            <w:shd w:val="clear" w:color="auto" w:fill="FFFFFF"/>
          </w:tcPr>
          <w:p w14:paraId="50B64B60"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C7670EC" w14:textId="77777777" w:rsidR="00E921A2" w:rsidRPr="00121095" w:rsidRDefault="00E921A2">
            <w:pPr>
              <w:pStyle w:val="QryTableType"/>
              <w:keepLines/>
              <w:rPr>
                <w:lang w:val="en-US"/>
              </w:rPr>
            </w:pPr>
          </w:p>
        </w:tc>
      </w:tr>
      <w:tr w:rsidR="00E921A2" w:rsidRPr="00E921A2" w14:paraId="05499EC0" w14:textId="77777777" w:rsidTr="005E5417">
        <w:tc>
          <w:tcPr>
            <w:tcW w:w="2880" w:type="dxa"/>
            <w:tcBorders>
              <w:top w:val="single" w:sz="4" w:space="0" w:color="auto"/>
              <w:bottom w:val="single" w:sz="4" w:space="0" w:color="auto"/>
            </w:tcBorders>
            <w:shd w:val="clear" w:color="auto" w:fill="FFFFFF"/>
          </w:tcPr>
          <w:p w14:paraId="611F3A73" w14:textId="77777777"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061240B9" w14:textId="77777777" w:rsidR="00E921A2" w:rsidRPr="00121095" w:rsidRDefault="00E921A2">
            <w:pPr>
              <w:pStyle w:val="QryTableName"/>
              <w:keepLines/>
              <w:rPr>
                <w:lang w:val="en-US"/>
              </w:rPr>
            </w:pPr>
          </w:p>
        </w:tc>
      </w:tr>
      <w:tr w:rsidR="00E921A2" w:rsidRPr="00E921A2" w14:paraId="22510D61" w14:textId="77777777" w:rsidTr="005E5417">
        <w:tc>
          <w:tcPr>
            <w:tcW w:w="2880" w:type="dxa"/>
            <w:tcBorders>
              <w:top w:val="single" w:sz="4" w:space="0" w:color="auto"/>
              <w:bottom w:val="single" w:sz="4" w:space="0" w:color="auto"/>
            </w:tcBorders>
            <w:shd w:val="clear" w:color="auto" w:fill="FFFFFF"/>
          </w:tcPr>
          <w:p w14:paraId="745BDF4C"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392659E" w14:textId="77777777" w:rsidR="00E921A2" w:rsidRPr="00121095" w:rsidRDefault="00E921A2">
            <w:pPr>
              <w:pStyle w:val="QryTableTriggerQuery"/>
              <w:keepLines/>
              <w:rPr>
                <w:lang w:val="en-US"/>
              </w:rPr>
            </w:pPr>
          </w:p>
        </w:tc>
      </w:tr>
      <w:tr w:rsidR="00E921A2" w:rsidRPr="00E921A2" w14:paraId="4D76C8CF" w14:textId="77777777" w:rsidTr="005E5417">
        <w:tc>
          <w:tcPr>
            <w:tcW w:w="2880" w:type="dxa"/>
            <w:tcBorders>
              <w:top w:val="single" w:sz="4" w:space="0" w:color="auto"/>
              <w:bottom w:val="single" w:sz="4" w:space="0" w:color="auto"/>
            </w:tcBorders>
            <w:shd w:val="clear" w:color="auto" w:fill="FFFFFF"/>
          </w:tcPr>
          <w:p w14:paraId="1A7B17CF"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F4D244E" w14:textId="77777777" w:rsidR="00E921A2" w:rsidRPr="00121095" w:rsidRDefault="00E921A2">
            <w:pPr>
              <w:pStyle w:val="QryTableMode"/>
              <w:keepLines/>
              <w:rPr>
                <w:lang w:val="en-US"/>
              </w:rPr>
            </w:pPr>
          </w:p>
        </w:tc>
      </w:tr>
      <w:tr w:rsidR="00E921A2" w:rsidRPr="00E921A2" w14:paraId="54C6BDDA" w14:textId="77777777" w:rsidTr="005E5417">
        <w:tc>
          <w:tcPr>
            <w:tcW w:w="2880" w:type="dxa"/>
            <w:tcBorders>
              <w:top w:val="single" w:sz="4" w:space="0" w:color="auto"/>
              <w:bottom w:val="single" w:sz="4" w:space="0" w:color="auto"/>
            </w:tcBorders>
            <w:shd w:val="clear" w:color="auto" w:fill="FFFFFF"/>
          </w:tcPr>
          <w:p w14:paraId="61028C6E"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9D252FE" w14:textId="77777777" w:rsidR="00E921A2" w:rsidRPr="00121095" w:rsidRDefault="00E921A2">
            <w:pPr>
              <w:pStyle w:val="QryTableResponseTrigger"/>
              <w:keepLines/>
              <w:rPr>
                <w:lang w:val="en-US"/>
              </w:rPr>
            </w:pPr>
          </w:p>
        </w:tc>
      </w:tr>
      <w:tr w:rsidR="00E921A2" w:rsidRPr="00E921A2" w14:paraId="376D2287" w14:textId="77777777" w:rsidTr="005E5417">
        <w:tc>
          <w:tcPr>
            <w:tcW w:w="2880" w:type="dxa"/>
            <w:tcBorders>
              <w:top w:val="single" w:sz="4" w:space="0" w:color="auto"/>
              <w:bottom w:val="single" w:sz="4" w:space="0" w:color="auto"/>
            </w:tcBorders>
            <w:shd w:val="clear" w:color="auto" w:fill="FFFFFF"/>
          </w:tcPr>
          <w:p w14:paraId="676E3D64" w14:textId="77777777"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B36266F" w14:textId="77777777" w:rsidR="00E921A2" w:rsidRPr="00121095" w:rsidRDefault="00E921A2">
            <w:pPr>
              <w:pStyle w:val="QryTableCharacteristicsQuery"/>
              <w:keepLines/>
              <w:rPr>
                <w:lang w:val="en-US"/>
              </w:rPr>
            </w:pPr>
          </w:p>
        </w:tc>
      </w:tr>
      <w:tr w:rsidR="00E921A2" w:rsidRPr="00E921A2" w14:paraId="152CC329" w14:textId="77777777" w:rsidTr="005E5417">
        <w:tc>
          <w:tcPr>
            <w:tcW w:w="2880" w:type="dxa"/>
            <w:tcBorders>
              <w:top w:val="single" w:sz="4" w:space="0" w:color="auto"/>
              <w:bottom w:val="single" w:sz="4" w:space="0" w:color="auto"/>
            </w:tcBorders>
            <w:shd w:val="clear" w:color="auto" w:fill="FFFFFF"/>
          </w:tcPr>
          <w:p w14:paraId="70D26357"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5239F9B0" w14:textId="77777777" w:rsidR="00E921A2" w:rsidRPr="00121095" w:rsidRDefault="00E921A2">
            <w:pPr>
              <w:pStyle w:val="QryTablePurpose"/>
              <w:keepLines/>
              <w:rPr>
                <w:lang w:val="en-US"/>
              </w:rPr>
            </w:pPr>
          </w:p>
        </w:tc>
      </w:tr>
      <w:tr w:rsidR="00E921A2" w:rsidRPr="00E921A2" w14:paraId="0BB254B8" w14:textId="77777777" w:rsidTr="005E5417">
        <w:trPr>
          <w:cantSplit/>
        </w:trPr>
        <w:tc>
          <w:tcPr>
            <w:tcW w:w="2880" w:type="dxa"/>
            <w:tcBorders>
              <w:top w:val="single" w:sz="4" w:space="0" w:color="auto"/>
              <w:bottom w:val="single" w:sz="4" w:space="0" w:color="auto"/>
            </w:tcBorders>
            <w:shd w:val="clear" w:color="auto" w:fill="FFFFFF"/>
          </w:tcPr>
          <w:p w14:paraId="7147B6C9"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73C3461" w14:textId="77777777" w:rsidR="00E921A2" w:rsidRPr="00121095" w:rsidRDefault="00E921A2">
            <w:pPr>
              <w:pStyle w:val="QryTableCharacteristicsResponse"/>
              <w:keepLines/>
              <w:rPr>
                <w:b/>
                <w:lang w:val="en-US"/>
              </w:rPr>
            </w:pPr>
          </w:p>
        </w:tc>
      </w:tr>
      <w:tr w:rsidR="00E921A2" w:rsidRPr="00E921A2" w14:paraId="35ED43E5" w14:textId="77777777" w:rsidTr="005E5417">
        <w:trPr>
          <w:cantSplit/>
        </w:trPr>
        <w:tc>
          <w:tcPr>
            <w:tcW w:w="2880" w:type="dxa"/>
            <w:tcBorders>
              <w:top w:val="single" w:sz="4" w:space="0" w:color="auto"/>
              <w:bottom w:val="double" w:sz="4" w:space="0" w:color="auto"/>
            </w:tcBorders>
            <w:shd w:val="clear" w:color="auto" w:fill="FFFFFF"/>
          </w:tcPr>
          <w:p w14:paraId="5368C466"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754367AD" w14:textId="77777777" w:rsidR="00E921A2" w:rsidRPr="00121095" w:rsidRDefault="00E921A2">
            <w:pPr>
              <w:pStyle w:val="QryTableSegmentPattern"/>
              <w:keepLines/>
              <w:rPr>
                <w:lang w:val="en-US"/>
              </w:rPr>
            </w:pPr>
          </w:p>
        </w:tc>
      </w:tr>
    </w:tbl>
    <w:p w14:paraId="6A527F55" w14:textId="77777777" w:rsidR="00E921A2" w:rsidRPr="00121095" w:rsidRDefault="00E921A2"/>
    <w:p w14:paraId="79EBC33B" w14:textId="77777777" w:rsidR="00E921A2" w:rsidRPr="00121095" w:rsidRDefault="00E921A2">
      <w:pPr>
        <w:pStyle w:val="MsgTableCaption"/>
      </w:pPr>
      <w:r w:rsidRPr="00121095">
        <w:t xml:space="preserve">QBP^Znn^QBP_Q11: Query Grammar:  QBP Message </w:t>
      </w:r>
      <w:r w:rsidR="00BF2FE6" w:rsidRPr="00121095">
        <w:fldChar w:fldCharType="begin"/>
      </w:r>
      <w:r w:rsidRPr="00121095">
        <w:instrText xml:space="preserve"> XE "QBP" </w:instrText>
      </w:r>
      <w:r w:rsidR="00BF2FE6" w:rsidRPr="00121095">
        <w:fldChar w:fldCharType="end"/>
      </w:r>
    </w:p>
    <w:tbl>
      <w:tblPr>
        <w:tblW w:w="911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8"/>
        <w:gridCol w:w="2842"/>
        <w:gridCol w:w="38"/>
        <w:gridCol w:w="4282"/>
        <w:gridCol w:w="38"/>
        <w:gridCol w:w="826"/>
        <w:gridCol w:w="38"/>
        <w:gridCol w:w="970"/>
        <w:gridCol w:w="38"/>
      </w:tblGrid>
      <w:tr w:rsidR="00E921A2" w:rsidRPr="00E921A2" w14:paraId="3A1185AB" w14:textId="77777777" w:rsidTr="00E50DB9">
        <w:trPr>
          <w:gridBefore w:val="1"/>
          <w:wBefore w:w="38" w:type="dxa"/>
          <w:tblHeader/>
          <w:jc w:val="center"/>
        </w:trPr>
        <w:tc>
          <w:tcPr>
            <w:tcW w:w="2880" w:type="dxa"/>
            <w:gridSpan w:val="2"/>
            <w:tcBorders>
              <w:top w:val="double" w:sz="2" w:space="0" w:color="auto"/>
              <w:left w:val="nil"/>
              <w:bottom w:val="single" w:sz="4" w:space="0" w:color="auto"/>
              <w:right w:val="nil"/>
            </w:tcBorders>
            <w:shd w:val="clear" w:color="auto" w:fill="FFFFFF"/>
          </w:tcPr>
          <w:p w14:paraId="64ADA917" w14:textId="77777777" w:rsidR="00E921A2" w:rsidRPr="00121095" w:rsidRDefault="00E921A2">
            <w:pPr>
              <w:pStyle w:val="MsgTableHeader"/>
              <w:rPr>
                <w:lang w:val="en-US"/>
              </w:rPr>
            </w:pPr>
            <w:r w:rsidRPr="00121095">
              <w:rPr>
                <w:lang w:val="en-US"/>
              </w:rPr>
              <w:t>Segments</w:t>
            </w:r>
          </w:p>
        </w:tc>
        <w:tc>
          <w:tcPr>
            <w:tcW w:w="4320" w:type="dxa"/>
            <w:gridSpan w:val="2"/>
            <w:tcBorders>
              <w:top w:val="double" w:sz="2" w:space="0" w:color="auto"/>
              <w:left w:val="nil"/>
              <w:bottom w:val="single" w:sz="4" w:space="0" w:color="auto"/>
              <w:right w:val="nil"/>
            </w:tcBorders>
            <w:shd w:val="clear" w:color="auto" w:fill="FFFFFF"/>
          </w:tcPr>
          <w:p w14:paraId="753CBE87" w14:textId="77777777" w:rsidR="00E921A2" w:rsidRPr="00121095" w:rsidRDefault="00E921A2">
            <w:pPr>
              <w:pStyle w:val="MsgTableHeader"/>
              <w:rPr>
                <w:lang w:val="en-US"/>
              </w:rPr>
            </w:pPr>
            <w:r w:rsidRPr="00121095">
              <w:rPr>
                <w:lang w:val="en-US"/>
              </w:rPr>
              <w:t>Description</w:t>
            </w:r>
          </w:p>
        </w:tc>
        <w:tc>
          <w:tcPr>
            <w:tcW w:w="864" w:type="dxa"/>
            <w:gridSpan w:val="2"/>
            <w:tcBorders>
              <w:top w:val="double" w:sz="2" w:space="0" w:color="auto"/>
              <w:left w:val="nil"/>
              <w:bottom w:val="single" w:sz="4" w:space="0" w:color="auto"/>
              <w:right w:val="nil"/>
            </w:tcBorders>
            <w:shd w:val="clear" w:color="auto" w:fill="FFFFFF"/>
          </w:tcPr>
          <w:p w14:paraId="366645D1" w14:textId="77777777" w:rsidR="00E921A2" w:rsidRPr="00121095" w:rsidRDefault="00E921A2">
            <w:pPr>
              <w:pStyle w:val="MsgTableHeader"/>
              <w:jc w:val="center"/>
              <w:rPr>
                <w:lang w:val="en-US"/>
              </w:rPr>
            </w:pPr>
            <w:r w:rsidRPr="00121095">
              <w:rPr>
                <w:lang w:val="en-US"/>
              </w:rPr>
              <w:t>Status</w:t>
            </w:r>
          </w:p>
        </w:tc>
        <w:tc>
          <w:tcPr>
            <w:tcW w:w="1008" w:type="dxa"/>
            <w:gridSpan w:val="2"/>
            <w:tcBorders>
              <w:top w:val="double" w:sz="2" w:space="0" w:color="auto"/>
              <w:left w:val="nil"/>
              <w:bottom w:val="single" w:sz="4" w:space="0" w:color="auto"/>
              <w:right w:val="nil"/>
            </w:tcBorders>
            <w:shd w:val="clear" w:color="auto" w:fill="FFFFFF"/>
          </w:tcPr>
          <w:p w14:paraId="0C9137AC" w14:textId="77777777" w:rsidR="00E921A2" w:rsidRPr="00121095" w:rsidRDefault="00E921A2">
            <w:pPr>
              <w:pStyle w:val="MsgTableHeader"/>
              <w:jc w:val="center"/>
              <w:rPr>
                <w:lang w:val="en-US"/>
              </w:rPr>
            </w:pPr>
            <w:r w:rsidRPr="00121095">
              <w:rPr>
                <w:lang w:val="en-US"/>
              </w:rPr>
              <w:t>Sec. Ref</w:t>
            </w:r>
          </w:p>
        </w:tc>
      </w:tr>
      <w:tr w:rsidR="00E921A2" w:rsidRPr="00E921A2" w14:paraId="77B50CC0" w14:textId="77777777" w:rsidTr="00E50DB9">
        <w:trPr>
          <w:gridBefore w:val="1"/>
          <w:wBefore w:w="38" w:type="dxa"/>
          <w:jc w:val="center"/>
        </w:trPr>
        <w:tc>
          <w:tcPr>
            <w:tcW w:w="2880" w:type="dxa"/>
            <w:gridSpan w:val="2"/>
            <w:tcBorders>
              <w:top w:val="single" w:sz="4" w:space="0" w:color="auto"/>
              <w:left w:val="nil"/>
              <w:bottom w:val="dotted" w:sz="4" w:space="0" w:color="auto"/>
              <w:right w:val="nil"/>
            </w:tcBorders>
            <w:shd w:val="clear" w:color="auto" w:fill="FFFFFF"/>
          </w:tcPr>
          <w:p w14:paraId="4D41D633" w14:textId="77777777" w:rsidR="00E921A2" w:rsidRPr="00121095" w:rsidRDefault="00E921A2">
            <w:pPr>
              <w:pStyle w:val="MsgTableBody"/>
            </w:pPr>
            <w:r w:rsidRPr="00121095">
              <w:t>MSH</w:t>
            </w:r>
          </w:p>
        </w:tc>
        <w:tc>
          <w:tcPr>
            <w:tcW w:w="4320" w:type="dxa"/>
            <w:gridSpan w:val="2"/>
            <w:tcBorders>
              <w:top w:val="single" w:sz="4" w:space="0" w:color="auto"/>
              <w:left w:val="nil"/>
              <w:bottom w:val="dotted" w:sz="4" w:space="0" w:color="auto"/>
              <w:right w:val="nil"/>
            </w:tcBorders>
            <w:shd w:val="clear" w:color="auto" w:fill="FFFFFF"/>
          </w:tcPr>
          <w:p w14:paraId="71C33DA3" w14:textId="77777777" w:rsidR="00E921A2" w:rsidRPr="00121095" w:rsidRDefault="00E921A2">
            <w:pPr>
              <w:pStyle w:val="MsgTableBody"/>
            </w:pPr>
            <w:r w:rsidRPr="00121095">
              <w:t>Message Header Segment</w:t>
            </w:r>
          </w:p>
        </w:tc>
        <w:tc>
          <w:tcPr>
            <w:tcW w:w="864" w:type="dxa"/>
            <w:gridSpan w:val="2"/>
            <w:tcBorders>
              <w:top w:val="single" w:sz="4" w:space="0" w:color="auto"/>
              <w:left w:val="nil"/>
              <w:bottom w:val="dotted" w:sz="4" w:space="0" w:color="auto"/>
              <w:right w:val="nil"/>
            </w:tcBorders>
            <w:shd w:val="clear" w:color="auto" w:fill="FFFFFF"/>
          </w:tcPr>
          <w:p w14:paraId="6A20919F" w14:textId="77777777" w:rsidR="00E921A2" w:rsidRPr="00121095" w:rsidRDefault="00E921A2">
            <w:pPr>
              <w:pStyle w:val="MsgTableBody"/>
              <w:jc w:val="center"/>
            </w:pPr>
          </w:p>
        </w:tc>
        <w:tc>
          <w:tcPr>
            <w:tcW w:w="1008" w:type="dxa"/>
            <w:gridSpan w:val="2"/>
            <w:tcBorders>
              <w:top w:val="single" w:sz="4" w:space="0" w:color="auto"/>
              <w:left w:val="nil"/>
              <w:bottom w:val="dotted" w:sz="4" w:space="0" w:color="auto"/>
              <w:right w:val="nil"/>
            </w:tcBorders>
            <w:shd w:val="clear" w:color="auto" w:fill="FFFFFF"/>
          </w:tcPr>
          <w:p w14:paraId="7E7F60E4" w14:textId="77777777" w:rsidR="00E921A2" w:rsidRPr="00121095" w:rsidRDefault="00E921A2">
            <w:pPr>
              <w:pStyle w:val="MsgTableBody"/>
              <w:jc w:val="center"/>
            </w:pPr>
            <w:r w:rsidRPr="00121095">
              <w:t>2.15.9</w:t>
            </w:r>
          </w:p>
        </w:tc>
      </w:tr>
      <w:tr w:rsidR="00514A79" w:rsidRPr="00E921A2" w14:paraId="2B857718"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77B720C0" w14:textId="77777777" w:rsidR="00514A79" w:rsidRPr="00121095" w:rsidRDefault="00514A79">
            <w:pPr>
              <w:pStyle w:val="MsgTableBody"/>
            </w:pPr>
            <w:r>
              <w:t>[{ARV}]</w:t>
            </w:r>
          </w:p>
        </w:tc>
        <w:tc>
          <w:tcPr>
            <w:tcW w:w="4320" w:type="dxa"/>
            <w:gridSpan w:val="2"/>
            <w:tcBorders>
              <w:top w:val="dotted" w:sz="4" w:space="0" w:color="auto"/>
              <w:left w:val="nil"/>
              <w:bottom w:val="dotted" w:sz="4" w:space="0" w:color="auto"/>
              <w:right w:val="nil"/>
            </w:tcBorders>
            <w:shd w:val="clear" w:color="auto" w:fill="FFFFFF"/>
          </w:tcPr>
          <w:p w14:paraId="47706175" w14:textId="77777777" w:rsidR="00514A79" w:rsidRPr="00121095" w:rsidRDefault="00514A79">
            <w:pPr>
              <w:pStyle w:val="MsgTableBody"/>
            </w:pPr>
            <w:r>
              <w:t>Access Restriction</w:t>
            </w:r>
          </w:p>
        </w:tc>
        <w:tc>
          <w:tcPr>
            <w:tcW w:w="864" w:type="dxa"/>
            <w:gridSpan w:val="2"/>
            <w:tcBorders>
              <w:top w:val="dotted" w:sz="4" w:space="0" w:color="auto"/>
              <w:left w:val="nil"/>
              <w:bottom w:val="dotted" w:sz="4" w:space="0" w:color="auto"/>
              <w:right w:val="nil"/>
            </w:tcBorders>
            <w:shd w:val="clear" w:color="auto" w:fill="FFFFFF"/>
          </w:tcPr>
          <w:p w14:paraId="3D579B26" w14:textId="77777777" w:rsidR="00514A79" w:rsidRPr="00121095" w:rsidRDefault="00514A79">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4E7CBE2" w14:textId="77777777" w:rsidR="00514A79" w:rsidRPr="00121095" w:rsidRDefault="00514A79">
            <w:pPr>
              <w:pStyle w:val="MsgTableBody"/>
              <w:jc w:val="center"/>
            </w:pPr>
            <w:r>
              <w:t>3</w:t>
            </w:r>
          </w:p>
        </w:tc>
      </w:tr>
      <w:tr w:rsidR="00E921A2" w:rsidRPr="00E921A2" w14:paraId="44DE93EE"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3A368CF7" w14:textId="77777777" w:rsidR="00E921A2" w:rsidRPr="00121095" w:rsidRDefault="00E921A2">
            <w:pPr>
              <w:pStyle w:val="MsgTableBody"/>
            </w:pPr>
            <w:r w:rsidRPr="00121095">
              <w:t>[{SFT}]</w:t>
            </w:r>
          </w:p>
        </w:tc>
        <w:tc>
          <w:tcPr>
            <w:tcW w:w="4320" w:type="dxa"/>
            <w:gridSpan w:val="2"/>
            <w:tcBorders>
              <w:top w:val="dotted" w:sz="4" w:space="0" w:color="auto"/>
              <w:left w:val="nil"/>
              <w:bottom w:val="dotted" w:sz="4" w:space="0" w:color="auto"/>
              <w:right w:val="nil"/>
            </w:tcBorders>
            <w:shd w:val="clear" w:color="auto" w:fill="FFFFFF"/>
          </w:tcPr>
          <w:p w14:paraId="59CAB0E0" w14:textId="77777777" w:rsidR="00E921A2" w:rsidRPr="00121095" w:rsidRDefault="00E921A2">
            <w:pPr>
              <w:pStyle w:val="MsgTableBody"/>
            </w:pPr>
            <w:r w:rsidRPr="00121095">
              <w:t>Software Segment</w:t>
            </w:r>
          </w:p>
        </w:tc>
        <w:tc>
          <w:tcPr>
            <w:tcW w:w="864" w:type="dxa"/>
            <w:gridSpan w:val="2"/>
            <w:tcBorders>
              <w:top w:val="dotted" w:sz="4" w:space="0" w:color="auto"/>
              <w:left w:val="nil"/>
              <w:bottom w:val="dotted" w:sz="4" w:space="0" w:color="auto"/>
              <w:right w:val="nil"/>
            </w:tcBorders>
            <w:shd w:val="clear" w:color="auto" w:fill="FFFFFF"/>
          </w:tcPr>
          <w:p w14:paraId="4FF076B6"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7070F30" w14:textId="77777777" w:rsidR="00E921A2" w:rsidRPr="00121095" w:rsidRDefault="00E921A2">
            <w:pPr>
              <w:pStyle w:val="MsgTableBody"/>
              <w:jc w:val="center"/>
            </w:pPr>
            <w:r w:rsidRPr="00121095">
              <w:t>2.15.12</w:t>
            </w:r>
          </w:p>
        </w:tc>
      </w:tr>
      <w:tr w:rsidR="00E921A2" w:rsidRPr="00E921A2" w14:paraId="1AC688B3"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29DDF617" w14:textId="77777777" w:rsidR="00E921A2" w:rsidRPr="00121095" w:rsidRDefault="00E921A2">
            <w:pPr>
              <w:pStyle w:val="MsgTableBody"/>
            </w:pPr>
            <w:r w:rsidRPr="00121095">
              <w:t>[ UAC ]</w:t>
            </w:r>
          </w:p>
        </w:tc>
        <w:tc>
          <w:tcPr>
            <w:tcW w:w="4320" w:type="dxa"/>
            <w:gridSpan w:val="2"/>
            <w:tcBorders>
              <w:top w:val="dotted" w:sz="4" w:space="0" w:color="auto"/>
              <w:left w:val="nil"/>
              <w:bottom w:val="dotted" w:sz="4" w:space="0" w:color="auto"/>
              <w:right w:val="nil"/>
            </w:tcBorders>
            <w:shd w:val="clear" w:color="auto" w:fill="FFFFFF"/>
          </w:tcPr>
          <w:p w14:paraId="4336A806" w14:textId="77777777" w:rsidR="00E921A2" w:rsidRPr="00121095" w:rsidRDefault="00E921A2">
            <w:pPr>
              <w:pStyle w:val="MsgTableBody"/>
            </w:pPr>
            <w:r w:rsidRPr="00121095">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2D8B597"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EBB194D" w14:textId="77777777" w:rsidR="00E921A2" w:rsidRPr="00121095" w:rsidRDefault="00E921A2">
            <w:pPr>
              <w:pStyle w:val="MsgTableBody"/>
              <w:jc w:val="center"/>
            </w:pPr>
            <w:r w:rsidRPr="00121095">
              <w:t>2.14.13</w:t>
            </w:r>
          </w:p>
        </w:tc>
      </w:tr>
      <w:tr w:rsidR="00E921A2" w:rsidRPr="00E921A2" w14:paraId="5082CD1A"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4D76F9E4"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gridSpan w:val="2"/>
            <w:tcBorders>
              <w:top w:val="dotted" w:sz="4" w:space="0" w:color="auto"/>
              <w:left w:val="nil"/>
              <w:bottom w:val="dotted" w:sz="4" w:space="0" w:color="auto"/>
              <w:right w:val="nil"/>
            </w:tcBorders>
            <w:shd w:val="clear" w:color="auto" w:fill="FFFFFF"/>
          </w:tcPr>
          <w:p w14:paraId="685D88E0" w14:textId="77777777" w:rsidR="00E921A2" w:rsidRPr="00121095" w:rsidRDefault="00E921A2">
            <w:pPr>
              <w:pStyle w:val="MsgTableBody"/>
            </w:pPr>
            <w:r w:rsidRPr="00121095">
              <w:t>Query Parameter Definition</w:t>
            </w:r>
          </w:p>
        </w:tc>
        <w:tc>
          <w:tcPr>
            <w:tcW w:w="864" w:type="dxa"/>
            <w:gridSpan w:val="2"/>
            <w:tcBorders>
              <w:top w:val="dotted" w:sz="4" w:space="0" w:color="auto"/>
              <w:left w:val="nil"/>
              <w:bottom w:val="dotted" w:sz="4" w:space="0" w:color="auto"/>
              <w:right w:val="nil"/>
            </w:tcBorders>
            <w:shd w:val="clear" w:color="auto" w:fill="FFFFFF"/>
          </w:tcPr>
          <w:p w14:paraId="6758EC8A"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9774AF0" w14:textId="22912FC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4299C9ED"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45033836"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27903A53" w14:textId="77777777" w:rsidR="00420E66" w:rsidRPr="00121095" w:rsidRDefault="00420E66" w:rsidP="00790992">
            <w:pPr>
              <w:pStyle w:val="MsgTableBody"/>
            </w:pPr>
            <w:r w:rsidRPr="00121095">
              <w:t>--- QBP begin</w:t>
            </w:r>
          </w:p>
        </w:tc>
        <w:tc>
          <w:tcPr>
            <w:tcW w:w="864" w:type="dxa"/>
            <w:gridSpan w:val="2"/>
            <w:tcBorders>
              <w:top w:val="dotted" w:sz="4" w:space="0" w:color="auto"/>
              <w:left w:val="nil"/>
              <w:bottom w:val="dotted" w:sz="4" w:space="0" w:color="auto"/>
              <w:right w:val="nil"/>
            </w:tcBorders>
            <w:shd w:val="clear" w:color="auto" w:fill="FFFFFF"/>
          </w:tcPr>
          <w:p w14:paraId="631A394C"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0150CD4" w14:textId="77777777" w:rsidR="00420E66" w:rsidRPr="00121095" w:rsidRDefault="00420E66" w:rsidP="00790992">
            <w:pPr>
              <w:pStyle w:val="MsgTableBody"/>
              <w:jc w:val="center"/>
            </w:pPr>
          </w:p>
        </w:tc>
      </w:tr>
      <w:tr w:rsidR="00420E66" w:rsidRPr="00E921A2" w14:paraId="6167409E"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20E469AF" w14:textId="77777777" w:rsidR="00420E66" w:rsidRPr="00121095" w:rsidRDefault="00420E66" w:rsidP="00790992">
            <w:pPr>
              <w:pStyle w:val="MsgTableBody"/>
            </w:pPr>
            <w:r w:rsidRPr="00121095">
              <w:t>[</w:t>
            </w:r>
            <w:r w:rsidR="0065248B">
              <w:t>...</w:t>
            </w:r>
            <w:r w:rsidRPr="00121095">
              <w:t>]</w:t>
            </w:r>
          </w:p>
        </w:tc>
        <w:tc>
          <w:tcPr>
            <w:tcW w:w="4320" w:type="dxa"/>
            <w:gridSpan w:val="2"/>
            <w:tcBorders>
              <w:top w:val="dotted" w:sz="4" w:space="0" w:color="auto"/>
              <w:left w:val="nil"/>
              <w:bottom w:val="dotted" w:sz="4" w:space="0" w:color="auto"/>
              <w:right w:val="nil"/>
            </w:tcBorders>
            <w:shd w:val="clear" w:color="auto" w:fill="FFFFFF"/>
          </w:tcPr>
          <w:p w14:paraId="75B724DB" w14:textId="77777777" w:rsidR="00420E66" w:rsidRPr="00121095" w:rsidRDefault="00420E66" w:rsidP="00790992">
            <w:pPr>
              <w:pStyle w:val="MsgTableBody"/>
            </w:pPr>
            <w:r w:rsidRPr="00121095">
              <w:t>Optional query by example segments</w:t>
            </w:r>
          </w:p>
        </w:tc>
        <w:tc>
          <w:tcPr>
            <w:tcW w:w="864" w:type="dxa"/>
            <w:gridSpan w:val="2"/>
            <w:tcBorders>
              <w:top w:val="dotted" w:sz="4" w:space="0" w:color="auto"/>
              <w:left w:val="nil"/>
              <w:bottom w:val="dotted" w:sz="4" w:space="0" w:color="auto"/>
              <w:right w:val="nil"/>
            </w:tcBorders>
            <w:shd w:val="clear" w:color="auto" w:fill="FFFFFF"/>
          </w:tcPr>
          <w:p w14:paraId="0E0DCDF0"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2A224B6" w14:textId="77777777" w:rsidR="00420E66" w:rsidRPr="00121095" w:rsidRDefault="00420E66" w:rsidP="00790992">
            <w:pPr>
              <w:pStyle w:val="MsgTableBody"/>
              <w:jc w:val="center"/>
            </w:pPr>
          </w:p>
        </w:tc>
      </w:tr>
      <w:tr w:rsidR="00420E66" w:rsidRPr="00E921A2" w14:paraId="25172603"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5126D9D2"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5A7F20C2" w14:textId="77777777" w:rsidR="00420E66" w:rsidRPr="00121095" w:rsidRDefault="00420E66" w:rsidP="00790992">
            <w:pPr>
              <w:pStyle w:val="MsgTableBody"/>
            </w:pPr>
            <w:r w:rsidRPr="00121095">
              <w:t>--- QBP end</w:t>
            </w:r>
          </w:p>
        </w:tc>
        <w:tc>
          <w:tcPr>
            <w:tcW w:w="864" w:type="dxa"/>
            <w:gridSpan w:val="2"/>
            <w:tcBorders>
              <w:top w:val="dotted" w:sz="4" w:space="0" w:color="auto"/>
              <w:left w:val="nil"/>
              <w:bottom w:val="dotted" w:sz="4" w:space="0" w:color="auto"/>
              <w:right w:val="nil"/>
            </w:tcBorders>
            <w:shd w:val="clear" w:color="auto" w:fill="FFFFFF"/>
          </w:tcPr>
          <w:p w14:paraId="5A1899A7"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CCB7A13" w14:textId="77777777" w:rsidR="00420E66" w:rsidRPr="00121095" w:rsidRDefault="00420E66" w:rsidP="00790992">
            <w:pPr>
              <w:pStyle w:val="MsgTableBody"/>
              <w:jc w:val="center"/>
            </w:pPr>
          </w:p>
        </w:tc>
      </w:tr>
      <w:tr w:rsidR="00E921A2" w:rsidRPr="00E921A2" w14:paraId="2A4AA29B"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041A055A"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gridSpan w:val="2"/>
            <w:tcBorders>
              <w:top w:val="dotted" w:sz="4" w:space="0" w:color="auto"/>
              <w:left w:val="nil"/>
              <w:bottom w:val="dotted" w:sz="4" w:space="0" w:color="auto"/>
              <w:right w:val="nil"/>
            </w:tcBorders>
            <w:shd w:val="clear" w:color="auto" w:fill="FFFFFF"/>
          </w:tcPr>
          <w:p w14:paraId="754C1360" w14:textId="77777777" w:rsidR="00E921A2" w:rsidRPr="00121095" w:rsidRDefault="00E921A2">
            <w:pPr>
              <w:pStyle w:val="MsgTableBody"/>
            </w:pPr>
            <w:r w:rsidRPr="00121095">
              <w:t>Response Control Parameter</w:t>
            </w:r>
          </w:p>
        </w:tc>
        <w:tc>
          <w:tcPr>
            <w:tcW w:w="864" w:type="dxa"/>
            <w:gridSpan w:val="2"/>
            <w:tcBorders>
              <w:top w:val="dotted" w:sz="4" w:space="0" w:color="auto"/>
              <w:left w:val="nil"/>
              <w:bottom w:val="dotted" w:sz="4" w:space="0" w:color="auto"/>
              <w:right w:val="nil"/>
            </w:tcBorders>
            <w:shd w:val="clear" w:color="auto" w:fill="FFFFFF"/>
          </w:tcPr>
          <w:p w14:paraId="0290473C"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40977ED" w14:textId="2BDB0875"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4E97FA5" w14:textId="77777777" w:rsidTr="00E50DB9">
        <w:trPr>
          <w:gridBefore w:val="1"/>
          <w:wBefore w:w="38" w:type="dxa"/>
          <w:jc w:val="center"/>
        </w:trPr>
        <w:tc>
          <w:tcPr>
            <w:tcW w:w="2880" w:type="dxa"/>
            <w:gridSpan w:val="2"/>
            <w:tcBorders>
              <w:top w:val="dotted" w:sz="4" w:space="0" w:color="auto"/>
              <w:left w:val="nil"/>
              <w:bottom w:val="single" w:sz="2" w:space="0" w:color="auto"/>
              <w:right w:val="nil"/>
            </w:tcBorders>
            <w:shd w:val="clear" w:color="auto" w:fill="FFFFFF"/>
          </w:tcPr>
          <w:p w14:paraId="0C4CE742" w14:textId="77777777" w:rsidR="00E921A2" w:rsidRPr="00121095" w:rsidRDefault="00E921A2">
            <w:pPr>
              <w:pStyle w:val="MsgTableBody"/>
            </w:pPr>
            <w:r w:rsidRPr="00121095">
              <w:t>[ DSC ]</w:t>
            </w:r>
          </w:p>
        </w:tc>
        <w:tc>
          <w:tcPr>
            <w:tcW w:w="4320" w:type="dxa"/>
            <w:gridSpan w:val="2"/>
            <w:tcBorders>
              <w:top w:val="dotted" w:sz="4" w:space="0" w:color="auto"/>
              <w:left w:val="nil"/>
              <w:bottom w:val="single" w:sz="2" w:space="0" w:color="auto"/>
              <w:right w:val="nil"/>
            </w:tcBorders>
            <w:shd w:val="clear" w:color="auto" w:fill="FFFFFF"/>
          </w:tcPr>
          <w:p w14:paraId="7D50855F" w14:textId="77777777" w:rsidR="00E921A2" w:rsidRPr="00121095" w:rsidRDefault="00E921A2">
            <w:pPr>
              <w:pStyle w:val="MsgTableBody"/>
            </w:pPr>
            <w:r w:rsidRPr="00121095">
              <w:t>Continuation Pointer</w:t>
            </w:r>
          </w:p>
        </w:tc>
        <w:tc>
          <w:tcPr>
            <w:tcW w:w="864" w:type="dxa"/>
            <w:gridSpan w:val="2"/>
            <w:tcBorders>
              <w:top w:val="dotted" w:sz="4" w:space="0" w:color="auto"/>
              <w:left w:val="nil"/>
              <w:bottom w:val="single" w:sz="2" w:space="0" w:color="auto"/>
              <w:right w:val="nil"/>
            </w:tcBorders>
            <w:shd w:val="clear" w:color="auto" w:fill="FFFFFF"/>
          </w:tcPr>
          <w:p w14:paraId="151988C6" w14:textId="77777777" w:rsidR="00E921A2" w:rsidRPr="00121095" w:rsidRDefault="00E921A2">
            <w:pPr>
              <w:pStyle w:val="MsgTableBody"/>
              <w:jc w:val="center"/>
            </w:pPr>
          </w:p>
        </w:tc>
        <w:tc>
          <w:tcPr>
            <w:tcW w:w="1008" w:type="dxa"/>
            <w:gridSpan w:val="2"/>
            <w:tcBorders>
              <w:top w:val="dotted" w:sz="4" w:space="0" w:color="auto"/>
              <w:left w:val="nil"/>
              <w:bottom w:val="single" w:sz="2" w:space="0" w:color="auto"/>
              <w:right w:val="nil"/>
            </w:tcBorders>
            <w:shd w:val="clear" w:color="auto" w:fill="FFFFFF"/>
          </w:tcPr>
          <w:p w14:paraId="0FA0BFC4" w14:textId="77777777" w:rsidR="00E921A2" w:rsidRPr="00121095" w:rsidRDefault="00E921A2">
            <w:pPr>
              <w:pStyle w:val="MsgTableBody"/>
              <w:jc w:val="center"/>
            </w:pPr>
            <w:r w:rsidRPr="00121095">
              <w:t>2.15.4</w:t>
            </w:r>
          </w:p>
        </w:tc>
      </w:tr>
    </w:tbl>
    <w:p w14:paraId="2CD2B4AF"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4FBC22F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A6A6BF3" w14:textId="77777777" w:rsidR="0049558B" w:rsidRDefault="0049558B" w:rsidP="00381A24">
            <w:pPr>
              <w:pStyle w:val="ACK-ChoreographyHeader"/>
            </w:pPr>
            <w:r>
              <w:t>Acknowledgement Choreography</w:t>
            </w:r>
          </w:p>
        </w:tc>
      </w:tr>
      <w:tr w:rsidR="0049558B" w14:paraId="434E71A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F9647D3" w14:textId="77777777" w:rsidR="0049558B" w:rsidRDefault="0049558B" w:rsidP="00381A24">
            <w:pPr>
              <w:pStyle w:val="ACK-ChoreographyHeader"/>
            </w:pPr>
            <w:r w:rsidRPr="00121095">
              <w:t>QBP^Znn^QBP_Q11</w:t>
            </w:r>
          </w:p>
        </w:tc>
      </w:tr>
      <w:tr w:rsidR="0049558B" w14:paraId="0573A61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36ABAD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8F3D53"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23063DB" w14:textId="77777777" w:rsidR="0049558B" w:rsidRDefault="0049558B" w:rsidP="00381A24">
            <w:pPr>
              <w:pStyle w:val="ACK-ChoreographyBody"/>
            </w:pPr>
            <w:r>
              <w:t>Field value: Enhanced mode</w:t>
            </w:r>
          </w:p>
        </w:tc>
      </w:tr>
      <w:tr w:rsidR="0049558B" w14:paraId="779303D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0B6CE64"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018A19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BFC7188"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9C270D" w14:textId="77777777" w:rsidR="0049558B" w:rsidRDefault="0049558B" w:rsidP="00381A24">
            <w:pPr>
              <w:pStyle w:val="ACK-ChoreographyBody"/>
            </w:pPr>
            <w:r>
              <w:t>AL, SU, ER</w:t>
            </w:r>
          </w:p>
        </w:tc>
      </w:tr>
      <w:tr w:rsidR="0049558B" w14:paraId="3D88E98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078BD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28CF2F3"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4513C6D"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B880DDE" w14:textId="77777777" w:rsidR="0049558B" w:rsidRDefault="0049558B" w:rsidP="00381A24">
            <w:pPr>
              <w:pStyle w:val="ACK-ChoreographyBody"/>
            </w:pPr>
            <w:r>
              <w:t>AL</w:t>
            </w:r>
          </w:p>
        </w:tc>
      </w:tr>
      <w:tr w:rsidR="0049558B" w14:paraId="2F863C2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87468EA"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4E9B6AB"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51199EA"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F4A46AE" w14:textId="77777777" w:rsidR="0049558B" w:rsidRDefault="0049558B" w:rsidP="00381A24">
            <w:pPr>
              <w:pStyle w:val="ACK-ChoreographyBody"/>
            </w:pPr>
            <w:r>
              <w:rPr>
                <w:szCs w:val="16"/>
              </w:rPr>
              <w:t>ACK^Znn^ACK</w:t>
            </w:r>
          </w:p>
        </w:tc>
      </w:tr>
      <w:tr w:rsidR="0049558B" w14:paraId="32DE1E9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BBF88A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DEB3822" w14:textId="77777777" w:rsidR="0049558B" w:rsidRDefault="0049558B" w:rsidP="00381A24">
            <w:pPr>
              <w:pStyle w:val="ACK-ChoreographyBody"/>
            </w:pPr>
            <w:r w:rsidRPr="00986413">
              <w:rPr>
                <w:lang w:val="de-DE"/>
              </w:rPr>
              <w:t>RSP^Znn^RSP_Znn</w:t>
            </w:r>
          </w:p>
        </w:tc>
        <w:tc>
          <w:tcPr>
            <w:tcW w:w="1843" w:type="dxa"/>
            <w:tcBorders>
              <w:top w:val="single" w:sz="4" w:space="0" w:color="auto"/>
              <w:left w:val="single" w:sz="4" w:space="0" w:color="auto"/>
              <w:bottom w:val="single" w:sz="4" w:space="0" w:color="auto"/>
              <w:right w:val="single" w:sz="4" w:space="0" w:color="auto"/>
            </w:tcBorders>
            <w:hideMark/>
          </w:tcPr>
          <w:p w14:paraId="13D51751" w14:textId="77777777" w:rsidR="0049558B" w:rsidRDefault="0049558B" w:rsidP="00381A24">
            <w:pPr>
              <w:pStyle w:val="ACK-ChoreographyBody"/>
            </w:pPr>
            <w:r w:rsidRPr="00986413">
              <w:rPr>
                <w:lang w:val="de-DE"/>
              </w:rPr>
              <w:t>RSP^Znn^RSP_Znn</w:t>
            </w:r>
          </w:p>
        </w:tc>
        <w:tc>
          <w:tcPr>
            <w:tcW w:w="1842" w:type="dxa"/>
            <w:tcBorders>
              <w:top w:val="single" w:sz="4" w:space="0" w:color="auto"/>
              <w:left w:val="single" w:sz="4" w:space="0" w:color="auto"/>
              <w:bottom w:val="single" w:sz="4" w:space="0" w:color="auto"/>
              <w:right w:val="single" w:sz="4" w:space="0" w:color="auto"/>
            </w:tcBorders>
            <w:hideMark/>
          </w:tcPr>
          <w:p w14:paraId="70EC4348" w14:textId="77777777" w:rsidR="0049558B" w:rsidRDefault="0049558B" w:rsidP="00381A24">
            <w:pPr>
              <w:pStyle w:val="ACK-ChoreographyBody"/>
            </w:pPr>
            <w:r w:rsidRPr="00986413">
              <w:rPr>
                <w:lang w:val="de-DE"/>
              </w:rPr>
              <w:t>RSP^Znn^RSP_Znn</w:t>
            </w:r>
          </w:p>
        </w:tc>
      </w:tr>
    </w:tbl>
    <w:p w14:paraId="0E483D08" w14:textId="77777777" w:rsidR="0049558B" w:rsidRPr="00121095" w:rsidRDefault="0049558B"/>
    <w:p w14:paraId="045A1BE6" w14:textId="77777777" w:rsidR="00E921A2" w:rsidRPr="00986413" w:rsidRDefault="00E921A2">
      <w:pPr>
        <w:pStyle w:val="MsgTableCaption"/>
        <w:rPr>
          <w:lang w:val="de-DE"/>
        </w:rPr>
      </w:pPr>
      <w:r w:rsidRPr="00986413">
        <w:rPr>
          <w:lang w:val="de-DE"/>
        </w:rPr>
        <w:t>RSP^Znn^RSP_</w:t>
      </w:r>
      <w:r w:rsidR="00F93E68" w:rsidRPr="00986413">
        <w:rPr>
          <w:lang w:val="de-DE"/>
        </w:rPr>
        <w:t>Znn</w:t>
      </w:r>
      <w:r w:rsidRPr="00986413">
        <w:rPr>
          <w:lang w:val="de-DE"/>
        </w:rPr>
        <w:t>: Response Grammar: RSP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1959D01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FECFEA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30E9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4826A6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A37CA55" w14:textId="77777777" w:rsidR="00E921A2" w:rsidRPr="00121095" w:rsidRDefault="00E921A2">
            <w:pPr>
              <w:pStyle w:val="MsgTableHeader"/>
              <w:jc w:val="center"/>
              <w:rPr>
                <w:lang w:val="en-US"/>
              </w:rPr>
            </w:pPr>
            <w:r w:rsidRPr="00121095">
              <w:rPr>
                <w:lang w:val="en-US"/>
              </w:rPr>
              <w:t>Sec Ref</w:t>
            </w:r>
          </w:p>
        </w:tc>
      </w:tr>
      <w:tr w:rsidR="00E921A2" w:rsidRPr="00E921A2" w14:paraId="64DCB00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591829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A4C7C9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355094B"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0526AEC" w14:textId="77777777" w:rsidR="00E921A2" w:rsidRPr="00121095" w:rsidRDefault="00E921A2">
            <w:pPr>
              <w:pStyle w:val="MsgTableBody"/>
              <w:jc w:val="center"/>
            </w:pPr>
            <w:r w:rsidRPr="00121095">
              <w:t>2.15.9</w:t>
            </w:r>
          </w:p>
        </w:tc>
      </w:tr>
      <w:tr w:rsidR="00E921A2" w:rsidRPr="00E921A2" w14:paraId="61E3C12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5AFE8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AE2402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4C4E9B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72859" w14:textId="77777777" w:rsidR="00E921A2" w:rsidRPr="00121095" w:rsidRDefault="00E921A2">
            <w:pPr>
              <w:pStyle w:val="MsgTableBody"/>
              <w:jc w:val="center"/>
            </w:pPr>
            <w:r w:rsidRPr="00121095">
              <w:t>2.15.12</w:t>
            </w:r>
          </w:p>
        </w:tc>
      </w:tr>
      <w:tr w:rsidR="00E921A2" w:rsidRPr="00E921A2" w14:paraId="708B8C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763222"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66E464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F8BCCD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3F32C6" w14:textId="77777777" w:rsidR="00E921A2" w:rsidRPr="00121095" w:rsidRDefault="00E921A2">
            <w:pPr>
              <w:pStyle w:val="MsgTableBody"/>
              <w:jc w:val="center"/>
            </w:pPr>
            <w:r w:rsidRPr="00121095">
              <w:t>2.14.13</w:t>
            </w:r>
          </w:p>
        </w:tc>
      </w:tr>
      <w:tr w:rsidR="00E921A2" w:rsidRPr="00E921A2" w14:paraId="200AFD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96274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7F6DCEB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29F5E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5AEAD" w14:textId="77777777" w:rsidR="00E921A2" w:rsidRPr="00121095" w:rsidRDefault="00E921A2">
            <w:pPr>
              <w:pStyle w:val="MsgTableBody"/>
              <w:jc w:val="center"/>
            </w:pPr>
            <w:r w:rsidRPr="00121095">
              <w:t>2.15.8</w:t>
            </w:r>
          </w:p>
        </w:tc>
      </w:tr>
      <w:tr w:rsidR="00E921A2" w:rsidRPr="00E921A2" w14:paraId="251E03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AC5C2F"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F596FDC"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35251D4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E0AB71" w14:textId="77777777" w:rsidR="00E921A2" w:rsidRPr="00121095" w:rsidRDefault="00E921A2">
            <w:pPr>
              <w:pStyle w:val="MsgTableBody"/>
              <w:jc w:val="center"/>
            </w:pPr>
            <w:r w:rsidRPr="00121095">
              <w:t>2.15.5</w:t>
            </w:r>
          </w:p>
        </w:tc>
      </w:tr>
      <w:tr w:rsidR="00E921A2" w:rsidRPr="00E921A2" w14:paraId="7D55A99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B88F736"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08085D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D9C78C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D2500B" w14:textId="133207E9" w:rsidR="00E921A2" w:rsidRPr="00121095" w:rsidRDefault="002503D5">
            <w:pPr>
              <w:pStyle w:val="MsgTableBody"/>
              <w:jc w:val="center"/>
            </w:pPr>
            <w:r>
              <w:fldChar w:fldCharType="begin"/>
            </w:r>
            <w:r>
              <w:instrText xml:space="preserve"> REF _Ref484513768 \r \h  \* MERGEFORMAT </w:instrText>
            </w:r>
            <w:r>
              <w:fldChar w:fldCharType="separate"/>
            </w:r>
            <w:r w:rsidR="00C244BF">
              <w:t>5.5.2</w:t>
            </w:r>
            <w:r>
              <w:fldChar w:fldCharType="end"/>
            </w:r>
          </w:p>
        </w:tc>
      </w:tr>
      <w:tr w:rsidR="00E921A2" w:rsidRPr="00E921A2" w14:paraId="27FE55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A58AA00"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67EA43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36F4A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1F770" w14:textId="4A5518A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468BB7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23438D" w14:textId="77777777" w:rsidR="00E921A2" w:rsidRPr="00121095" w:rsidRDefault="00E921A2">
            <w:pPr>
              <w:pStyle w:val="MsgTableBody"/>
            </w:pPr>
            <w:r w:rsidRPr="00121095">
              <w:t>[</w:t>
            </w:r>
            <w:r w:rsidR="00631C1B">
              <w:t>...</w:t>
            </w:r>
            <w:r w:rsidRPr="00121095">
              <w:t>]</w:t>
            </w:r>
          </w:p>
        </w:tc>
        <w:tc>
          <w:tcPr>
            <w:tcW w:w="4320" w:type="dxa"/>
            <w:tcBorders>
              <w:top w:val="dotted" w:sz="4" w:space="0" w:color="auto"/>
              <w:left w:val="nil"/>
              <w:bottom w:val="dotted" w:sz="4" w:space="0" w:color="auto"/>
              <w:right w:val="nil"/>
            </w:tcBorders>
            <w:shd w:val="clear" w:color="auto" w:fill="FFFFFF"/>
          </w:tcPr>
          <w:p w14:paraId="5AE36491" w14:textId="77777777" w:rsidR="00E921A2" w:rsidRPr="00121095" w:rsidRDefault="00E921A2">
            <w:pPr>
              <w:pStyle w:val="MsgTableBody"/>
            </w:pPr>
            <w:r w:rsidRPr="00121095">
              <w:t>(additional segments according to the data to be produced)</w:t>
            </w:r>
          </w:p>
        </w:tc>
        <w:tc>
          <w:tcPr>
            <w:tcW w:w="864" w:type="dxa"/>
            <w:tcBorders>
              <w:top w:val="dotted" w:sz="4" w:space="0" w:color="auto"/>
              <w:left w:val="nil"/>
              <w:bottom w:val="dotted" w:sz="4" w:space="0" w:color="auto"/>
              <w:right w:val="nil"/>
            </w:tcBorders>
            <w:shd w:val="clear" w:color="auto" w:fill="FFFFFF"/>
          </w:tcPr>
          <w:p w14:paraId="6096018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C5F66D" w14:textId="77777777" w:rsidR="00E921A2" w:rsidRPr="00121095" w:rsidRDefault="00E921A2">
            <w:pPr>
              <w:pStyle w:val="MsgTableBody"/>
              <w:jc w:val="center"/>
            </w:pPr>
          </w:p>
        </w:tc>
      </w:tr>
      <w:tr w:rsidR="00E921A2" w:rsidRPr="00E921A2" w14:paraId="409E43B3"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91E89F9"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3A01B95"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04EDC00"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5AC0AA" w14:textId="77777777" w:rsidR="00E921A2" w:rsidRPr="00121095" w:rsidRDefault="00E921A2">
            <w:pPr>
              <w:pStyle w:val="MsgTableBody"/>
              <w:jc w:val="center"/>
            </w:pPr>
            <w:r w:rsidRPr="00121095">
              <w:t>2.15.4</w:t>
            </w:r>
          </w:p>
        </w:tc>
      </w:tr>
    </w:tbl>
    <w:p w14:paraId="1298134E" w14:textId="77777777" w:rsidR="0049558B" w:rsidRDefault="0049558B" w:rsidP="007D495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1F55B1A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F2952AD" w14:textId="77777777" w:rsidR="0049558B" w:rsidRDefault="0049558B" w:rsidP="00381A24">
            <w:pPr>
              <w:pStyle w:val="ACK-ChoreographyHeader"/>
            </w:pPr>
            <w:r>
              <w:t>Acknowledgement Choreography</w:t>
            </w:r>
          </w:p>
        </w:tc>
      </w:tr>
      <w:tr w:rsidR="0049558B" w14:paraId="082DF6D4"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58D48C8" w14:textId="77777777" w:rsidR="0049558B" w:rsidRDefault="0049558B" w:rsidP="00381A24">
            <w:pPr>
              <w:pStyle w:val="ACK-ChoreographyHeader"/>
            </w:pPr>
            <w:r w:rsidRPr="00986413">
              <w:rPr>
                <w:lang w:val="de-DE"/>
              </w:rPr>
              <w:t>RSP^Znn^RSP_Znn</w:t>
            </w:r>
          </w:p>
        </w:tc>
      </w:tr>
      <w:tr w:rsidR="0049558B" w14:paraId="003DB0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662D225"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824B8F1"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3D7FE25" w14:textId="77777777" w:rsidR="0049558B" w:rsidRDefault="0049558B" w:rsidP="00381A24">
            <w:pPr>
              <w:pStyle w:val="ACK-ChoreographyBody"/>
            </w:pPr>
            <w:r>
              <w:t>Field value: Enhanced mode</w:t>
            </w:r>
          </w:p>
        </w:tc>
      </w:tr>
      <w:tr w:rsidR="0049558B" w14:paraId="0325976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9A43208"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050F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CF302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47838BE" w14:textId="77777777" w:rsidR="0049558B" w:rsidRDefault="0049558B" w:rsidP="00381A24">
            <w:pPr>
              <w:pStyle w:val="ACK-ChoreographyBody"/>
            </w:pPr>
            <w:r>
              <w:t>AL, SU, ER</w:t>
            </w:r>
          </w:p>
        </w:tc>
      </w:tr>
      <w:tr w:rsidR="0049558B" w14:paraId="6680785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42D5395"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EC51D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A0BDC3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40B747C" w14:textId="77777777" w:rsidR="0049558B" w:rsidRDefault="0049558B" w:rsidP="00381A24">
            <w:pPr>
              <w:pStyle w:val="ACK-ChoreographyBody"/>
            </w:pPr>
            <w:r>
              <w:t>AL</w:t>
            </w:r>
          </w:p>
        </w:tc>
      </w:tr>
      <w:tr w:rsidR="0049558B" w14:paraId="0A24205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9964DEA"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6380ACF"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F038A40"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5DBBE65" w14:textId="77777777" w:rsidR="0049558B" w:rsidRDefault="0049558B" w:rsidP="00381A24">
            <w:pPr>
              <w:pStyle w:val="ACK-ChoreographyBody"/>
            </w:pPr>
            <w:r>
              <w:rPr>
                <w:szCs w:val="16"/>
              </w:rPr>
              <w:t>ACK^Znn^ACK</w:t>
            </w:r>
          </w:p>
        </w:tc>
      </w:tr>
      <w:tr w:rsidR="0049558B" w14:paraId="089B090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F9F9AF"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EEC7202"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2FDEA2D9"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0B1A3CCC" w14:textId="77777777" w:rsidR="0049558B" w:rsidRDefault="0049558B" w:rsidP="00381A24">
            <w:pPr>
              <w:pStyle w:val="ACK-ChoreographyBody"/>
            </w:pPr>
            <w:r>
              <w:rPr>
                <w:lang w:val="de-DE"/>
              </w:rPr>
              <w:t>-</w:t>
            </w:r>
          </w:p>
        </w:tc>
      </w:tr>
    </w:tbl>
    <w:p w14:paraId="3EB6C7E8" w14:textId="77777777" w:rsidR="0049558B" w:rsidRDefault="0049558B" w:rsidP="007D495C"/>
    <w:p w14:paraId="051FF21E" w14:textId="77777777" w:rsidR="00E921A2" w:rsidRPr="00121095" w:rsidRDefault="00E921A2">
      <w:pPr>
        <w:keepNext/>
        <w:keepLines/>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6E4E21C" w14:textId="77777777">
        <w:trPr>
          <w:cantSplit/>
          <w:tblHeader/>
        </w:trPr>
        <w:tc>
          <w:tcPr>
            <w:tcW w:w="648" w:type="dxa"/>
            <w:tcBorders>
              <w:top w:val="double" w:sz="4" w:space="0" w:color="auto"/>
              <w:bottom w:val="single" w:sz="4" w:space="0" w:color="auto"/>
            </w:tcBorders>
            <w:shd w:val="clear" w:color="auto" w:fill="FFFFFF"/>
          </w:tcPr>
          <w:p w14:paraId="35980C6A" w14:textId="77777777" w:rsidR="00E921A2" w:rsidRPr="00121095" w:rsidRDefault="00E921A2">
            <w:pPr>
              <w:pStyle w:val="QryTableInputHeader"/>
              <w:keepNext/>
              <w:keepLines/>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25211C18" w14:textId="77777777" w:rsidR="00E921A2" w:rsidRPr="00121095" w:rsidRDefault="00E921A2">
            <w:pPr>
              <w:pStyle w:val="QryTableInputHeader"/>
              <w:keepNext/>
              <w:keepLines/>
              <w:rPr>
                <w:lang w:val="en-US"/>
              </w:rPr>
            </w:pPr>
            <w:r w:rsidRPr="00121095">
              <w:rPr>
                <w:lang w:val="en-US"/>
              </w:rPr>
              <w:t>Col Name</w:t>
            </w:r>
          </w:p>
        </w:tc>
        <w:tc>
          <w:tcPr>
            <w:tcW w:w="792" w:type="dxa"/>
            <w:tcBorders>
              <w:top w:val="double" w:sz="4" w:space="0" w:color="auto"/>
              <w:bottom w:val="single" w:sz="4" w:space="0" w:color="auto"/>
            </w:tcBorders>
            <w:shd w:val="clear" w:color="auto" w:fill="FFFFFF"/>
          </w:tcPr>
          <w:p w14:paraId="023F998B" w14:textId="77777777" w:rsidR="00E921A2" w:rsidRPr="00121095" w:rsidRDefault="00E921A2">
            <w:pPr>
              <w:pStyle w:val="QryTableInputHeader"/>
              <w:keepNext/>
              <w:keepLines/>
              <w:rPr>
                <w:lang w:val="en-US"/>
              </w:rPr>
            </w:pPr>
            <w:r w:rsidRPr="00121095">
              <w:rPr>
                <w:lang w:val="en-US"/>
              </w:rPr>
              <w:t>Key/</w:t>
            </w:r>
          </w:p>
          <w:p w14:paraId="5CF20E49" w14:textId="77777777" w:rsidR="00E921A2" w:rsidRPr="00121095" w:rsidRDefault="00E921A2">
            <w:pPr>
              <w:pStyle w:val="QryTableInputHeader"/>
              <w:keepNext/>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D1AE77B" w14:textId="77777777" w:rsidR="00E921A2" w:rsidRPr="00121095" w:rsidRDefault="00E921A2">
            <w:pPr>
              <w:pStyle w:val="QryTableInputHeader"/>
              <w:keepNext/>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1C2F25D0" w14:textId="77777777" w:rsidR="00E921A2" w:rsidRPr="00121095" w:rsidRDefault="00E921A2">
            <w:pPr>
              <w:pStyle w:val="QryTableInputHeader"/>
              <w:keepNext/>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57CA6504" w14:textId="77777777" w:rsidR="00E921A2" w:rsidRPr="00121095" w:rsidRDefault="00E921A2">
            <w:pPr>
              <w:pStyle w:val="QryTableInputHeader"/>
              <w:keepNext/>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A923D19" w14:textId="77777777" w:rsidR="00E921A2" w:rsidRPr="00121095" w:rsidRDefault="00E921A2">
            <w:pPr>
              <w:pStyle w:val="QryTableInputHeader"/>
              <w:keepNext/>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273E981D" w14:textId="77777777" w:rsidR="00E921A2" w:rsidRPr="00121095" w:rsidRDefault="00E921A2">
            <w:pPr>
              <w:pStyle w:val="QryTableInputHeader"/>
              <w:keepNext/>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275E5492" w14:textId="77777777" w:rsidR="00E921A2" w:rsidRPr="00121095" w:rsidRDefault="00E921A2">
            <w:pPr>
              <w:pStyle w:val="QryTableInputHeader"/>
              <w:keepNext/>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8DF3C2E" w14:textId="77777777" w:rsidR="00E921A2" w:rsidRPr="00121095" w:rsidRDefault="00E921A2">
            <w:pPr>
              <w:pStyle w:val="QryTableInputHeader"/>
              <w:keepNext/>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7149411" w14:textId="77777777" w:rsidR="00E921A2" w:rsidRPr="00121095" w:rsidRDefault="00E921A2">
            <w:pPr>
              <w:pStyle w:val="QryTableInputHeader"/>
              <w:keepNext/>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4B812478" w14:textId="77777777" w:rsidR="00E921A2" w:rsidRPr="00121095" w:rsidRDefault="00E921A2">
            <w:pPr>
              <w:pStyle w:val="QryTableInputHeader"/>
              <w:keepNext/>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460F6B2" w14:textId="77777777" w:rsidR="00E921A2" w:rsidRPr="00121095" w:rsidRDefault="00E921A2">
            <w:pPr>
              <w:pStyle w:val="QryTableInputHeader"/>
              <w:keepLines/>
              <w:rPr>
                <w:b w:val="0"/>
                <w:lang w:val="en-US"/>
              </w:rPr>
            </w:pPr>
            <w:r w:rsidRPr="00121095">
              <w:rPr>
                <w:lang w:val="en-US"/>
              </w:rPr>
              <w:t>Element Name</w:t>
            </w:r>
          </w:p>
        </w:tc>
      </w:tr>
      <w:tr w:rsidR="00E921A2" w:rsidRPr="00E921A2" w14:paraId="464C03DC" w14:textId="77777777">
        <w:trPr>
          <w:cantSplit/>
        </w:trPr>
        <w:tc>
          <w:tcPr>
            <w:tcW w:w="648" w:type="dxa"/>
            <w:tcBorders>
              <w:top w:val="single" w:sz="4" w:space="0" w:color="auto"/>
              <w:bottom w:val="single" w:sz="4" w:space="0" w:color="auto"/>
            </w:tcBorders>
            <w:shd w:val="clear" w:color="auto" w:fill="FFFFFF"/>
          </w:tcPr>
          <w:p w14:paraId="15C2FEAD"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74B0F6A8"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43F373A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6DA7D734"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5AF7DF6C"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7243240C"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14CADD31"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5946BF4"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9FE509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C66D911"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70A2590F"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1F3F8645"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630EB53E" w14:textId="77777777" w:rsidR="00E921A2" w:rsidRPr="00121095" w:rsidRDefault="00E921A2">
            <w:pPr>
              <w:pStyle w:val="QryTableInput"/>
              <w:keepNext/>
              <w:keepLines/>
            </w:pPr>
          </w:p>
        </w:tc>
      </w:tr>
      <w:tr w:rsidR="00E921A2" w:rsidRPr="00E921A2" w14:paraId="0FD9E886" w14:textId="77777777">
        <w:trPr>
          <w:cantSplit/>
        </w:trPr>
        <w:tc>
          <w:tcPr>
            <w:tcW w:w="648" w:type="dxa"/>
            <w:tcBorders>
              <w:top w:val="single" w:sz="4" w:space="0" w:color="auto"/>
              <w:bottom w:val="single" w:sz="4" w:space="0" w:color="auto"/>
            </w:tcBorders>
            <w:shd w:val="clear" w:color="auto" w:fill="FFFFFF"/>
          </w:tcPr>
          <w:p w14:paraId="6D3CDDD2"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5316A564"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26D3E0F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96961CE"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AD9F706"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26E67D32"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735D9CBC"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6952D3A0"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98DA0BB"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95BE639"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159BECB4"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19D4809F"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08571554" w14:textId="77777777" w:rsidR="00E921A2" w:rsidRPr="00121095" w:rsidRDefault="00E921A2">
            <w:pPr>
              <w:pStyle w:val="QryTableInput"/>
              <w:keepNext/>
              <w:keepLines/>
            </w:pPr>
          </w:p>
        </w:tc>
      </w:tr>
      <w:tr w:rsidR="00E921A2" w:rsidRPr="00E921A2" w14:paraId="674606ED" w14:textId="77777777">
        <w:trPr>
          <w:cantSplit/>
        </w:trPr>
        <w:tc>
          <w:tcPr>
            <w:tcW w:w="648" w:type="dxa"/>
            <w:tcBorders>
              <w:top w:val="single" w:sz="4" w:space="0" w:color="auto"/>
              <w:bottom w:val="double" w:sz="4" w:space="0" w:color="auto"/>
            </w:tcBorders>
            <w:shd w:val="clear" w:color="auto" w:fill="FFFFFF"/>
          </w:tcPr>
          <w:p w14:paraId="35BA0837"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3CD9EDEA" w14:textId="77777777" w:rsidR="00E921A2" w:rsidRPr="00121095" w:rsidRDefault="00E921A2">
            <w:pPr>
              <w:pStyle w:val="QryTableInput"/>
              <w:keepNext/>
              <w:keepLines/>
            </w:pPr>
            <w:r w:rsidRPr="00121095">
              <w:t>InputItem . . .</w:t>
            </w:r>
          </w:p>
        </w:tc>
        <w:tc>
          <w:tcPr>
            <w:tcW w:w="792" w:type="dxa"/>
            <w:tcBorders>
              <w:top w:val="single" w:sz="4" w:space="0" w:color="auto"/>
              <w:bottom w:val="double" w:sz="4" w:space="0" w:color="auto"/>
            </w:tcBorders>
            <w:shd w:val="clear" w:color="auto" w:fill="FFFFFF"/>
          </w:tcPr>
          <w:p w14:paraId="0F88EBE0"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12CD96E4" w14:textId="77777777" w:rsidR="00E921A2" w:rsidRPr="00121095" w:rsidRDefault="00E921A2">
            <w:pPr>
              <w:pStyle w:val="QryTableInput"/>
              <w:keepNext/>
              <w:keepLines/>
            </w:pPr>
          </w:p>
        </w:tc>
        <w:tc>
          <w:tcPr>
            <w:tcW w:w="576" w:type="dxa"/>
            <w:tcBorders>
              <w:top w:val="single" w:sz="4" w:space="0" w:color="auto"/>
              <w:bottom w:val="double" w:sz="4" w:space="0" w:color="auto"/>
            </w:tcBorders>
            <w:shd w:val="clear" w:color="auto" w:fill="FFFFFF"/>
          </w:tcPr>
          <w:p w14:paraId="74226A3D"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675295F3"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664F8BC7"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14B23ED7"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15218703"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42454DD0" w14:textId="77777777" w:rsidR="00E921A2" w:rsidRPr="00121095" w:rsidRDefault="00E921A2">
            <w:pPr>
              <w:pStyle w:val="QryTableInput"/>
              <w:keepNext/>
              <w:keepLines/>
            </w:pPr>
          </w:p>
        </w:tc>
        <w:tc>
          <w:tcPr>
            <w:tcW w:w="864" w:type="dxa"/>
            <w:tcBorders>
              <w:top w:val="single" w:sz="4" w:space="0" w:color="auto"/>
              <w:bottom w:val="double" w:sz="4" w:space="0" w:color="auto"/>
            </w:tcBorders>
            <w:shd w:val="clear" w:color="auto" w:fill="FFFFFF"/>
          </w:tcPr>
          <w:p w14:paraId="77C70897"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29A17581"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32259807" w14:textId="77777777" w:rsidR="00E921A2" w:rsidRPr="00121095" w:rsidRDefault="00E921A2">
            <w:pPr>
              <w:pStyle w:val="QryTableInput"/>
              <w:keepNext/>
              <w:keepLines/>
            </w:pPr>
          </w:p>
        </w:tc>
      </w:tr>
    </w:tbl>
    <w:p w14:paraId="0484AFC2"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0D2D195D" w14:textId="77777777" w:rsidTr="00E50DB9">
        <w:trPr>
          <w:tblHeader/>
        </w:trPr>
        <w:tc>
          <w:tcPr>
            <w:tcW w:w="1728" w:type="dxa"/>
            <w:tcBorders>
              <w:top w:val="double" w:sz="4" w:space="0" w:color="auto"/>
              <w:bottom w:val="single" w:sz="4" w:space="0" w:color="auto"/>
            </w:tcBorders>
            <w:shd w:val="pct10" w:color="auto" w:fill="FFFFFF"/>
          </w:tcPr>
          <w:p w14:paraId="71574A0A"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3CC0540D"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3965384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B2D1FE2" w14:textId="77777777" w:rsidR="00E921A2" w:rsidRPr="00121095" w:rsidRDefault="00E921A2">
            <w:pPr>
              <w:pStyle w:val="QryTableInputParamHeader"/>
              <w:rPr>
                <w:lang w:val="en-US"/>
              </w:rPr>
            </w:pPr>
            <w:r w:rsidRPr="00121095">
              <w:rPr>
                <w:lang w:val="en-US"/>
              </w:rPr>
              <w:t>Description</w:t>
            </w:r>
          </w:p>
        </w:tc>
      </w:tr>
      <w:tr w:rsidR="00E921A2" w:rsidRPr="00E921A2" w14:paraId="31E63581" w14:textId="77777777" w:rsidTr="00E50DB9">
        <w:tc>
          <w:tcPr>
            <w:tcW w:w="1728" w:type="dxa"/>
            <w:tcBorders>
              <w:top w:val="single" w:sz="4" w:space="0" w:color="auto"/>
              <w:bottom w:val="single" w:sz="4" w:space="0" w:color="auto"/>
            </w:tcBorders>
            <w:shd w:val="clear" w:color="auto" w:fill="FFFFFF"/>
          </w:tcPr>
          <w:p w14:paraId="1632CCCB" w14:textId="77777777"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14:paraId="35E7509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60B068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0060477"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124CC72D" w14:textId="77777777" w:rsidTr="00E50DB9">
        <w:tc>
          <w:tcPr>
            <w:tcW w:w="1728" w:type="dxa"/>
            <w:tcBorders>
              <w:top w:val="single" w:sz="4" w:space="0" w:color="auto"/>
              <w:bottom w:val="single" w:sz="4" w:space="0" w:color="auto"/>
            </w:tcBorders>
            <w:shd w:val="clear" w:color="auto" w:fill="FFFFFF"/>
          </w:tcPr>
          <w:p w14:paraId="679F5B78" w14:textId="77777777"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14:paraId="678500F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48376B8"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26E735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EA27463" w14:textId="77777777" w:rsidTr="00E50DB9">
        <w:tc>
          <w:tcPr>
            <w:tcW w:w="1728" w:type="dxa"/>
            <w:tcBorders>
              <w:top w:val="single" w:sz="4" w:space="0" w:color="auto"/>
              <w:bottom w:val="single" w:sz="4" w:space="0" w:color="auto"/>
            </w:tcBorders>
            <w:shd w:val="clear" w:color="auto" w:fill="FFFFFF"/>
          </w:tcPr>
          <w:p w14:paraId="2681BDB9"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5A583AC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5D38C3C"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1FB78628" w14:textId="77777777" w:rsidR="00E921A2" w:rsidRPr="00121095" w:rsidRDefault="00E921A2">
            <w:pPr>
              <w:pStyle w:val="QryTableInputParam"/>
              <w:rPr>
                <w:lang w:val="en-US"/>
              </w:rPr>
            </w:pPr>
          </w:p>
        </w:tc>
      </w:tr>
      <w:tr w:rsidR="00E921A2" w:rsidRPr="00E921A2" w14:paraId="68336568" w14:textId="77777777" w:rsidTr="00E50DB9">
        <w:tc>
          <w:tcPr>
            <w:tcW w:w="1728" w:type="dxa"/>
            <w:tcBorders>
              <w:top w:val="single" w:sz="4" w:space="0" w:color="auto"/>
              <w:bottom w:val="single" w:sz="4" w:space="0" w:color="auto"/>
            </w:tcBorders>
            <w:shd w:val="clear" w:color="auto" w:fill="FFFFFF"/>
          </w:tcPr>
          <w:p w14:paraId="1957DB39"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A81EAB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515E2C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3AA52B2" w14:textId="77777777" w:rsidR="00E921A2" w:rsidRPr="00121095" w:rsidRDefault="00E921A2">
            <w:pPr>
              <w:pStyle w:val="QryTableInputParam"/>
              <w:rPr>
                <w:lang w:val="en-US"/>
              </w:rPr>
            </w:pPr>
            <w:r w:rsidRPr="00121095">
              <w:rPr>
                <w:lang w:val="en-US"/>
              </w:rPr>
              <w:t>Components: (if applicable)</w:t>
            </w:r>
          </w:p>
        </w:tc>
      </w:tr>
      <w:tr w:rsidR="00E921A2" w:rsidRPr="00E921A2" w14:paraId="715ED210" w14:textId="77777777" w:rsidTr="00E50DB9">
        <w:tc>
          <w:tcPr>
            <w:tcW w:w="1728" w:type="dxa"/>
            <w:tcBorders>
              <w:top w:val="single" w:sz="4" w:space="0" w:color="auto"/>
              <w:bottom w:val="single" w:sz="4" w:space="0" w:color="auto"/>
            </w:tcBorders>
            <w:shd w:val="clear" w:color="auto" w:fill="FFFFFF"/>
          </w:tcPr>
          <w:p w14:paraId="16C6329B"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C90266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511DD27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0204760" w14:textId="77777777" w:rsidR="00E921A2" w:rsidRPr="00121095" w:rsidRDefault="00E921A2">
            <w:pPr>
              <w:pStyle w:val="QryTableInputParam"/>
              <w:rPr>
                <w:lang w:val="en-US"/>
              </w:rPr>
            </w:pPr>
            <w:r w:rsidRPr="00121095">
              <w:rPr>
                <w:lang w:val="en-US"/>
              </w:rPr>
              <w:t>(Description)</w:t>
            </w:r>
          </w:p>
        </w:tc>
      </w:tr>
      <w:tr w:rsidR="00E921A2" w:rsidRPr="00E921A2" w14:paraId="4C9B8357" w14:textId="77777777" w:rsidTr="00E50DB9">
        <w:tc>
          <w:tcPr>
            <w:tcW w:w="1728" w:type="dxa"/>
            <w:tcBorders>
              <w:top w:val="single" w:sz="4" w:space="0" w:color="auto"/>
              <w:bottom w:val="single" w:sz="4" w:space="0" w:color="auto"/>
            </w:tcBorders>
            <w:shd w:val="clear" w:color="auto" w:fill="FFFFFF"/>
          </w:tcPr>
          <w:p w14:paraId="5DADA5C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9BC9B3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39BF02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0594AE9" w14:textId="77777777" w:rsidR="00E921A2" w:rsidRPr="00121095" w:rsidRDefault="00E921A2">
            <w:pPr>
              <w:pStyle w:val="QryTableInputParam"/>
              <w:rPr>
                <w:lang w:val="en-US"/>
              </w:rPr>
            </w:pPr>
            <w:r w:rsidRPr="00121095">
              <w:rPr>
                <w:lang w:val="en-US"/>
              </w:rPr>
              <w:t>(Valuation note)</w:t>
            </w:r>
          </w:p>
        </w:tc>
      </w:tr>
      <w:tr w:rsidR="00E921A2" w:rsidRPr="00E921A2" w14:paraId="18A79E39" w14:textId="77777777" w:rsidTr="00E50DB9">
        <w:tc>
          <w:tcPr>
            <w:tcW w:w="1728" w:type="dxa"/>
            <w:tcBorders>
              <w:top w:val="single" w:sz="4" w:space="0" w:color="auto"/>
              <w:bottom w:val="single" w:sz="4" w:space="0" w:color="auto"/>
            </w:tcBorders>
            <w:shd w:val="clear" w:color="auto" w:fill="FFFFFF"/>
          </w:tcPr>
          <w:p w14:paraId="050A916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0177D18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CAD6CE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4388DE0" w14:textId="77777777" w:rsidR="00E921A2" w:rsidRPr="00121095" w:rsidRDefault="00E921A2">
            <w:pPr>
              <w:pStyle w:val="QryTableInputParam"/>
              <w:rPr>
                <w:lang w:val="en-US"/>
              </w:rPr>
            </w:pPr>
          </w:p>
        </w:tc>
      </w:tr>
      <w:tr w:rsidR="00E921A2" w:rsidRPr="00E921A2" w14:paraId="2FDAE14D" w14:textId="77777777" w:rsidTr="00E50DB9">
        <w:tc>
          <w:tcPr>
            <w:tcW w:w="1728" w:type="dxa"/>
            <w:tcBorders>
              <w:top w:val="single" w:sz="4" w:space="0" w:color="auto"/>
              <w:bottom w:val="double" w:sz="4" w:space="0" w:color="auto"/>
            </w:tcBorders>
            <w:shd w:val="clear" w:color="auto" w:fill="FFFFFF"/>
          </w:tcPr>
          <w:p w14:paraId="716DADFF"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17B8FFCF"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2F3A5888"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6C6312F3" w14:textId="77777777" w:rsidR="00E921A2" w:rsidRPr="00121095" w:rsidRDefault="00E921A2">
            <w:pPr>
              <w:pStyle w:val="QryTableInputParam"/>
              <w:rPr>
                <w:lang w:val="en-US"/>
              </w:rPr>
            </w:pPr>
            <w:r w:rsidRPr="00121095">
              <w:rPr>
                <w:lang w:val="en-US"/>
              </w:rPr>
              <w:t>(Valuation note)</w:t>
            </w:r>
          </w:p>
        </w:tc>
      </w:tr>
    </w:tbl>
    <w:p w14:paraId="7B020589" w14:textId="77777777" w:rsidR="00E921A2" w:rsidRPr="00121095" w:rsidRDefault="00E921A2">
      <w:pPr>
        <w:keepNext/>
        <w:spacing w:before="120"/>
      </w:pPr>
      <w:r w:rsidRPr="00121095">
        <w:t>[The following table is used only for the Complex Expression (QSC) variant.]</w:t>
      </w:r>
    </w:p>
    <w:p w14:paraId="179B4C50"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1DBECF0" w14:textId="77777777">
        <w:trPr>
          <w:cantSplit/>
          <w:tblHeader/>
        </w:trPr>
        <w:tc>
          <w:tcPr>
            <w:tcW w:w="1440" w:type="dxa"/>
            <w:tcBorders>
              <w:top w:val="double" w:sz="4" w:space="0" w:color="auto"/>
              <w:bottom w:val="single" w:sz="4" w:space="0" w:color="auto"/>
            </w:tcBorders>
            <w:shd w:val="pct10" w:color="auto" w:fill="FFFFFF"/>
          </w:tcPr>
          <w:p w14:paraId="3BCB5023"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01CE159A" w14:textId="77777777" w:rsidR="00E921A2" w:rsidRPr="00121095" w:rsidRDefault="00E921A2">
            <w:pPr>
              <w:pStyle w:val="QryTableVirtualHeader"/>
              <w:rPr>
                <w:lang w:val="en-US"/>
              </w:rPr>
            </w:pPr>
            <w:r w:rsidRPr="00121095">
              <w:rPr>
                <w:lang w:val="en-US"/>
              </w:rPr>
              <w:t>Key/</w:t>
            </w:r>
          </w:p>
          <w:p w14:paraId="5A1F61FA"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0FE9409"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181CA14"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B322C92"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EE4B109"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668717F"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FD6FD10"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05B7262F"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E40849B"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C2C1C9A"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352282B" w14:textId="77777777" w:rsidR="00E921A2" w:rsidRPr="00121095" w:rsidRDefault="00E921A2">
            <w:pPr>
              <w:pStyle w:val="QryTableVirtualHeader"/>
              <w:rPr>
                <w:lang w:val="en-US"/>
              </w:rPr>
            </w:pPr>
            <w:r w:rsidRPr="00121095">
              <w:rPr>
                <w:lang w:val="en-US"/>
              </w:rPr>
              <w:t>Element Name</w:t>
            </w:r>
          </w:p>
        </w:tc>
      </w:tr>
      <w:tr w:rsidR="00E921A2" w:rsidRPr="00E921A2" w14:paraId="3CE613D5" w14:textId="77777777">
        <w:trPr>
          <w:cantSplit/>
        </w:trPr>
        <w:tc>
          <w:tcPr>
            <w:tcW w:w="1440" w:type="dxa"/>
            <w:tcBorders>
              <w:top w:val="single" w:sz="4" w:space="0" w:color="auto"/>
              <w:bottom w:val="double" w:sz="4" w:space="0" w:color="auto"/>
            </w:tcBorders>
            <w:shd w:val="clear" w:color="auto" w:fill="FFFFFF"/>
          </w:tcPr>
          <w:p w14:paraId="5D1D7BA4"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F1D353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E8F7BB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18AC5B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3CF14CE"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4A5E0631"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4205A19"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82D31D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8DD1CBB"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5A40ACD"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513F1E48"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D7998C1" w14:textId="77777777" w:rsidR="00E921A2" w:rsidRPr="00121095" w:rsidRDefault="00E921A2">
            <w:pPr>
              <w:pStyle w:val="QryTableVirtual"/>
              <w:rPr>
                <w:lang w:val="en-US"/>
              </w:rPr>
            </w:pPr>
          </w:p>
        </w:tc>
      </w:tr>
    </w:tbl>
    <w:p w14:paraId="6193A59F" w14:textId="77777777" w:rsidR="00E921A2" w:rsidRPr="00121095" w:rsidRDefault="00E921A2">
      <w:pPr>
        <w:keepNext/>
        <w:spacing w:before="120"/>
      </w:pPr>
      <w:r w:rsidRPr="00121095">
        <w:t>[The following table is used only for the Complex Expression (QSC) variant.]</w:t>
      </w:r>
    </w:p>
    <w:p w14:paraId="7845BD65" w14:textId="77777777" w:rsidR="00E921A2" w:rsidRPr="00121095" w:rsidRDefault="00E921A2">
      <w:pPr>
        <w:keepNext/>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C6E9C52" w14:textId="77777777">
        <w:trPr>
          <w:tblHeader/>
        </w:trPr>
        <w:tc>
          <w:tcPr>
            <w:tcW w:w="1584" w:type="dxa"/>
            <w:tcBorders>
              <w:top w:val="double" w:sz="4" w:space="0" w:color="auto"/>
              <w:bottom w:val="single" w:sz="4" w:space="0" w:color="auto"/>
            </w:tcBorders>
            <w:shd w:val="pct10" w:color="auto" w:fill="FFFFFF"/>
          </w:tcPr>
          <w:p w14:paraId="267FB677"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0C87C6EE"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4FE747D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6BAEEF8" w14:textId="77777777" w:rsidR="00E921A2" w:rsidRPr="00121095" w:rsidRDefault="00E921A2">
            <w:pPr>
              <w:pStyle w:val="QryTableInputParamHeader"/>
              <w:rPr>
                <w:lang w:val="en-US"/>
              </w:rPr>
            </w:pPr>
            <w:r w:rsidRPr="00121095">
              <w:rPr>
                <w:lang w:val="en-US"/>
              </w:rPr>
              <w:t>Description</w:t>
            </w:r>
          </w:p>
        </w:tc>
      </w:tr>
      <w:tr w:rsidR="00E921A2" w:rsidRPr="00E921A2" w14:paraId="208E1002" w14:textId="77777777">
        <w:tc>
          <w:tcPr>
            <w:tcW w:w="1584" w:type="dxa"/>
            <w:tcBorders>
              <w:top w:val="single" w:sz="4" w:space="0" w:color="auto"/>
              <w:bottom w:val="double" w:sz="4" w:space="0" w:color="auto"/>
            </w:tcBorders>
            <w:shd w:val="clear" w:color="auto" w:fill="FFFFFF"/>
          </w:tcPr>
          <w:p w14:paraId="3A6FFC49"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752E5827"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0DF8D5FE"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1E3634A3" w14:textId="77777777" w:rsidR="00E921A2" w:rsidRPr="00121095" w:rsidRDefault="00E921A2">
            <w:pPr>
              <w:pStyle w:val="QryTableInputParam"/>
              <w:rPr>
                <w:lang w:val="en-US"/>
              </w:rPr>
            </w:pPr>
          </w:p>
        </w:tc>
      </w:tr>
    </w:tbl>
    <w:p w14:paraId="0508D873" w14:textId="77777777" w:rsidR="00E921A2" w:rsidRPr="00121095" w:rsidRDefault="00E921A2">
      <w:pPr>
        <w:keepNext/>
        <w:keepLines/>
        <w:spacing w:before="120"/>
      </w:pPr>
      <w:r w:rsidRPr="00121095">
        <w:t>[The following table is used only for the Query by Example (QBE) variant.]</w:t>
      </w:r>
    </w:p>
    <w:p w14:paraId="3F645E56"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1B96E4A9" w14:textId="77777777">
        <w:trPr>
          <w:cantSplit/>
          <w:trHeight w:val="117"/>
        </w:trPr>
        <w:tc>
          <w:tcPr>
            <w:tcW w:w="918" w:type="dxa"/>
            <w:shd w:val="pct15" w:color="auto" w:fill="FFFFFF"/>
          </w:tcPr>
          <w:p w14:paraId="0883E9AE"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47A862EC"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21E7BFBE" w14:textId="77777777" w:rsidR="00E921A2" w:rsidRPr="00121095" w:rsidRDefault="00E921A2">
            <w:pPr>
              <w:pStyle w:val="QryTableInputHeaderQBE"/>
              <w:rPr>
                <w:lang w:val="en-US"/>
              </w:rPr>
            </w:pPr>
            <w:r w:rsidRPr="00121095">
              <w:rPr>
                <w:lang w:val="en-US"/>
              </w:rPr>
              <w:t>Key/</w:t>
            </w:r>
          </w:p>
          <w:p w14:paraId="52B3A4DA"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50C82E50"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2AA59B37"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2E4052E4"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74B8BA5C"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6DD24AD6"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378DF7D7"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5C69D5EF"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63412211"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54C4C3C3" w14:textId="77777777" w:rsidR="00E921A2" w:rsidRPr="00121095" w:rsidRDefault="00E921A2">
            <w:pPr>
              <w:pStyle w:val="QryTableInputHeaderQBE"/>
              <w:rPr>
                <w:lang w:val="en-US"/>
              </w:rPr>
            </w:pPr>
            <w:r w:rsidRPr="00121095">
              <w:rPr>
                <w:lang w:val="en-US"/>
              </w:rPr>
              <w:t>Element Name</w:t>
            </w:r>
          </w:p>
        </w:tc>
      </w:tr>
      <w:tr w:rsidR="00E921A2" w:rsidRPr="00E921A2" w14:paraId="515E802D" w14:textId="77777777">
        <w:trPr>
          <w:cantSplit/>
          <w:trHeight w:val="116"/>
        </w:trPr>
        <w:tc>
          <w:tcPr>
            <w:tcW w:w="918" w:type="dxa"/>
          </w:tcPr>
          <w:p w14:paraId="06CEF28D" w14:textId="77777777" w:rsidR="00E921A2" w:rsidRPr="00121095" w:rsidRDefault="00E921A2">
            <w:pPr>
              <w:pStyle w:val="QryTableInputQBE"/>
            </w:pPr>
          </w:p>
        </w:tc>
        <w:tc>
          <w:tcPr>
            <w:tcW w:w="1638" w:type="dxa"/>
          </w:tcPr>
          <w:p w14:paraId="4C3BC5D1" w14:textId="77777777" w:rsidR="00E921A2" w:rsidRPr="00121095" w:rsidRDefault="00E921A2">
            <w:pPr>
              <w:pStyle w:val="QryTableInputQBE"/>
            </w:pPr>
          </w:p>
        </w:tc>
        <w:tc>
          <w:tcPr>
            <w:tcW w:w="810" w:type="dxa"/>
          </w:tcPr>
          <w:p w14:paraId="2C20BE6A" w14:textId="77777777" w:rsidR="00E921A2" w:rsidRPr="00121095" w:rsidRDefault="00E921A2">
            <w:pPr>
              <w:pStyle w:val="QryTableInputQBE"/>
              <w:rPr>
                <w:b/>
              </w:rPr>
            </w:pPr>
          </w:p>
        </w:tc>
        <w:tc>
          <w:tcPr>
            <w:tcW w:w="591" w:type="dxa"/>
          </w:tcPr>
          <w:p w14:paraId="7F35BA07" w14:textId="77777777" w:rsidR="00E921A2" w:rsidRPr="00121095" w:rsidRDefault="00E921A2">
            <w:pPr>
              <w:pStyle w:val="QryTableInputQBE"/>
              <w:rPr>
                <w:b/>
              </w:rPr>
            </w:pPr>
          </w:p>
        </w:tc>
        <w:tc>
          <w:tcPr>
            <w:tcW w:w="579" w:type="dxa"/>
          </w:tcPr>
          <w:p w14:paraId="4B2E905C" w14:textId="77777777" w:rsidR="00E921A2" w:rsidRPr="00121095" w:rsidRDefault="00E921A2">
            <w:pPr>
              <w:pStyle w:val="QryTableInputQBE"/>
              <w:rPr>
                <w:b/>
              </w:rPr>
            </w:pPr>
          </w:p>
        </w:tc>
        <w:tc>
          <w:tcPr>
            <w:tcW w:w="720" w:type="dxa"/>
          </w:tcPr>
          <w:p w14:paraId="5464EFF7" w14:textId="77777777" w:rsidR="00E921A2" w:rsidRPr="00121095" w:rsidRDefault="00E921A2">
            <w:pPr>
              <w:pStyle w:val="QryTableInputQBE"/>
              <w:rPr>
                <w:b/>
              </w:rPr>
            </w:pPr>
          </w:p>
        </w:tc>
        <w:tc>
          <w:tcPr>
            <w:tcW w:w="342" w:type="dxa"/>
          </w:tcPr>
          <w:p w14:paraId="3F56A8B4" w14:textId="77777777" w:rsidR="00E921A2" w:rsidRPr="00121095" w:rsidRDefault="00E921A2">
            <w:pPr>
              <w:pStyle w:val="QryTableInputQBE"/>
              <w:rPr>
                <w:b/>
              </w:rPr>
            </w:pPr>
          </w:p>
        </w:tc>
        <w:tc>
          <w:tcPr>
            <w:tcW w:w="360" w:type="dxa"/>
          </w:tcPr>
          <w:p w14:paraId="7A92D049" w14:textId="77777777" w:rsidR="00E921A2" w:rsidRPr="00121095" w:rsidRDefault="00E921A2">
            <w:pPr>
              <w:pStyle w:val="QryTableInputQBE"/>
              <w:rPr>
                <w:b/>
              </w:rPr>
            </w:pPr>
          </w:p>
        </w:tc>
        <w:tc>
          <w:tcPr>
            <w:tcW w:w="720" w:type="dxa"/>
          </w:tcPr>
          <w:p w14:paraId="6D4D8AFC" w14:textId="77777777" w:rsidR="00E921A2" w:rsidRPr="00121095" w:rsidRDefault="00E921A2">
            <w:pPr>
              <w:pStyle w:val="QryTableInputQBE"/>
              <w:rPr>
                <w:b/>
              </w:rPr>
            </w:pPr>
          </w:p>
        </w:tc>
        <w:tc>
          <w:tcPr>
            <w:tcW w:w="540" w:type="dxa"/>
          </w:tcPr>
          <w:p w14:paraId="52D9D929" w14:textId="77777777" w:rsidR="00E921A2" w:rsidRPr="00121095" w:rsidRDefault="00E921A2">
            <w:pPr>
              <w:pStyle w:val="QryTableInputQBE"/>
              <w:rPr>
                <w:b/>
              </w:rPr>
            </w:pPr>
          </w:p>
        </w:tc>
        <w:tc>
          <w:tcPr>
            <w:tcW w:w="893" w:type="dxa"/>
          </w:tcPr>
          <w:p w14:paraId="0A6CDE3A" w14:textId="77777777" w:rsidR="00E921A2" w:rsidRPr="00121095" w:rsidRDefault="00E921A2">
            <w:pPr>
              <w:pStyle w:val="QryTableInputQBE"/>
            </w:pPr>
          </w:p>
        </w:tc>
        <w:tc>
          <w:tcPr>
            <w:tcW w:w="893" w:type="dxa"/>
          </w:tcPr>
          <w:p w14:paraId="0D9612DE" w14:textId="77777777" w:rsidR="00E921A2" w:rsidRPr="00121095" w:rsidRDefault="00E921A2">
            <w:pPr>
              <w:pStyle w:val="QryTableInputQBE"/>
            </w:pPr>
          </w:p>
        </w:tc>
      </w:tr>
    </w:tbl>
    <w:p w14:paraId="31681AA9" w14:textId="77777777" w:rsidR="00E921A2" w:rsidRPr="00121095" w:rsidRDefault="00E921A2">
      <w:pPr>
        <w:keepNext/>
        <w:spacing w:before="120"/>
      </w:pPr>
      <w:r w:rsidRPr="00121095">
        <w:t>[The following table is used only for the Query by Example variant.]</w:t>
      </w:r>
    </w:p>
    <w:p w14:paraId="01D396D9"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7FB22676" w14:textId="77777777">
        <w:tc>
          <w:tcPr>
            <w:tcW w:w="1458" w:type="dxa"/>
            <w:shd w:val="pct15" w:color="auto" w:fill="FFFFFF"/>
          </w:tcPr>
          <w:p w14:paraId="2D4EA0F4"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3C818B3B"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50C73811"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05BEB1A8" w14:textId="77777777" w:rsidR="00E921A2" w:rsidRPr="00121095" w:rsidRDefault="00E921A2">
            <w:pPr>
              <w:pStyle w:val="QryTableInputParamHeaderQBE"/>
              <w:rPr>
                <w:lang w:val="en-US"/>
              </w:rPr>
            </w:pPr>
            <w:r w:rsidRPr="00121095">
              <w:rPr>
                <w:lang w:val="en-US"/>
              </w:rPr>
              <w:t>Description</w:t>
            </w:r>
          </w:p>
        </w:tc>
      </w:tr>
      <w:tr w:rsidR="00E921A2" w:rsidRPr="00E921A2" w14:paraId="37D16731" w14:textId="77777777">
        <w:tc>
          <w:tcPr>
            <w:tcW w:w="1458" w:type="dxa"/>
          </w:tcPr>
          <w:p w14:paraId="707A720D" w14:textId="77777777" w:rsidR="00E921A2" w:rsidRPr="00121095" w:rsidRDefault="00E921A2">
            <w:pPr>
              <w:pStyle w:val="QryTableInputParamQBE"/>
              <w:rPr>
                <w:lang w:val="en-US"/>
              </w:rPr>
            </w:pPr>
          </w:p>
        </w:tc>
        <w:tc>
          <w:tcPr>
            <w:tcW w:w="990" w:type="dxa"/>
          </w:tcPr>
          <w:p w14:paraId="24766039" w14:textId="77777777" w:rsidR="00E921A2" w:rsidRPr="00121095" w:rsidRDefault="00E921A2">
            <w:pPr>
              <w:pStyle w:val="QryTableInputParamQBE"/>
              <w:rPr>
                <w:b w:val="0"/>
                <w:lang w:val="en-US"/>
              </w:rPr>
            </w:pPr>
          </w:p>
        </w:tc>
        <w:tc>
          <w:tcPr>
            <w:tcW w:w="720" w:type="dxa"/>
          </w:tcPr>
          <w:p w14:paraId="6C563C27" w14:textId="77777777" w:rsidR="00E921A2" w:rsidRPr="00121095" w:rsidRDefault="00E921A2">
            <w:pPr>
              <w:pStyle w:val="QryTableInputParamQBE"/>
              <w:rPr>
                <w:b w:val="0"/>
                <w:lang w:val="en-US"/>
              </w:rPr>
            </w:pPr>
          </w:p>
        </w:tc>
        <w:tc>
          <w:tcPr>
            <w:tcW w:w="5670" w:type="dxa"/>
          </w:tcPr>
          <w:p w14:paraId="434E8F04" w14:textId="77777777" w:rsidR="00E921A2" w:rsidRPr="00121095" w:rsidRDefault="00E921A2">
            <w:pPr>
              <w:pStyle w:val="QryTableInputParamQBE"/>
              <w:rPr>
                <w:b w:val="0"/>
                <w:lang w:val="en-US"/>
              </w:rPr>
            </w:pPr>
          </w:p>
        </w:tc>
      </w:tr>
    </w:tbl>
    <w:p w14:paraId="77709B5D"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30F4B37F" w14:textId="77777777" w:rsidTr="00E50DB9">
        <w:trPr>
          <w:tblHeader/>
        </w:trPr>
        <w:tc>
          <w:tcPr>
            <w:tcW w:w="720" w:type="dxa"/>
            <w:tcBorders>
              <w:top w:val="double" w:sz="4" w:space="0" w:color="auto"/>
              <w:bottom w:val="single" w:sz="4" w:space="0" w:color="auto"/>
            </w:tcBorders>
            <w:shd w:val="clear" w:color="auto" w:fill="FFFFFF"/>
          </w:tcPr>
          <w:p w14:paraId="36053373" w14:textId="77777777"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14:paraId="00939594"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38DDF73A"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36624935"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739F5316"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42437538" w14:textId="77777777" w:rsidR="00E921A2" w:rsidRPr="00121095" w:rsidRDefault="00E921A2">
            <w:pPr>
              <w:pStyle w:val="QryTableRCPHeader"/>
              <w:rPr>
                <w:lang w:val="en-US"/>
              </w:rPr>
            </w:pPr>
            <w:r w:rsidRPr="00121095">
              <w:rPr>
                <w:lang w:val="en-US"/>
              </w:rPr>
              <w:t>Description</w:t>
            </w:r>
          </w:p>
        </w:tc>
      </w:tr>
      <w:tr w:rsidR="00E921A2" w:rsidRPr="00E921A2" w14:paraId="45FBBD00" w14:textId="77777777" w:rsidTr="00E50DB9">
        <w:tc>
          <w:tcPr>
            <w:tcW w:w="720" w:type="dxa"/>
            <w:tcBorders>
              <w:top w:val="single" w:sz="4" w:space="0" w:color="auto"/>
              <w:bottom w:val="double" w:sz="4" w:space="0" w:color="auto"/>
            </w:tcBorders>
            <w:shd w:val="clear" w:color="auto" w:fill="FFFFFF"/>
          </w:tcPr>
          <w:p w14:paraId="3696D3EC"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534CD4D5"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458DCFE3"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6C6D0F8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EF8B21D"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15D5CBE5" w14:textId="77777777" w:rsidR="00E921A2" w:rsidRPr="00121095" w:rsidRDefault="00E921A2">
            <w:pPr>
              <w:pStyle w:val="QryTableRCP"/>
              <w:rPr>
                <w:lang w:val="en-US"/>
              </w:rPr>
            </w:pPr>
          </w:p>
        </w:tc>
      </w:tr>
    </w:tbl>
    <w:p w14:paraId="658E744D" w14:textId="3AFCB7AE" w:rsidR="00E921A2" w:rsidRPr="00121095" w:rsidRDefault="002044FB" w:rsidP="002044FB">
      <w:pPr>
        <w:pStyle w:val="Heading4"/>
        <w:numPr>
          <w:ilvl w:val="0"/>
          <w:numId w:val="0"/>
        </w:numPr>
        <w:tabs>
          <w:tab w:val="left" w:pos="2160"/>
        </w:tabs>
      </w:pPr>
      <w:bookmarkStart w:id="205" w:name="_Toc495483543"/>
      <w:bookmarkStart w:id="206" w:name="_Toc24273765"/>
      <w:r w:rsidRPr="00121095">
        <w:t>5.3.3.3</w:t>
      </w:r>
      <w:r w:rsidRPr="00121095">
        <w:tab/>
      </w:r>
      <w:r w:rsidR="00E921A2" w:rsidRPr="00121095">
        <w:t>Query Profile for query with display response</w:t>
      </w:r>
      <w:bookmarkEnd w:id="205"/>
      <w:bookmarkEnd w:id="206"/>
      <w:r w:rsidR="00BF2FE6" w:rsidRPr="00121095">
        <w:fldChar w:fldCharType="begin"/>
      </w:r>
      <w:r w:rsidR="00E921A2" w:rsidRPr="00121095">
        <w:instrText xml:space="preserve"> XE "Conformance statement</w:instrText>
      </w:r>
      <w:r w:rsidR="00F2052F">
        <w:instrText>:</w:instrText>
      </w:r>
      <w:r w:rsidR="00E921A2" w:rsidRPr="00121095">
        <w:instrText xml:space="preserve">query with display response" </w:instrText>
      </w:r>
      <w:r w:rsidR="00BF2FE6" w:rsidRPr="00121095">
        <w:fldChar w:fldCharType="end"/>
      </w:r>
    </w:p>
    <w:p w14:paraId="25109CDE"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48CE6BA4" w14:textId="77777777">
        <w:trPr>
          <w:tblHeader/>
        </w:trPr>
        <w:tc>
          <w:tcPr>
            <w:tcW w:w="2880" w:type="dxa"/>
            <w:tcBorders>
              <w:top w:val="double" w:sz="4" w:space="0" w:color="auto"/>
              <w:bottom w:val="single" w:sz="4" w:space="0" w:color="auto"/>
            </w:tcBorders>
            <w:shd w:val="clear" w:color="auto" w:fill="FFFFFF"/>
          </w:tcPr>
          <w:p w14:paraId="095EC3E6" w14:textId="77777777"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138DFA77" w14:textId="77777777" w:rsidR="00E921A2" w:rsidRPr="00121095" w:rsidRDefault="00E921A2">
            <w:pPr>
              <w:pStyle w:val="QryTableID"/>
              <w:keepLines/>
              <w:rPr>
                <w:lang w:val="en-US"/>
              </w:rPr>
            </w:pPr>
          </w:p>
        </w:tc>
      </w:tr>
      <w:tr w:rsidR="00E921A2" w:rsidRPr="00E921A2" w14:paraId="21A036F6" w14:textId="77777777">
        <w:tc>
          <w:tcPr>
            <w:tcW w:w="2880" w:type="dxa"/>
            <w:tcBorders>
              <w:top w:val="single" w:sz="4" w:space="0" w:color="auto"/>
              <w:bottom w:val="single" w:sz="4" w:space="0" w:color="auto"/>
            </w:tcBorders>
            <w:shd w:val="clear" w:color="auto" w:fill="FFFFFF"/>
          </w:tcPr>
          <w:p w14:paraId="32044633"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905E146" w14:textId="77777777" w:rsidR="00E921A2" w:rsidRPr="00121095" w:rsidRDefault="00E921A2">
            <w:pPr>
              <w:pStyle w:val="QryTableType"/>
              <w:keepLines/>
              <w:rPr>
                <w:lang w:val="en-US"/>
              </w:rPr>
            </w:pPr>
          </w:p>
        </w:tc>
      </w:tr>
      <w:tr w:rsidR="00E921A2" w:rsidRPr="00E921A2" w14:paraId="760796D3" w14:textId="77777777">
        <w:tc>
          <w:tcPr>
            <w:tcW w:w="2880" w:type="dxa"/>
            <w:tcBorders>
              <w:top w:val="single" w:sz="4" w:space="0" w:color="auto"/>
              <w:bottom w:val="single" w:sz="4" w:space="0" w:color="auto"/>
            </w:tcBorders>
            <w:shd w:val="clear" w:color="auto" w:fill="FFFFFF"/>
          </w:tcPr>
          <w:p w14:paraId="1A6950DD" w14:textId="77777777"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554FEB6D" w14:textId="77777777" w:rsidR="00E921A2" w:rsidRPr="00121095" w:rsidRDefault="00E921A2">
            <w:pPr>
              <w:pStyle w:val="QryTableName"/>
              <w:keepLines/>
              <w:rPr>
                <w:lang w:val="en-US"/>
              </w:rPr>
            </w:pPr>
          </w:p>
        </w:tc>
      </w:tr>
      <w:tr w:rsidR="00E921A2" w:rsidRPr="00E921A2" w14:paraId="23535A3E" w14:textId="77777777">
        <w:tc>
          <w:tcPr>
            <w:tcW w:w="2880" w:type="dxa"/>
            <w:tcBorders>
              <w:top w:val="single" w:sz="4" w:space="0" w:color="auto"/>
              <w:bottom w:val="single" w:sz="4" w:space="0" w:color="auto"/>
            </w:tcBorders>
            <w:shd w:val="clear" w:color="auto" w:fill="FFFFFF"/>
          </w:tcPr>
          <w:p w14:paraId="1C3221E1"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4A4A66B7" w14:textId="77777777" w:rsidR="00E921A2" w:rsidRPr="00121095" w:rsidRDefault="00E921A2">
            <w:pPr>
              <w:pStyle w:val="QryTableTriggerQuery"/>
              <w:keepLines/>
              <w:rPr>
                <w:lang w:val="en-US"/>
              </w:rPr>
            </w:pPr>
          </w:p>
        </w:tc>
      </w:tr>
      <w:tr w:rsidR="00E921A2" w:rsidRPr="00E921A2" w14:paraId="7CD0B138" w14:textId="77777777">
        <w:tc>
          <w:tcPr>
            <w:tcW w:w="2880" w:type="dxa"/>
            <w:tcBorders>
              <w:top w:val="single" w:sz="4" w:space="0" w:color="auto"/>
              <w:bottom w:val="single" w:sz="4" w:space="0" w:color="auto"/>
            </w:tcBorders>
            <w:shd w:val="clear" w:color="auto" w:fill="FFFFFF"/>
          </w:tcPr>
          <w:p w14:paraId="4FB9B53E"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226AF89F" w14:textId="77777777" w:rsidR="00E921A2" w:rsidRPr="00121095" w:rsidRDefault="00E921A2">
            <w:pPr>
              <w:pStyle w:val="QryTableMode"/>
              <w:keepLines/>
              <w:rPr>
                <w:lang w:val="en-US"/>
              </w:rPr>
            </w:pPr>
          </w:p>
        </w:tc>
      </w:tr>
      <w:tr w:rsidR="00E921A2" w:rsidRPr="00E921A2" w14:paraId="757FF045" w14:textId="77777777">
        <w:tc>
          <w:tcPr>
            <w:tcW w:w="2880" w:type="dxa"/>
            <w:tcBorders>
              <w:top w:val="single" w:sz="4" w:space="0" w:color="auto"/>
              <w:bottom w:val="single" w:sz="4" w:space="0" w:color="auto"/>
            </w:tcBorders>
            <w:shd w:val="clear" w:color="auto" w:fill="FFFFFF"/>
          </w:tcPr>
          <w:p w14:paraId="6D2B99CB"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CB7E2AE" w14:textId="77777777" w:rsidR="00E921A2" w:rsidRPr="00121095" w:rsidRDefault="00E921A2">
            <w:pPr>
              <w:pStyle w:val="QryTableResponseTrigger"/>
              <w:keepLines/>
              <w:rPr>
                <w:lang w:val="en-US"/>
              </w:rPr>
            </w:pPr>
          </w:p>
        </w:tc>
      </w:tr>
      <w:tr w:rsidR="00E921A2" w:rsidRPr="00E921A2" w14:paraId="284D08F5" w14:textId="77777777">
        <w:tc>
          <w:tcPr>
            <w:tcW w:w="2880" w:type="dxa"/>
            <w:tcBorders>
              <w:top w:val="single" w:sz="4" w:space="0" w:color="auto"/>
              <w:bottom w:val="single" w:sz="4" w:space="0" w:color="auto"/>
            </w:tcBorders>
            <w:shd w:val="clear" w:color="auto" w:fill="FFFFFF"/>
          </w:tcPr>
          <w:p w14:paraId="483176B6" w14:textId="77777777"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CA3F078" w14:textId="77777777" w:rsidR="00E921A2" w:rsidRPr="00121095" w:rsidRDefault="00E921A2">
            <w:pPr>
              <w:pStyle w:val="QryTableCharacteristicsQuery"/>
              <w:keepLines/>
              <w:rPr>
                <w:lang w:val="en-US"/>
              </w:rPr>
            </w:pPr>
          </w:p>
        </w:tc>
      </w:tr>
      <w:tr w:rsidR="00E921A2" w:rsidRPr="00E921A2" w14:paraId="156CC84D" w14:textId="77777777">
        <w:tc>
          <w:tcPr>
            <w:tcW w:w="2880" w:type="dxa"/>
            <w:tcBorders>
              <w:top w:val="single" w:sz="4" w:space="0" w:color="auto"/>
              <w:bottom w:val="single" w:sz="4" w:space="0" w:color="auto"/>
            </w:tcBorders>
            <w:shd w:val="clear" w:color="auto" w:fill="FFFFFF"/>
          </w:tcPr>
          <w:p w14:paraId="2E5D5EEB"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F0F34E3" w14:textId="77777777" w:rsidR="00E921A2" w:rsidRPr="00121095" w:rsidRDefault="00E921A2">
            <w:pPr>
              <w:pStyle w:val="QryTablePurpose"/>
              <w:keepLines/>
              <w:rPr>
                <w:lang w:val="en-US"/>
              </w:rPr>
            </w:pPr>
          </w:p>
        </w:tc>
      </w:tr>
      <w:tr w:rsidR="00E921A2" w:rsidRPr="00E921A2" w14:paraId="0F3D0759" w14:textId="77777777">
        <w:trPr>
          <w:cantSplit/>
        </w:trPr>
        <w:tc>
          <w:tcPr>
            <w:tcW w:w="2880" w:type="dxa"/>
            <w:tcBorders>
              <w:top w:val="single" w:sz="4" w:space="0" w:color="auto"/>
              <w:bottom w:val="single" w:sz="4" w:space="0" w:color="auto"/>
            </w:tcBorders>
            <w:shd w:val="clear" w:color="auto" w:fill="FFFFFF"/>
          </w:tcPr>
          <w:p w14:paraId="094CF1AA"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7DFC95E" w14:textId="77777777" w:rsidR="00E921A2" w:rsidRPr="00121095" w:rsidRDefault="00E921A2">
            <w:pPr>
              <w:pStyle w:val="QryTableCharacteristicsResponse"/>
              <w:keepLines/>
              <w:rPr>
                <w:b/>
                <w:lang w:val="en-US"/>
              </w:rPr>
            </w:pPr>
          </w:p>
        </w:tc>
      </w:tr>
      <w:tr w:rsidR="00E921A2" w:rsidRPr="00E921A2" w14:paraId="32536E38" w14:textId="77777777">
        <w:trPr>
          <w:cantSplit/>
        </w:trPr>
        <w:tc>
          <w:tcPr>
            <w:tcW w:w="2880" w:type="dxa"/>
            <w:tcBorders>
              <w:top w:val="single" w:sz="4" w:space="0" w:color="auto"/>
              <w:bottom w:val="double" w:sz="4" w:space="0" w:color="auto"/>
            </w:tcBorders>
            <w:shd w:val="clear" w:color="auto" w:fill="FFFFFF"/>
          </w:tcPr>
          <w:p w14:paraId="334F9FE6"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0B607BC" w14:textId="77777777" w:rsidR="00E921A2" w:rsidRPr="00121095" w:rsidRDefault="00E921A2">
            <w:pPr>
              <w:pStyle w:val="QryTableSegmentPattern"/>
              <w:keepLines/>
              <w:rPr>
                <w:lang w:val="en-US"/>
              </w:rPr>
            </w:pPr>
          </w:p>
        </w:tc>
      </w:tr>
    </w:tbl>
    <w:p w14:paraId="45B839A7" w14:textId="77777777" w:rsidR="00E921A2" w:rsidRDefault="00E921A2"/>
    <w:p w14:paraId="4788974E" w14:textId="0A3AD407" w:rsidR="00E921A2" w:rsidRPr="00121095" w:rsidRDefault="00E921A2">
      <w:r>
        <w:t xml:space="preserve">The message structure for QBP^Znn^QPB_Q15 can be found in </w:t>
      </w:r>
      <w:r w:rsidR="00BF2FE6">
        <w:fldChar w:fldCharType="begin"/>
      </w:r>
      <w:r>
        <w:instrText xml:space="preserve"> REF _Ref478807850 \r \h </w:instrText>
      </w:r>
      <w:r w:rsidR="00BF2FE6">
        <w:fldChar w:fldCharType="separate"/>
      </w:r>
      <w:r w:rsidR="00C244BF">
        <w:t>5.4.3</w:t>
      </w:r>
      <w:r w:rsidR="00BF2FE6">
        <w:fldChar w:fldCharType="end"/>
      </w:r>
      <w:r>
        <w:t>. Use the QBP^Q15^QPB_Q15 Message structure.</w:t>
      </w:r>
    </w:p>
    <w:p w14:paraId="5E216ACB" w14:textId="77777777" w:rsidR="00E921A2" w:rsidRPr="00121095" w:rsidRDefault="00E921A2">
      <w:pPr>
        <w:pStyle w:val="MsgTableCaption"/>
      </w:pPr>
      <w:r w:rsidRPr="00121095">
        <w:t xml:space="preserve">RDY^Znn^RDY_K15: Response Grammar:  RDY Message </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01F45A5"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430AD75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33C02"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B51DCB0"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E8C1C1C" w14:textId="77777777" w:rsidR="00E921A2" w:rsidRPr="00121095" w:rsidRDefault="00E921A2">
            <w:pPr>
              <w:pStyle w:val="MsgTableHeader"/>
              <w:jc w:val="center"/>
              <w:rPr>
                <w:lang w:val="en-US"/>
              </w:rPr>
            </w:pPr>
            <w:r w:rsidRPr="00121095">
              <w:rPr>
                <w:lang w:val="en-US"/>
              </w:rPr>
              <w:t>Sec Ref</w:t>
            </w:r>
          </w:p>
        </w:tc>
      </w:tr>
      <w:tr w:rsidR="00E921A2" w:rsidRPr="00E921A2" w14:paraId="5368FEA5" w14:textId="77777777" w:rsidTr="00E50DB9">
        <w:trPr>
          <w:cantSplit/>
          <w:tblHeader/>
          <w:jc w:val="center"/>
        </w:trPr>
        <w:tc>
          <w:tcPr>
            <w:tcW w:w="2880" w:type="dxa"/>
            <w:tcBorders>
              <w:top w:val="single" w:sz="4" w:space="0" w:color="auto"/>
              <w:left w:val="nil"/>
              <w:bottom w:val="dotted" w:sz="4" w:space="0" w:color="auto"/>
              <w:right w:val="nil"/>
            </w:tcBorders>
            <w:shd w:val="clear" w:color="auto" w:fill="FFFFFF"/>
          </w:tcPr>
          <w:p w14:paraId="7ABFC53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9FE0655"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145B0A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963B2D" w14:textId="77777777" w:rsidR="00E921A2" w:rsidRPr="00121095" w:rsidRDefault="00E921A2">
            <w:pPr>
              <w:pStyle w:val="MsgTableBody"/>
              <w:jc w:val="center"/>
            </w:pPr>
            <w:r w:rsidRPr="00121095">
              <w:t>2.15.9</w:t>
            </w:r>
          </w:p>
        </w:tc>
      </w:tr>
      <w:tr w:rsidR="00E921A2" w:rsidRPr="00E921A2" w14:paraId="7A3B7AFF"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DFDDCD9"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F0E7A07"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96C28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A74B2" w14:textId="77777777" w:rsidR="00E921A2" w:rsidRPr="00121095" w:rsidRDefault="00E921A2">
            <w:pPr>
              <w:pStyle w:val="MsgTableBody"/>
              <w:jc w:val="center"/>
            </w:pPr>
            <w:r w:rsidRPr="00121095">
              <w:t>2.15.12</w:t>
            </w:r>
          </w:p>
        </w:tc>
      </w:tr>
      <w:tr w:rsidR="00E921A2" w:rsidRPr="00E921A2" w14:paraId="2F41977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6EA7A8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C6B6A7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FE0B79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EF0939" w14:textId="77777777" w:rsidR="00E921A2" w:rsidRPr="00121095" w:rsidRDefault="00E921A2">
            <w:pPr>
              <w:pStyle w:val="MsgTableBody"/>
              <w:jc w:val="center"/>
            </w:pPr>
            <w:r w:rsidRPr="00121095">
              <w:t>2.14.13</w:t>
            </w:r>
          </w:p>
        </w:tc>
      </w:tr>
      <w:tr w:rsidR="00E921A2" w:rsidRPr="00E921A2" w14:paraId="79FE3775"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025D70B4"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5B95825"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2776A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3C6511" w14:textId="77777777" w:rsidR="00E921A2" w:rsidRPr="00121095" w:rsidRDefault="00E921A2">
            <w:pPr>
              <w:pStyle w:val="MsgTableBody"/>
              <w:jc w:val="center"/>
            </w:pPr>
            <w:r w:rsidRPr="00121095">
              <w:t>2.15.8</w:t>
            </w:r>
          </w:p>
        </w:tc>
      </w:tr>
      <w:tr w:rsidR="00E921A2" w:rsidRPr="00E921A2" w14:paraId="077F6E38"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28A26E21"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7A67ADB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681565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DA65C7" w14:textId="77777777" w:rsidR="00E921A2" w:rsidRPr="00121095" w:rsidRDefault="00E921A2">
            <w:pPr>
              <w:pStyle w:val="MsgTableBody"/>
              <w:jc w:val="center"/>
            </w:pPr>
            <w:r w:rsidRPr="00121095">
              <w:t>2.15.5</w:t>
            </w:r>
          </w:p>
        </w:tc>
      </w:tr>
      <w:tr w:rsidR="00E921A2" w:rsidRPr="00E921A2" w14:paraId="40D9BC26"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3EB4158A" w14:textId="77777777" w:rsidR="00E921A2" w:rsidRPr="00121095" w:rsidRDefault="00000000">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1DAB15A5"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76A0B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7D596" w14:textId="1E576D70" w:rsidR="00E921A2" w:rsidRPr="00121095" w:rsidRDefault="002503D5">
            <w:pPr>
              <w:pStyle w:val="MsgTableBody"/>
              <w:jc w:val="center"/>
            </w:pPr>
            <w:r>
              <w:fldChar w:fldCharType="begin"/>
            </w:r>
            <w:r>
              <w:instrText xml:space="preserve"> REF _Ref426413 \r \h  \* MERGEFORMAT </w:instrText>
            </w:r>
            <w:r>
              <w:fldChar w:fldCharType="separate"/>
            </w:r>
            <w:r w:rsidR="00C244BF">
              <w:t>5.5.2</w:t>
            </w:r>
            <w:r>
              <w:fldChar w:fldCharType="end"/>
            </w:r>
          </w:p>
        </w:tc>
      </w:tr>
      <w:tr w:rsidR="00E921A2" w:rsidRPr="00E921A2" w14:paraId="5933092E"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C13E3C7" w14:textId="77777777" w:rsidR="00E921A2" w:rsidRPr="00121095" w:rsidRDefault="0000000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221651AA"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D47B0B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31AAC" w14:textId="065A3D6B"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79C6FD41"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15F41B9B" w14:textId="77777777" w:rsidR="00E921A2" w:rsidRPr="00121095" w:rsidRDefault="00E921A2">
            <w:pPr>
              <w:pStyle w:val="MsgTableBody"/>
            </w:pPr>
            <w:r w:rsidRPr="00121095">
              <w:t xml:space="preserve">[{ </w:t>
            </w:r>
            <w:hyperlink w:anchor="DSP" w:history="1">
              <w:r w:rsidRPr="00121095">
                <w:rPr>
                  <w:rStyle w:val="Hyperlink"/>
                  <w:sz w:val="14"/>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0D3C061"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6688367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F0672" w14:textId="54CBB63B" w:rsidR="00E921A2" w:rsidRPr="00121095" w:rsidRDefault="002503D5">
            <w:pPr>
              <w:pStyle w:val="MsgTableBody"/>
              <w:jc w:val="center"/>
            </w:pPr>
            <w:r>
              <w:fldChar w:fldCharType="begin"/>
            </w:r>
            <w:r>
              <w:instrText xml:space="preserve"> REF _Ref484513283 \r \h  \* MERGEFORMAT </w:instrText>
            </w:r>
            <w:r>
              <w:fldChar w:fldCharType="separate"/>
            </w:r>
            <w:r w:rsidR="00C244BF">
              <w:t>5.5.1</w:t>
            </w:r>
            <w:r>
              <w:fldChar w:fldCharType="end"/>
            </w:r>
          </w:p>
        </w:tc>
      </w:tr>
      <w:tr w:rsidR="00E921A2" w:rsidRPr="00E921A2" w14:paraId="78167D68" w14:textId="77777777" w:rsidTr="00E50DB9">
        <w:trPr>
          <w:cantSplit/>
          <w:tblHeader/>
          <w:jc w:val="center"/>
        </w:trPr>
        <w:tc>
          <w:tcPr>
            <w:tcW w:w="2880" w:type="dxa"/>
            <w:tcBorders>
              <w:top w:val="dotted" w:sz="4" w:space="0" w:color="auto"/>
              <w:left w:val="nil"/>
              <w:bottom w:val="single" w:sz="2" w:space="0" w:color="auto"/>
              <w:right w:val="nil"/>
            </w:tcBorders>
            <w:shd w:val="clear" w:color="auto" w:fill="FFFFFF"/>
          </w:tcPr>
          <w:p w14:paraId="61EEAF81"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CCFE2AC"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E37AF2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478717" w14:textId="77777777" w:rsidR="00E921A2" w:rsidRPr="00121095" w:rsidRDefault="00E921A2">
            <w:pPr>
              <w:pStyle w:val="MsgTableBody"/>
              <w:jc w:val="center"/>
            </w:pPr>
            <w:r w:rsidRPr="00121095">
              <w:t>2.15.4</w:t>
            </w:r>
          </w:p>
        </w:tc>
      </w:tr>
    </w:tbl>
    <w:p w14:paraId="11D5E8E2"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6AF9C6F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653E15E" w14:textId="77777777" w:rsidR="0049558B" w:rsidRDefault="0049558B" w:rsidP="00381A24">
            <w:pPr>
              <w:pStyle w:val="ACK-ChoreographyHeader"/>
            </w:pPr>
            <w:r>
              <w:t>Acknowledgement Choreography</w:t>
            </w:r>
          </w:p>
        </w:tc>
      </w:tr>
      <w:tr w:rsidR="0049558B" w14:paraId="23C8B0A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B53AAB6" w14:textId="77777777" w:rsidR="0049558B" w:rsidRDefault="0049558B" w:rsidP="00381A24">
            <w:pPr>
              <w:pStyle w:val="ACK-ChoreographyHeader"/>
            </w:pPr>
            <w:r w:rsidRPr="00121095">
              <w:t>RDY^Znn^RDY_K15</w:t>
            </w:r>
          </w:p>
        </w:tc>
      </w:tr>
      <w:tr w:rsidR="0049558B" w14:paraId="51F4C9E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52DDAC5"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B2EAB2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869E7F7" w14:textId="77777777" w:rsidR="0049558B" w:rsidRDefault="0049558B" w:rsidP="00381A24">
            <w:pPr>
              <w:pStyle w:val="ACK-ChoreographyBody"/>
            </w:pPr>
            <w:r>
              <w:t>Field value: Enhanced mode</w:t>
            </w:r>
          </w:p>
        </w:tc>
      </w:tr>
      <w:tr w:rsidR="0049558B" w14:paraId="7CB1907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6F31862"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6FB438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05ADA1B"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86DF08A" w14:textId="77777777" w:rsidR="0049558B" w:rsidRDefault="0049558B" w:rsidP="00381A24">
            <w:pPr>
              <w:pStyle w:val="ACK-ChoreographyBody"/>
            </w:pPr>
            <w:r>
              <w:t>AL, SU, ER</w:t>
            </w:r>
          </w:p>
        </w:tc>
      </w:tr>
      <w:tr w:rsidR="0049558B" w14:paraId="0E04B7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300C14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F03D814"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185207A"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B3BBE6B" w14:textId="77777777" w:rsidR="0049558B" w:rsidRDefault="0049558B" w:rsidP="00381A24">
            <w:pPr>
              <w:pStyle w:val="ACK-ChoreographyBody"/>
            </w:pPr>
            <w:r>
              <w:t>AL</w:t>
            </w:r>
          </w:p>
        </w:tc>
      </w:tr>
      <w:tr w:rsidR="0049558B" w14:paraId="53A9C68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5EE958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CEB6444"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D7240B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329BFA3" w14:textId="77777777" w:rsidR="0049558B" w:rsidRDefault="0049558B" w:rsidP="00381A24">
            <w:pPr>
              <w:pStyle w:val="ACK-ChoreographyBody"/>
            </w:pPr>
            <w:r>
              <w:rPr>
                <w:szCs w:val="16"/>
              </w:rPr>
              <w:t>ACK^Znn^ACK</w:t>
            </w:r>
          </w:p>
        </w:tc>
      </w:tr>
      <w:tr w:rsidR="0049558B" w14:paraId="059FFC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331FB9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F8E9652"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3C298AED"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20C37659" w14:textId="77777777" w:rsidR="0049558B" w:rsidRDefault="0049558B" w:rsidP="00381A24">
            <w:pPr>
              <w:pStyle w:val="ACK-ChoreographyBody"/>
            </w:pPr>
            <w:r>
              <w:rPr>
                <w:lang w:val="de-DE"/>
              </w:rPr>
              <w:t>-</w:t>
            </w:r>
          </w:p>
        </w:tc>
      </w:tr>
    </w:tbl>
    <w:p w14:paraId="65A33E4E" w14:textId="77777777" w:rsidR="0049558B" w:rsidRPr="00121095" w:rsidRDefault="0049558B"/>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2DFDA268" w14:textId="77777777">
        <w:trPr>
          <w:cantSplit/>
          <w:tblHeader/>
        </w:trPr>
        <w:tc>
          <w:tcPr>
            <w:tcW w:w="8640" w:type="dxa"/>
            <w:tcBorders>
              <w:top w:val="double" w:sz="4" w:space="0" w:color="auto"/>
              <w:bottom w:val="single" w:sz="4" w:space="0" w:color="auto"/>
            </w:tcBorders>
            <w:shd w:val="pct10" w:color="auto" w:fill="FFFFFF"/>
          </w:tcPr>
          <w:p w14:paraId="429A2155" w14:textId="77777777" w:rsidR="00E921A2" w:rsidRPr="00121095" w:rsidRDefault="00E921A2">
            <w:pPr>
              <w:pStyle w:val="QryTableDisplayLineHeader"/>
              <w:rPr>
                <w:lang w:val="en-US"/>
              </w:rPr>
            </w:pPr>
            <w:r w:rsidRPr="00121095">
              <w:rPr>
                <w:lang w:val="en-US"/>
              </w:rPr>
              <w:t>The data will display as follows: (Query ID=Znn)</w:t>
            </w:r>
          </w:p>
        </w:tc>
      </w:tr>
      <w:tr w:rsidR="00E921A2" w:rsidRPr="00E921A2" w14:paraId="642D72E9" w14:textId="77777777">
        <w:trPr>
          <w:cantSplit/>
          <w:tblHeader/>
        </w:trPr>
        <w:tc>
          <w:tcPr>
            <w:tcW w:w="8640" w:type="dxa"/>
            <w:tcBorders>
              <w:top w:val="single" w:sz="4" w:space="0" w:color="auto"/>
              <w:bottom w:val="double" w:sz="4" w:space="0" w:color="auto"/>
            </w:tcBorders>
            <w:shd w:val="clear" w:color="auto" w:fill="FFFFFF"/>
          </w:tcPr>
          <w:p w14:paraId="764C322A" w14:textId="77777777" w:rsidR="00E921A2" w:rsidRPr="00121095" w:rsidRDefault="00E921A2">
            <w:pPr>
              <w:pStyle w:val="QryTableDisplayLine"/>
              <w:rPr>
                <w:lang w:val="en-US"/>
              </w:rPr>
            </w:pPr>
            <w:r w:rsidRPr="00121095">
              <w:rPr>
                <w:lang w:val="en-US"/>
              </w:rPr>
              <w:t>DSP|||       (data in actual display format)</w:t>
            </w:r>
          </w:p>
        </w:tc>
      </w:tr>
    </w:tbl>
    <w:p w14:paraId="3E9E4603"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73ABAA44" w14:textId="77777777">
        <w:trPr>
          <w:cantSplit/>
          <w:tblHeader/>
        </w:trPr>
        <w:tc>
          <w:tcPr>
            <w:tcW w:w="648" w:type="dxa"/>
            <w:tcBorders>
              <w:top w:val="double" w:sz="4" w:space="0" w:color="auto"/>
              <w:bottom w:val="single" w:sz="4" w:space="0" w:color="auto"/>
            </w:tcBorders>
            <w:shd w:val="clear" w:color="auto" w:fill="FFFFFF"/>
          </w:tcPr>
          <w:p w14:paraId="58F0B41C" w14:textId="77777777"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253A79E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F6363B1" w14:textId="77777777" w:rsidR="00E921A2" w:rsidRPr="00121095" w:rsidRDefault="00E921A2">
            <w:pPr>
              <w:pStyle w:val="QryTableInputHeader"/>
              <w:rPr>
                <w:lang w:val="en-US"/>
              </w:rPr>
            </w:pPr>
            <w:r w:rsidRPr="00121095">
              <w:rPr>
                <w:lang w:val="en-US"/>
              </w:rPr>
              <w:t>Key/</w:t>
            </w:r>
          </w:p>
          <w:p w14:paraId="32F44FCC"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1A61E6C"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3CEA02DB"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87C5B6E"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55CC7CED"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20E17494"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4421B80"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725A6C8"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A7C4A14"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D32D230"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71B624B8" w14:textId="77777777" w:rsidR="00E921A2" w:rsidRPr="00121095" w:rsidRDefault="00E921A2">
            <w:pPr>
              <w:pStyle w:val="QryTableInputHeader"/>
              <w:rPr>
                <w:b w:val="0"/>
                <w:lang w:val="en-US"/>
              </w:rPr>
            </w:pPr>
            <w:r w:rsidRPr="00121095">
              <w:rPr>
                <w:lang w:val="en-US"/>
              </w:rPr>
              <w:t>Element Name</w:t>
            </w:r>
          </w:p>
        </w:tc>
      </w:tr>
      <w:tr w:rsidR="00E921A2" w:rsidRPr="00E921A2" w14:paraId="2BD62B33" w14:textId="77777777">
        <w:trPr>
          <w:cantSplit/>
        </w:trPr>
        <w:tc>
          <w:tcPr>
            <w:tcW w:w="648" w:type="dxa"/>
            <w:tcBorders>
              <w:top w:val="single" w:sz="4" w:space="0" w:color="auto"/>
              <w:bottom w:val="single" w:sz="4" w:space="0" w:color="auto"/>
            </w:tcBorders>
            <w:shd w:val="clear" w:color="auto" w:fill="FFFFFF"/>
          </w:tcPr>
          <w:p w14:paraId="1BAFE39F"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45BC1A69"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5C4E0B34"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910BAA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1D5A708"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0C75BC3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1BC3644D"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1EBA64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856D67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66FA4C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411033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BB5335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17E7834" w14:textId="77777777" w:rsidR="00E921A2" w:rsidRPr="00121095" w:rsidRDefault="00E921A2">
            <w:pPr>
              <w:pStyle w:val="QryTableInput"/>
            </w:pPr>
          </w:p>
        </w:tc>
      </w:tr>
      <w:tr w:rsidR="00E921A2" w:rsidRPr="00E921A2" w14:paraId="777ECA26" w14:textId="77777777">
        <w:trPr>
          <w:cantSplit/>
        </w:trPr>
        <w:tc>
          <w:tcPr>
            <w:tcW w:w="648" w:type="dxa"/>
            <w:tcBorders>
              <w:top w:val="single" w:sz="4" w:space="0" w:color="auto"/>
              <w:bottom w:val="single" w:sz="4" w:space="0" w:color="auto"/>
            </w:tcBorders>
            <w:shd w:val="clear" w:color="auto" w:fill="FFFFFF"/>
          </w:tcPr>
          <w:p w14:paraId="524401DE"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6088049"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F2E33C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A864406"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BEC5A04"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1546425E"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436CCDBD"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401DB15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E291CB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A40591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1A6F72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D63D87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A7577B9" w14:textId="77777777" w:rsidR="00E921A2" w:rsidRPr="00121095" w:rsidRDefault="00E921A2">
            <w:pPr>
              <w:pStyle w:val="QryTableInput"/>
            </w:pPr>
          </w:p>
        </w:tc>
      </w:tr>
      <w:tr w:rsidR="00E921A2" w:rsidRPr="00E921A2" w14:paraId="22F28A12" w14:textId="77777777">
        <w:trPr>
          <w:cantSplit/>
        </w:trPr>
        <w:tc>
          <w:tcPr>
            <w:tcW w:w="648" w:type="dxa"/>
            <w:tcBorders>
              <w:top w:val="single" w:sz="4" w:space="0" w:color="auto"/>
              <w:bottom w:val="double" w:sz="4" w:space="0" w:color="auto"/>
            </w:tcBorders>
            <w:shd w:val="clear" w:color="auto" w:fill="FFFFFF"/>
          </w:tcPr>
          <w:p w14:paraId="561DFAC1" w14:textId="77777777" w:rsidR="00E921A2" w:rsidRPr="00121095" w:rsidRDefault="00E921A2">
            <w:pPr>
              <w:pStyle w:val="QryTableInput"/>
              <w:rPr>
                <w:b/>
              </w:rPr>
            </w:pPr>
          </w:p>
        </w:tc>
        <w:tc>
          <w:tcPr>
            <w:tcW w:w="1296" w:type="dxa"/>
            <w:tcBorders>
              <w:top w:val="single" w:sz="4" w:space="0" w:color="auto"/>
              <w:bottom w:val="double" w:sz="4" w:space="0" w:color="auto"/>
            </w:tcBorders>
            <w:shd w:val="clear" w:color="auto" w:fill="FFFFFF"/>
          </w:tcPr>
          <w:p w14:paraId="5729AE21" w14:textId="77777777" w:rsidR="00E921A2" w:rsidRPr="00121095" w:rsidRDefault="00E921A2">
            <w:pPr>
              <w:pStyle w:val="QryTableInput"/>
              <w:rPr>
                <w:b/>
              </w:rPr>
            </w:pPr>
            <w:r w:rsidRPr="00121095">
              <w:rPr>
                <w:b/>
              </w:rPr>
              <w:t>InputItem</w:t>
            </w:r>
          </w:p>
        </w:tc>
        <w:tc>
          <w:tcPr>
            <w:tcW w:w="792" w:type="dxa"/>
            <w:tcBorders>
              <w:top w:val="single" w:sz="4" w:space="0" w:color="auto"/>
              <w:bottom w:val="double" w:sz="4" w:space="0" w:color="auto"/>
            </w:tcBorders>
            <w:shd w:val="clear" w:color="auto" w:fill="FFFFFF"/>
          </w:tcPr>
          <w:p w14:paraId="750A1707"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1F226F17"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070C8F77"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7E86E0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7AD09817"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F679CFF"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34FEB92E"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2B12EBAF"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0FE8677A"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1D6710F"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7ABC400F" w14:textId="77777777" w:rsidR="00E921A2" w:rsidRPr="00121095" w:rsidRDefault="00E921A2">
            <w:pPr>
              <w:pStyle w:val="QryTableInput"/>
            </w:pPr>
          </w:p>
        </w:tc>
      </w:tr>
    </w:tbl>
    <w:p w14:paraId="4DA78983"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680D0AD6" w14:textId="77777777" w:rsidTr="00E50DB9">
        <w:trPr>
          <w:tblHeader/>
        </w:trPr>
        <w:tc>
          <w:tcPr>
            <w:tcW w:w="1728" w:type="dxa"/>
            <w:tcBorders>
              <w:top w:val="double" w:sz="4" w:space="0" w:color="auto"/>
              <w:bottom w:val="single" w:sz="4" w:space="0" w:color="auto"/>
            </w:tcBorders>
            <w:shd w:val="pct10" w:color="auto" w:fill="FFFFFF"/>
          </w:tcPr>
          <w:p w14:paraId="2F53508A"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2A4591D4"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49F847BC"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4E4C958" w14:textId="77777777" w:rsidR="00E921A2" w:rsidRPr="00121095" w:rsidRDefault="00E921A2">
            <w:pPr>
              <w:pStyle w:val="QryTableInputParamHeader"/>
              <w:rPr>
                <w:lang w:val="en-US"/>
              </w:rPr>
            </w:pPr>
            <w:r w:rsidRPr="00121095">
              <w:rPr>
                <w:lang w:val="en-US"/>
              </w:rPr>
              <w:t>Description</w:t>
            </w:r>
          </w:p>
        </w:tc>
      </w:tr>
      <w:tr w:rsidR="00E921A2" w:rsidRPr="00E921A2" w14:paraId="6ADBB478" w14:textId="77777777" w:rsidTr="00E50DB9">
        <w:tc>
          <w:tcPr>
            <w:tcW w:w="1728" w:type="dxa"/>
            <w:tcBorders>
              <w:top w:val="single" w:sz="4" w:space="0" w:color="auto"/>
              <w:bottom w:val="single" w:sz="4" w:space="0" w:color="auto"/>
            </w:tcBorders>
            <w:shd w:val="clear" w:color="auto" w:fill="FFFFFF"/>
          </w:tcPr>
          <w:p w14:paraId="576593B9" w14:textId="77777777"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14:paraId="6EE11432"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BD0A2E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E061837"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13B47DC6" w14:textId="77777777" w:rsidTr="00E50DB9">
        <w:tc>
          <w:tcPr>
            <w:tcW w:w="1728" w:type="dxa"/>
            <w:tcBorders>
              <w:top w:val="single" w:sz="4" w:space="0" w:color="auto"/>
              <w:bottom w:val="single" w:sz="4" w:space="0" w:color="auto"/>
            </w:tcBorders>
            <w:shd w:val="clear" w:color="auto" w:fill="FFFFFF"/>
          </w:tcPr>
          <w:p w14:paraId="09A74C2B" w14:textId="77777777"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14:paraId="7221C8BD"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51EE091"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C99CF59"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0DE6DC87" w14:textId="77777777" w:rsidTr="00E50DB9">
        <w:tc>
          <w:tcPr>
            <w:tcW w:w="1728" w:type="dxa"/>
            <w:tcBorders>
              <w:top w:val="single" w:sz="4" w:space="0" w:color="auto"/>
              <w:bottom w:val="single" w:sz="4" w:space="0" w:color="auto"/>
            </w:tcBorders>
            <w:shd w:val="clear" w:color="auto" w:fill="FFFFFF"/>
          </w:tcPr>
          <w:p w14:paraId="0E49D2C0"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4126BD9B"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644C372"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170AA19E" w14:textId="77777777" w:rsidR="00E921A2" w:rsidRPr="00121095" w:rsidRDefault="00E921A2">
            <w:pPr>
              <w:pStyle w:val="QryTableInputParam"/>
              <w:rPr>
                <w:lang w:val="en-US"/>
              </w:rPr>
            </w:pPr>
          </w:p>
        </w:tc>
      </w:tr>
      <w:tr w:rsidR="00E921A2" w:rsidRPr="00E921A2" w14:paraId="4C5D92F4" w14:textId="77777777" w:rsidTr="00E50DB9">
        <w:tc>
          <w:tcPr>
            <w:tcW w:w="1728" w:type="dxa"/>
            <w:tcBorders>
              <w:top w:val="single" w:sz="4" w:space="0" w:color="auto"/>
              <w:bottom w:val="single" w:sz="4" w:space="0" w:color="auto"/>
            </w:tcBorders>
            <w:shd w:val="clear" w:color="auto" w:fill="FFFFFF"/>
          </w:tcPr>
          <w:p w14:paraId="6CA6EE5F"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B13AFB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D48ED67"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1C84DCE" w14:textId="77777777" w:rsidR="00E921A2" w:rsidRPr="00121095" w:rsidRDefault="00E921A2">
            <w:pPr>
              <w:pStyle w:val="QryTableInputParam"/>
              <w:rPr>
                <w:lang w:val="en-US"/>
              </w:rPr>
            </w:pPr>
            <w:r w:rsidRPr="00121095">
              <w:rPr>
                <w:lang w:val="en-US"/>
              </w:rPr>
              <w:t>Components: (if applicable)</w:t>
            </w:r>
          </w:p>
        </w:tc>
      </w:tr>
      <w:tr w:rsidR="00E921A2" w:rsidRPr="00E921A2" w14:paraId="1B635687" w14:textId="77777777" w:rsidTr="00E50DB9">
        <w:tc>
          <w:tcPr>
            <w:tcW w:w="1728" w:type="dxa"/>
            <w:tcBorders>
              <w:top w:val="single" w:sz="4" w:space="0" w:color="auto"/>
              <w:bottom w:val="single" w:sz="4" w:space="0" w:color="auto"/>
            </w:tcBorders>
            <w:shd w:val="clear" w:color="auto" w:fill="FFFFFF"/>
          </w:tcPr>
          <w:p w14:paraId="3CDB808B"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BDF2F89"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C2F68D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1D60AA6" w14:textId="77777777" w:rsidR="00E921A2" w:rsidRPr="00121095" w:rsidRDefault="00E921A2">
            <w:pPr>
              <w:pStyle w:val="QryTableInputParam"/>
              <w:rPr>
                <w:lang w:val="en-US"/>
              </w:rPr>
            </w:pPr>
            <w:r w:rsidRPr="00121095">
              <w:rPr>
                <w:lang w:val="en-US"/>
              </w:rPr>
              <w:t>(Description)</w:t>
            </w:r>
          </w:p>
        </w:tc>
      </w:tr>
      <w:tr w:rsidR="00E921A2" w:rsidRPr="00E921A2" w14:paraId="0033D548" w14:textId="77777777" w:rsidTr="00E50DB9">
        <w:tc>
          <w:tcPr>
            <w:tcW w:w="1728" w:type="dxa"/>
            <w:tcBorders>
              <w:top w:val="single" w:sz="4" w:space="0" w:color="auto"/>
              <w:bottom w:val="single" w:sz="4" w:space="0" w:color="auto"/>
            </w:tcBorders>
            <w:shd w:val="clear" w:color="auto" w:fill="FFFFFF"/>
          </w:tcPr>
          <w:p w14:paraId="4CFB32D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BD93120"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63E711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486533C" w14:textId="77777777" w:rsidR="00E921A2" w:rsidRPr="00121095" w:rsidRDefault="00E921A2">
            <w:pPr>
              <w:pStyle w:val="QryTableInputParam"/>
              <w:rPr>
                <w:lang w:val="en-US"/>
              </w:rPr>
            </w:pPr>
            <w:r w:rsidRPr="00121095">
              <w:rPr>
                <w:lang w:val="en-US"/>
              </w:rPr>
              <w:t>(Valuation note)</w:t>
            </w:r>
          </w:p>
        </w:tc>
      </w:tr>
      <w:tr w:rsidR="00E921A2" w:rsidRPr="00E921A2" w14:paraId="4A978C8F" w14:textId="77777777" w:rsidTr="00E50DB9">
        <w:tc>
          <w:tcPr>
            <w:tcW w:w="1728" w:type="dxa"/>
            <w:tcBorders>
              <w:top w:val="single" w:sz="4" w:space="0" w:color="auto"/>
              <w:bottom w:val="single" w:sz="4" w:space="0" w:color="auto"/>
            </w:tcBorders>
            <w:shd w:val="clear" w:color="auto" w:fill="FFFFFF"/>
          </w:tcPr>
          <w:p w14:paraId="5F89CC46"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46E7E36"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5DECAB3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B724A41" w14:textId="77777777" w:rsidR="00E921A2" w:rsidRPr="00121095" w:rsidRDefault="00E921A2">
            <w:pPr>
              <w:pStyle w:val="QryTableInputParam"/>
              <w:rPr>
                <w:lang w:val="en-US"/>
              </w:rPr>
            </w:pPr>
          </w:p>
        </w:tc>
      </w:tr>
      <w:tr w:rsidR="00E921A2" w:rsidRPr="00E921A2" w14:paraId="47801A7C" w14:textId="77777777" w:rsidTr="00E50DB9">
        <w:tc>
          <w:tcPr>
            <w:tcW w:w="1728" w:type="dxa"/>
            <w:tcBorders>
              <w:top w:val="single" w:sz="4" w:space="0" w:color="auto"/>
              <w:bottom w:val="double" w:sz="4" w:space="0" w:color="auto"/>
            </w:tcBorders>
            <w:shd w:val="clear" w:color="auto" w:fill="FFFFFF"/>
          </w:tcPr>
          <w:p w14:paraId="32F827D6"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751D0711"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75A51E91"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5A92A992" w14:textId="77777777" w:rsidR="00E921A2" w:rsidRPr="00121095" w:rsidRDefault="00E921A2">
            <w:pPr>
              <w:pStyle w:val="QryTableInputParam"/>
              <w:rPr>
                <w:lang w:val="en-US"/>
              </w:rPr>
            </w:pPr>
            <w:r w:rsidRPr="00121095">
              <w:rPr>
                <w:lang w:val="en-US"/>
              </w:rPr>
              <w:t>(Valuation note)</w:t>
            </w:r>
          </w:p>
        </w:tc>
      </w:tr>
    </w:tbl>
    <w:p w14:paraId="1884D5B9" w14:textId="77777777" w:rsidR="00E921A2" w:rsidRPr="00121095" w:rsidRDefault="00E921A2">
      <w:pPr>
        <w:keepNext/>
        <w:spacing w:before="120"/>
      </w:pPr>
      <w:r w:rsidRPr="00121095">
        <w:t>[The following table is used only for the Complex Expression (QSC) variant.]</w:t>
      </w:r>
    </w:p>
    <w:p w14:paraId="3B07E968"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6D9F52C7" w14:textId="77777777">
        <w:trPr>
          <w:cantSplit/>
          <w:tblHeader/>
        </w:trPr>
        <w:tc>
          <w:tcPr>
            <w:tcW w:w="1440" w:type="dxa"/>
            <w:tcBorders>
              <w:top w:val="double" w:sz="4" w:space="0" w:color="auto"/>
              <w:bottom w:val="single" w:sz="4" w:space="0" w:color="auto"/>
            </w:tcBorders>
            <w:shd w:val="pct10" w:color="auto" w:fill="FFFFFF"/>
          </w:tcPr>
          <w:p w14:paraId="39921465"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342549D3" w14:textId="77777777" w:rsidR="00E921A2" w:rsidRPr="00121095" w:rsidRDefault="00E921A2">
            <w:pPr>
              <w:pStyle w:val="QryTableVirtualHeader"/>
              <w:rPr>
                <w:lang w:val="en-US"/>
              </w:rPr>
            </w:pPr>
            <w:r w:rsidRPr="00121095">
              <w:rPr>
                <w:lang w:val="en-US"/>
              </w:rPr>
              <w:t>Key/</w:t>
            </w:r>
          </w:p>
          <w:p w14:paraId="158DE30B"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7F4BEA1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E609767"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7A9D077B"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7534FB4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0C99E8D5"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785F2D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8C21C8A"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09CDAC55"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3258F652"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9EE7F88" w14:textId="77777777" w:rsidR="00E921A2" w:rsidRPr="00121095" w:rsidRDefault="00E921A2">
            <w:pPr>
              <w:pStyle w:val="QryTableVirtualHeader"/>
              <w:rPr>
                <w:lang w:val="en-US"/>
              </w:rPr>
            </w:pPr>
            <w:r w:rsidRPr="00121095">
              <w:rPr>
                <w:lang w:val="en-US"/>
              </w:rPr>
              <w:t>Element Name</w:t>
            </w:r>
          </w:p>
        </w:tc>
      </w:tr>
      <w:tr w:rsidR="00E921A2" w:rsidRPr="00E921A2" w14:paraId="5C81B053" w14:textId="77777777">
        <w:trPr>
          <w:cantSplit/>
        </w:trPr>
        <w:tc>
          <w:tcPr>
            <w:tcW w:w="1440" w:type="dxa"/>
            <w:tcBorders>
              <w:top w:val="single" w:sz="4" w:space="0" w:color="auto"/>
              <w:bottom w:val="double" w:sz="4" w:space="0" w:color="auto"/>
            </w:tcBorders>
            <w:shd w:val="clear" w:color="auto" w:fill="FFFFFF"/>
          </w:tcPr>
          <w:p w14:paraId="14379C5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475C62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53F3BA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5E14B9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F1CCCD9"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7EEB6C22"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8A0433F"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7409B2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48C399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428B7389"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7ADC227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A2304F2" w14:textId="77777777" w:rsidR="00E921A2" w:rsidRPr="00121095" w:rsidRDefault="00E921A2">
            <w:pPr>
              <w:pStyle w:val="QryTableVirtual"/>
              <w:rPr>
                <w:lang w:val="en-US"/>
              </w:rPr>
            </w:pPr>
          </w:p>
        </w:tc>
      </w:tr>
    </w:tbl>
    <w:p w14:paraId="76563604" w14:textId="77777777" w:rsidR="00E921A2" w:rsidRPr="00121095" w:rsidRDefault="00E921A2">
      <w:pPr>
        <w:keepNext/>
        <w:spacing w:before="120"/>
      </w:pPr>
      <w:r w:rsidRPr="00121095">
        <w:t>[The following table is used only for the Complex Expression (QSC) variant.]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2C8AA351" w14:textId="77777777">
        <w:trPr>
          <w:tblHeader/>
        </w:trPr>
        <w:tc>
          <w:tcPr>
            <w:tcW w:w="1584" w:type="dxa"/>
            <w:tcBorders>
              <w:top w:val="double" w:sz="4" w:space="0" w:color="auto"/>
              <w:bottom w:val="single" w:sz="4" w:space="0" w:color="auto"/>
            </w:tcBorders>
            <w:shd w:val="pct10" w:color="auto" w:fill="FFFFFF"/>
          </w:tcPr>
          <w:p w14:paraId="64633DCC"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4E46AF2C"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08BB12B0"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BC8AC67" w14:textId="77777777" w:rsidR="00E921A2" w:rsidRPr="00121095" w:rsidRDefault="00E921A2">
            <w:pPr>
              <w:pStyle w:val="QryTableInputParamHeader"/>
              <w:rPr>
                <w:lang w:val="en-US"/>
              </w:rPr>
            </w:pPr>
            <w:r w:rsidRPr="00121095">
              <w:rPr>
                <w:lang w:val="en-US"/>
              </w:rPr>
              <w:t>Description</w:t>
            </w:r>
          </w:p>
        </w:tc>
      </w:tr>
      <w:tr w:rsidR="00E921A2" w:rsidRPr="00E921A2" w14:paraId="3A98A6A4" w14:textId="77777777">
        <w:tc>
          <w:tcPr>
            <w:tcW w:w="1584" w:type="dxa"/>
            <w:tcBorders>
              <w:top w:val="single" w:sz="4" w:space="0" w:color="auto"/>
              <w:bottom w:val="double" w:sz="4" w:space="0" w:color="auto"/>
            </w:tcBorders>
            <w:shd w:val="clear" w:color="auto" w:fill="FFFFFF"/>
          </w:tcPr>
          <w:p w14:paraId="5DA8213B"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160FC73A"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765ABA08"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119FCD6E" w14:textId="77777777" w:rsidR="00E921A2" w:rsidRPr="00121095" w:rsidRDefault="00E921A2">
            <w:pPr>
              <w:pStyle w:val="QryTableInputParam"/>
              <w:rPr>
                <w:lang w:val="en-US"/>
              </w:rPr>
            </w:pPr>
          </w:p>
        </w:tc>
      </w:tr>
    </w:tbl>
    <w:p w14:paraId="0D3DA577" w14:textId="77777777" w:rsidR="00E921A2" w:rsidRPr="00121095" w:rsidRDefault="00E921A2">
      <w:pPr>
        <w:pStyle w:val="EndnoteText"/>
        <w:keepNext/>
      </w:pPr>
      <w:r w:rsidRPr="00121095">
        <w:t>[The following table is used only for the Query by Example (QBE) variant.]</w:t>
      </w:r>
    </w:p>
    <w:p w14:paraId="11018F70"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1C4C37ED" w14:textId="77777777">
        <w:trPr>
          <w:cantSplit/>
          <w:trHeight w:val="117"/>
        </w:trPr>
        <w:tc>
          <w:tcPr>
            <w:tcW w:w="918" w:type="dxa"/>
            <w:shd w:val="pct15" w:color="auto" w:fill="FFFFFF"/>
          </w:tcPr>
          <w:p w14:paraId="03E880ED"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09A6B148"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5AEBDEF0" w14:textId="77777777" w:rsidR="00E921A2" w:rsidRPr="00121095" w:rsidRDefault="00E921A2">
            <w:pPr>
              <w:pStyle w:val="QryTableInputHeaderQBE"/>
              <w:rPr>
                <w:lang w:val="en-US"/>
              </w:rPr>
            </w:pPr>
            <w:r w:rsidRPr="00121095">
              <w:rPr>
                <w:lang w:val="en-US"/>
              </w:rPr>
              <w:t>Key/</w:t>
            </w:r>
          </w:p>
          <w:p w14:paraId="25D4777A"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62F85870"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6C65A7B6"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12DFE7F5"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32D258C7"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4AA49BAA"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27F4ACA4"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708FC7EC"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56F5995A"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708EBD6" w14:textId="77777777" w:rsidR="00E921A2" w:rsidRPr="00121095" w:rsidRDefault="00E921A2">
            <w:pPr>
              <w:pStyle w:val="QryTableInputHeaderQBE"/>
              <w:rPr>
                <w:lang w:val="en-US"/>
              </w:rPr>
            </w:pPr>
            <w:r w:rsidRPr="00121095">
              <w:rPr>
                <w:lang w:val="en-US"/>
              </w:rPr>
              <w:t>Element Name</w:t>
            </w:r>
          </w:p>
        </w:tc>
      </w:tr>
      <w:tr w:rsidR="00E921A2" w:rsidRPr="00E921A2" w14:paraId="0BC69D0A" w14:textId="77777777">
        <w:trPr>
          <w:cantSplit/>
          <w:trHeight w:val="116"/>
        </w:trPr>
        <w:tc>
          <w:tcPr>
            <w:tcW w:w="918" w:type="dxa"/>
          </w:tcPr>
          <w:p w14:paraId="330A4801" w14:textId="77777777" w:rsidR="00E921A2" w:rsidRPr="00121095" w:rsidRDefault="00E921A2">
            <w:pPr>
              <w:pStyle w:val="QryTableInputQBE"/>
            </w:pPr>
          </w:p>
        </w:tc>
        <w:tc>
          <w:tcPr>
            <w:tcW w:w="1638" w:type="dxa"/>
          </w:tcPr>
          <w:p w14:paraId="2C791E17" w14:textId="77777777" w:rsidR="00E921A2" w:rsidRPr="00121095" w:rsidRDefault="00E921A2">
            <w:pPr>
              <w:pStyle w:val="QryTableInputQBE"/>
            </w:pPr>
          </w:p>
        </w:tc>
        <w:tc>
          <w:tcPr>
            <w:tcW w:w="810" w:type="dxa"/>
          </w:tcPr>
          <w:p w14:paraId="3D841606" w14:textId="77777777" w:rsidR="00E921A2" w:rsidRPr="00121095" w:rsidRDefault="00E921A2">
            <w:pPr>
              <w:pStyle w:val="QryTableInputQBE"/>
              <w:rPr>
                <w:b/>
              </w:rPr>
            </w:pPr>
          </w:p>
        </w:tc>
        <w:tc>
          <w:tcPr>
            <w:tcW w:w="591" w:type="dxa"/>
          </w:tcPr>
          <w:p w14:paraId="0F4DAA77" w14:textId="77777777" w:rsidR="00E921A2" w:rsidRPr="00121095" w:rsidRDefault="00E921A2">
            <w:pPr>
              <w:pStyle w:val="QryTableInputQBE"/>
              <w:rPr>
                <w:b/>
              </w:rPr>
            </w:pPr>
          </w:p>
        </w:tc>
        <w:tc>
          <w:tcPr>
            <w:tcW w:w="579" w:type="dxa"/>
          </w:tcPr>
          <w:p w14:paraId="3191593E" w14:textId="77777777" w:rsidR="00E921A2" w:rsidRPr="00121095" w:rsidRDefault="00E921A2">
            <w:pPr>
              <w:pStyle w:val="QryTableInputQBE"/>
              <w:rPr>
                <w:b/>
              </w:rPr>
            </w:pPr>
          </w:p>
        </w:tc>
        <w:tc>
          <w:tcPr>
            <w:tcW w:w="720" w:type="dxa"/>
          </w:tcPr>
          <w:p w14:paraId="30197A56" w14:textId="77777777" w:rsidR="00E921A2" w:rsidRPr="00121095" w:rsidRDefault="00E921A2">
            <w:pPr>
              <w:pStyle w:val="QryTableInputQBE"/>
              <w:rPr>
                <w:b/>
              </w:rPr>
            </w:pPr>
          </w:p>
        </w:tc>
        <w:tc>
          <w:tcPr>
            <w:tcW w:w="342" w:type="dxa"/>
          </w:tcPr>
          <w:p w14:paraId="5C7714C6" w14:textId="77777777" w:rsidR="00E921A2" w:rsidRPr="00121095" w:rsidRDefault="00E921A2">
            <w:pPr>
              <w:pStyle w:val="QryTableInputQBE"/>
              <w:rPr>
                <w:b/>
              </w:rPr>
            </w:pPr>
          </w:p>
        </w:tc>
        <w:tc>
          <w:tcPr>
            <w:tcW w:w="360" w:type="dxa"/>
          </w:tcPr>
          <w:p w14:paraId="5F64E078" w14:textId="77777777" w:rsidR="00E921A2" w:rsidRPr="00121095" w:rsidRDefault="00E921A2">
            <w:pPr>
              <w:pStyle w:val="QryTableInputQBE"/>
              <w:rPr>
                <w:b/>
              </w:rPr>
            </w:pPr>
          </w:p>
        </w:tc>
        <w:tc>
          <w:tcPr>
            <w:tcW w:w="720" w:type="dxa"/>
          </w:tcPr>
          <w:p w14:paraId="3C04550E" w14:textId="77777777" w:rsidR="00E921A2" w:rsidRPr="00121095" w:rsidRDefault="00E921A2">
            <w:pPr>
              <w:pStyle w:val="QryTableInputQBE"/>
              <w:rPr>
                <w:b/>
              </w:rPr>
            </w:pPr>
          </w:p>
        </w:tc>
        <w:tc>
          <w:tcPr>
            <w:tcW w:w="540" w:type="dxa"/>
          </w:tcPr>
          <w:p w14:paraId="0D3FBE6D" w14:textId="77777777" w:rsidR="00E921A2" w:rsidRPr="00121095" w:rsidRDefault="00E921A2">
            <w:pPr>
              <w:pStyle w:val="QryTableInputQBE"/>
              <w:rPr>
                <w:b/>
              </w:rPr>
            </w:pPr>
          </w:p>
        </w:tc>
        <w:tc>
          <w:tcPr>
            <w:tcW w:w="893" w:type="dxa"/>
          </w:tcPr>
          <w:p w14:paraId="617901E2" w14:textId="77777777" w:rsidR="00E921A2" w:rsidRPr="00121095" w:rsidRDefault="00E921A2">
            <w:pPr>
              <w:pStyle w:val="QryTableInputQBE"/>
            </w:pPr>
          </w:p>
        </w:tc>
        <w:tc>
          <w:tcPr>
            <w:tcW w:w="893" w:type="dxa"/>
          </w:tcPr>
          <w:p w14:paraId="7A4A3455" w14:textId="77777777" w:rsidR="00E921A2" w:rsidRPr="00121095" w:rsidRDefault="00E921A2">
            <w:pPr>
              <w:pStyle w:val="QryTableInputQBE"/>
            </w:pPr>
          </w:p>
        </w:tc>
      </w:tr>
    </w:tbl>
    <w:p w14:paraId="5D833B5C" w14:textId="77777777" w:rsidR="00E921A2" w:rsidRPr="00121095" w:rsidRDefault="00E921A2">
      <w:pPr>
        <w:keepNext/>
        <w:keepLines/>
        <w:spacing w:before="120"/>
      </w:pPr>
      <w:r w:rsidRPr="00121095">
        <w:t>[The following table is used only for the Query by Example variant.]</w:t>
      </w:r>
    </w:p>
    <w:p w14:paraId="0E891124" w14:textId="77777777" w:rsidR="00E921A2" w:rsidRPr="00121095" w:rsidRDefault="00E921A2">
      <w:pPr>
        <w:keepNext/>
        <w:keepLines/>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2A3A054F" w14:textId="77777777">
        <w:tc>
          <w:tcPr>
            <w:tcW w:w="1458" w:type="dxa"/>
            <w:shd w:val="pct15" w:color="auto" w:fill="FFFFFF"/>
          </w:tcPr>
          <w:p w14:paraId="3B6347F4"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6ACC261E"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34DF3BDE"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73088DEF" w14:textId="77777777" w:rsidR="00E921A2" w:rsidRPr="00121095" w:rsidRDefault="00E921A2">
            <w:pPr>
              <w:pStyle w:val="QryTableInputParamHeaderQBE"/>
              <w:rPr>
                <w:lang w:val="en-US"/>
              </w:rPr>
            </w:pPr>
            <w:r w:rsidRPr="00121095">
              <w:rPr>
                <w:lang w:val="en-US"/>
              </w:rPr>
              <w:t>Description</w:t>
            </w:r>
          </w:p>
        </w:tc>
      </w:tr>
      <w:tr w:rsidR="00E921A2" w:rsidRPr="00E921A2" w14:paraId="5B0BEA61" w14:textId="77777777">
        <w:tc>
          <w:tcPr>
            <w:tcW w:w="1458" w:type="dxa"/>
          </w:tcPr>
          <w:p w14:paraId="0EEA685E" w14:textId="77777777" w:rsidR="00E921A2" w:rsidRPr="00121095" w:rsidRDefault="00E921A2">
            <w:pPr>
              <w:pStyle w:val="QryTableInputParamQBE"/>
              <w:rPr>
                <w:lang w:val="en-US"/>
              </w:rPr>
            </w:pPr>
          </w:p>
        </w:tc>
        <w:tc>
          <w:tcPr>
            <w:tcW w:w="990" w:type="dxa"/>
          </w:tcPr>
          <w:p w14:paraId="51B28842" w14:textId="77777777" w:rsidR="00E921A2" w:rsidRPr="00121095" w:rsidRDefault="00E921A2">
            <w:pPr>
              <w:pStyle w:val="QryTableInputParamQBE"/>
              <w:rPr>
                <w:b w:val="0"/>
                <w:lang w:val="en-US"/>
              </w:rPr>
            </w:pPr>
          </w:p>
        </w:tc>
        <w:tc>
          <w:tcPr>
            <w:tcW w:w="720" w:type="dxa"/>
          </w:tcPr>
          <w:p w14:paraId="492228F6" w14:textId="77777777" w:rsidR="00E921A2" w:rsidRPr="00121095" w:rsidRDefault="00E921A2">
            <w:pPr>
              <w:pStyle w:val="QryTableInputParamQBE"/>
              <w:rPr>
                <w:b w:val="0"/>
                <w:lang w:val="en-US"/>
              </w:rPr>
            </w:pPr>
          </w:p>
        </w:tc>
        <w:tc>
          <w:tcPr>
            <w:tcW w:w="5670" w:type="dxa"/>
          </w:tcPr>
          <w:p w14:paraId="3E8A4F2B" w14:textId="77777777" w:rsidR="00E921A2" w:rsidRPr="00121095" w:rsidRDefault="00E921A2">
            <w:pPr>
              <w:pStyle w:val="QryTableInputParamQBE"/>
              <w:rPr>
                <w:b w:val="0"/>
                <w:lang w:val="en-US"/>
              </w:rPr>
            </w:pPr>
          </w:p>
        </w:tc>
      </w:tr>
    </w:tbl>
    <w:p w14:paraId="732B6932"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45BB779D" w14:textId="77777777" w:rsidTr="00E50DB9">
        <w:trPr>
          <w:tblHeader/>
        </w:trPr>
        <w:tc>
          <w:tcPr>
            <w:tcW w:w="720" w:type="dxa"/>
            <w:tcBorders>
              <w:top w:val="double" w:sz="4" w:space="0" w:color="auto"/>
              <w:bottom w:val="single" w:sz="4" w:space="0" w:color="auto"/>
            </w:tcBorders>
            <w:shd w:val="clear" w:color="auto" w:fill="FFFFFF"/>
          </w:tcPr>
          <w:p w14:paraId="636F9AD3" w14:textId="77777777"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14:paraId="4B936DA3"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71E1F003"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03C18F37"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39FE8A7"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8AD26F0" w14:textId="77777777" w:rsidR="00E921A2" w:rsidRPr="00121095" w:rsidRDefault="00E921A2">
            <w:pPr>
              <w:pStyle w:val="QryTableRCPHeader"/>
              <w:rPr>
                <w:lang w:val="en-US"/>
              </w:rPr>
            </w:pPr>
            <w:r w:rsidRPr="00121095">
              <w:rPr>
                <w:lang w:val="en-US"/>
              </w:rPr>
              <w:t>Description</w:t>
            </w:r>
          </w:p>
        </w:tc>
      </w:tr>
      <w:tr w:rsidR="00E921A2" w:rsidRPr="00E921A2" w14:paraId="60B2146D" w14:textId="77777777" w:rsidTr="00E50DB9">
        <w:tc>
          <w:tcPr>
            <w:tcW w:w="720" w:type="dxa"/>
            <w:tcBorders>
              <w:top w:val="single" w:sz="4" w:space="0" w:color="auto"/>
              <w:bottom w:val="double" w:sz="4" w:space="0" w:color="auto"/>
            </w:tcBorders>
            <w:shd w:val="clear" w:color="auto" w:fill="FFFFFF"/>
          </w:tcPr>
          <w:p w14:paraId="43E8A53E"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4F1801E1"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670D0414"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7962705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507BD9B2"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3A5B6EAF" w14:textId="77777777" w:rsidR="00E921A2" w:rsidRPr="00121095" w:rsidRDefault="00E921A2">
            <w:pPr>
              <w:pStyle w:val="QryTableRCP"/>
              <w:rPr>
                <w:lang w:val="en-US"/>
              </w:rPr>
            </w:pPr>
          </w:p>
        </w:tc>
      </w:tr>
    </w:tbl>
    <w:p w14:paraId="2AC6862C" w14:textId="031E42FE" w:rsidR="00E921A2" w:rsidRPr="00121095" w:rsidRDefault="002044FB" w:rsidP="002044FB">
      <w:pPr>
        <w:pStyle w:val="Heading4"/>
        <w:numPr>
          <w:ilvl w:val="0"/>
          <w:numId w:val="0"/>
        </w:numPr>
        <w:tabs>
          <w:tab w:val="left" w:pos="2160"/>
        </w:tabs>
      </w:pPr>
      <w:bookmarkStart w:id="207" w:name="_Hlt490971329"/>
      <w:bookmarkStart w:id="208" w:name="_Toc495483544"/>
      <w:bookmarkStart w:id="209" w:name="_Toc24273766"/>
      <w:bookmarkStart w:id="210" w:name="_Ref465157109"/>
      <w:bookmarkEnd w:id="207"/>
      <w:r w:rsidRPr="00121095">
        <w:t>5.3.3.4</w:t>
      </w:r>
      <w:r w:rsidRPr="00121095">
        <w:tab/>
      </w:r>
      <w:r w:rsidR="00E921A2" w:rsidRPr="00121095">
        <w:t>Query Profile table summaries</w:t>
      </w:r>
      <w:bookmarkEnd w:id="208"/>
      <w:bookmarkEnd w:id="209"/>
      <w:r w:rsidR="00BF2FE6" w:rsidRPr="00121095">
        <w:fldChar w:fldCharType="begin"/>
      </w:r>
      <w:r w:rsidR="00E921A2" w:rsidRPr="00121095">
        <w:instrText xml:space="preserve"> XE "Conformance statement</w:instrText>
      </w:r>
      <w:r w:rsidR="00F2052F">
        <w:instrText>:</w:instrText>
      </w:r>
      <w:r w:rsidR="00E921A2" w:rsidRPr="00121095">
        <w:instrText xml:space="preserve">table summaries" </w:instrText>
      </w:r>
      <w:r w:rsidR="00BF2FE6" w:rsidRPr="00121095">
        <w:fldChar w:fldCharType="end"/>
      </w:r>
    </w:p>
    <w:p w14:paraId="1D160108" w14:textId="77777777" w:rsidR="00E921A2" w:rsidRPr="00121095" w:rsidRDefault="00E921A2">
      <w:pPr>
        <w:pStyle w:val="NormalIndented"/>
      </w:pPr>
      <w:r w:rsidRPr="00121095">
        <w:t>The following table lists the tables that are to be included in each Query Profile.  The differences arise both from the query variant used and the response type provided.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260"/>
        <w:gridCol w:w="4410"/>
        <w:gridCol w:w="1800"/>
      </w:tblGrid>
      <w:tr w:rsidR="00E921A2" w:rsidRPr="00E921A2" w14:paraId="5EFFC894" w14:textId="77777777">
        <w:tc>
          <w:tcPr>
            <w:tcW w:w="1458" w:type="dxa"/>
            <w:shd w:val="pct10" w:color="000000" w:fill="FFFFFF"/>
          </w:tcPr>
          <w:p w14:paraId="70324879" w14:textId="77777777" w:rsidR="00E921A2" w:rsidRPr="00121095" w:rsidRDefault="00E921A2">
            <w:pPr>
              <w:pStyle w:val="OtherTableHeader"/>
            </w:pPr>
            <w:r w:rsidRPr="00121095">
              <w:t>Response Type</w:t>
            </w:r>
          </w:p>
        </w:tc>
        <w:tc>
          <w:tcPr>
            <w:tcW w:w="1260" w:type="dxa"/>
            <w:shd w:val="pct10" w:color="000000" w:fill="FFFFFF"/>
          </w:tcPr>
          <w:p w14:paraId="54134F7A" w14:textId="77777777" w:rsidR="00E921A2" w:rsidRPr="00121095" w:rsidRDefault="00E921A2">
            <w:pPr>
              <w:pStyle w:val="OtherTableHeader"/>
            </w:pPr>
            <w:r w:rsidRPr="00121095">
              <w:t>Query Variant</w:t>
            </w:r>
          </w:p>
        </w:tc>
        <w:tc>
          <w:tcPr>
            <w:tcW w:w="4410" w:type="dxa"/>
            <w:shd w:val="pct10" w:color="000000" w:fill="FFFFFF"/>
          </w:tcPr>
          <w:p w14:paraId="03DCEF8A" w14:textId="77777777" w:rsidR="00E921A2" w:rsidRPr="00121095" w:rsidRDefault="00E921A2">
            <w:pPr>
              <w:pStyle w:val="OtherTableHeader"/>
            </w:pPr>
            <w:r w:rsidRPr="00121095">
              <w:t>Table Included</w:t>
            </w:r>
          </w:p>
        </w:tc>
        <w:tc>
          <w:tcPr>
            <w:tcW w:w="1800" w:type="dxa"/>
            <w:shd w:val="pct10" w:color="000000" w:fill="FFFFFF"/>
          </w:tcPr>
          <w:p w14:paraId="4DDE2A0B" w14:textId="77777777" w:rsidR="00E921A2" w:rsidRPr="00121095" w:rsidRDefault="00E921A2">
            <w:pPr>
              <w:pStyle w:val="OtherTableHeader"/>
            </w:pPr>
            <w:r w:rsidRPr="00121095">
              <w:t>Section Reference</w:t>
            </w:r>
          </w:p>
        </w:tc>
      </w:tr>
      <w:tr w:rsidR="00E921A2" w:rsidRPr="00E921A2" w14:paraId="2BE315C7" w14:textId="77777777">
        <w:tc>
          <w:tcPr>
            <w:tcW w:w="1458" w:type="dxa"/>
          </w:tcPr>
          <w:p w14:paraId="15BEB4C7" w14:textId="77777777" w:rsidR="00E921A2" w:rsidRPr="00121095" w:rsidRDefault="00E921A2">
            <w:pPr>
              <w:pStyle w:val="OtherTableBody"/>
              <w:keepNext/>
            </w:pPr>
            <w:r w:rsidRPr="00121095">
              <w:t>Display</w:t>
            </w:r>
          </w:p>
        </w:tc>
        <w:tc>
          <w:tcPr>
            <w:tcW w:w="1260" w:type="dxa"/>
          </w:tcPr>
          <w:p w14:paraId="5029F60E" w14:textId="77777777" w:rsidR="00E921A2" w:rsidRPr="00121095" w:rsidRDefault="00E921A2">
            <w:pPr>
              <w:pStyle w:val="OtherTableBody"/>
              <w:keepNext/>
            </w:pPr>
            <w:r w:rsidRPr="00121095">
              <w:t>None (QPD)</w:t>
            </w:r>
          </w:p>
        </w:tc>
        <w:tc>
          <w:tcPr>
            <w:tcW w:w="4410" w:type="dxa"/>
          </w:tcPr>
          <w:p w14:paraId="74D16707" w14:textId="307C3629" w:rsidR="00E921A2" w:rsidRPr="00121095" w:rsidRDefault="002503D5">
            <w:pPr>
              <w:pStyle w:val="OtherTableBody"/>
              <w:keepNext/>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06A5F9F" w14:textId="51A0900C" w:rsidR="00E921A2" w:rsidRPr="00121095" w:rsidRDefault="002503D5">
            <w:pPr>
              <w:pStyle w:val="OtherTableBody"/>
              <w:keepNext/>
            </w:pPr>
            <w:r>
              <w:fldChar w:fldCharType="begin"/>
            </w:r>
            <w:r>
              <w:instrText xml:space="preserve"> REF _Ref487526282 \r \h  \* MERGEFORMAT </w:instrText>
            </w:r>
            <w:r>
              <w:fldChar w:fldCharType="separate"/>
            </w:r>
            <w:r w:rsidR="00C244BF">
              <w:t>5.3.2.2</w:t>
            </w:r>
            <w:r>
              <w:fldChar w:fldCharType="end"/>
            </w:r>
          </w:p>
        </w:tc>
      </w:tr>
      <w:tr w:rsidR="00E921A2" w:rsidRPr="00E921A2" w14:paraId="3A0B7B12" w14:textId="77777777">
        <w:tc>
          <w:tcPr>
            <w:tcW w:w="1458" w:type="dxa"/>
          </w:tcPr>
          <w:p w14:paraId="41C743EB" w14:textId="77777777" w:rsidR="00E921A2" w:rsidRPr="00121095" w:rsidRDefault="00E921A2">
            <w:pPr>
              <w:pStyle w:val="OtherTableBody"/>
            </w:pPr>
          </w:p>
        </w:tc>
        <w:tc>
          <w:tcPr>
            <w:tcW w:w="1260" w:type="dxa"/>
          </w:tcPr>
          <w:p w14:paraId="148552EF" w14:textId="77777777" w:rsidR="00E921A2" w:rsidRPr="00121095" w:rsidRDefault="00E921A2">
            <w:pPr>
              <w:pStyle w:val="OtherTableBody"/>
            </w:pPr>
          </w:p>
        </w:tc>
        <w:tc>
          <w:tcPr>
            <w:tcW w:w="4410" w:type="dxa"/>
          </w:tcPr>
          <w:p w14:paraId="59CB5604" w14:textId="2C06D673"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68AFC452" w14:textId="32E84D71"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2395EFCE" w14:textId="77777777">
        <w:tc>
          <w:tcPr>
            <w:tcW w:w="1458" w:type="dxa"/>
          </w:tcPr>
          <w:p w14:paraId="657D2FFD" w14:textId="77777777" w:rsidR="00E921A2" w:rsidRPr="00121095" w:rsidRDefault="00E921A2">
            <w:pPr>
              <w:pStyle w:val="OtherTableBody"/>
            </w:pPr>
          </w:p>
        </w:tc>
        <w:tc>
          <w:tcPr>
            <w:tcW w:w="1260" w:type="dxa"/>
          </w:tcPr>
          <w:p w14:paraId="0EA6DD92" w14:textId="77777777" w:rsidR="00E921A2" w:rsidRPr="00121095" w:rsidRDefault="00E921A2">
            <w:pPr>
              <w:pStyle w:val="OtherTableBody"/>
            </w:pPr>
          </w:p>
        </w:tc>
        <w:tc>
          <w:tcPr>
            <w:tcW w:w="4410" w:type="dxa"/>
          </w:tcPr>
          <w:p w14:paraId="328EE9A8" w14:textId="4940009C"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2FA68DAD" w14:textId="1D75AA9F"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7BEF82D9" w14:textId="77777777">
        <w:tc>
          <w:tcPr>
            <w:tcW w:w="1458" w:type="dxa"/>
          </w:tcPr>
          <w:p w14:paraId="4A1D7007" w14:textId="77777777" w:rsidR="00E921A2" w:rsidRPr="00121095" w:rsidRDefault="00E921A2">
            <w:pPr>
              <w:pStyle w:val="OtherTableBody"/>
            </w:pPr>
          </w:p>
        </w:tc>
        <w:tc>
          <w:tcPr>
            <w:tcW w:w="1260" w:type="dxa"/>
          </w:tcPr>
          <w:p w14:paraId="665F8D3D" w14:textId="77777777" w:rsidR="00E921A2" w:rsidRPr="00121095" w:rsidRDefault="00E921A2">
            <w:pPr>
              <w:pStyle w:val="OtherTableBody"/>
            </w:pPr>
          </w:p>
        </w:tc>
        <w:tc>
          <w:tcPr>
            <w:tcW w:w="4410" w:type="dxa"/>
          </w:tcPr>
          <w:p w14:paraId="7ABA4F0C" w14:textId="0A722B03"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58778328" w14:textId="76548D4F"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4FD66809" w14:textId="77777777">
        <w:tc>
          <w:tcPr>
            <w:tcW w:w="1458" w:type="dxa"/>
          </w:tcPr>
          <w:p w14:paraId="2E7BBF8F" w14:textId="77777777" w:rsidR="00E921A2" w:rsidRPr="00121095" w:rsidRDefault="00E921A2">
            <w:pPr>
              <w:pStyle w:val="OtherTableBody"/>
            </w:pPr>
          </w:p>
        </w:tc>
        <w:tc>
          <w:tcPr>
            <w:tcW w:w="1260" w:type="dxa"/>
          </w:tcPr>
          <w:p w14:paraId="5C70AD2F" w14:textId="77777777" w:rsidR="00E921A2" w:rsidRPr="00121095" w:rsidRDefault="00E921A2">
            <w:pPr>
              <w:pStyle w:val="OtherTableBody"/>
            </w:pPr>
          </w:p>
        </w:tc>
        <w:tc>
          <w:tcPr>
            <w:tcW w:w="4410" w:type="dxa"/>
          </w:tcPr>
          <w:p w14:paraId="69B0D4EA" w14:textId="374E2A8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3FE503FA" w14:textId="5DB8BB22"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5F642AC6" w14:textId="77777777">
        <w:tc>
          <w:tcPr>
            <w:tcW w:w="1458" w:type="dxa"/>
          </w:tcPr>
          <w:p w14:paraId="6F61EF6B" w14:textId="77777777" w:rsidR="00E921A2" w:rsidRPr="00121095" w:rsidRDefault="00E921A2">
            <w:pPr>
              <w:pStyle w:val="OtherTableBody"/>
            </w:pPr>
          </w:p>
        </w:tc>
        <w:tc>
          <w:tcPr>
            <w:tcW w:w="1260" w:type="dxa"/>
          </w:tcPr>
          <w:p w14:paraId="1B2AC705" w14:textId="77777777" w:rsidR="00E921A2" w:rsidRPr="00121095" w:rsidRDefault="00E921A2">
            <w:pPr>
              <w:pStyle w:val="OtherTableBody"/>
            </w:pPr>
          </w:p>
        </w:tc>
        <w:tc>
          <w:tcPr>
            <w:tcW w:w="4410" w:type="dxa"/>
          </w:tcPr>
          <w:p w14:paraId="5321DB10" w14:textId="4BF15D72"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54DDE341" w14:textId="1DD1ADCF"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57710C5" w14:textId="77777777">
        <w:tc>
          <w:tcPr>
            <w:tcW w:w="1458" w:type="dxa"/>
          </w:tcPr>
          <w:p w14:paraId="20C9D8EE" w14:textId="77777777" w:rsidR="00E921A2" w:rsidRPr="00121095" w:rsidRDefault="00E921A2">
            <w:pPr>
              <w:pStyle w:val="OtherTableBody"/>
            </w:pPr>
            <w:r w:rsidRPr="00121095">
              <w:t>Display</w:t>
            </w:r>
          </w:p>
        </w:tc>
        <w:tc>
          <w:tcPr>
            <w:tcW w:w="1260" w:type="dxa"/>
          </w:tcPr>
          <w:p w14:paraId="7A93E49F" w14:textId="77777777" w:rsidR="00E921A2" w:rsidRPr="00121095" w:rsidRDefault="00E921A2">
            <w:pPr>
              <w:pStyle w:val="OtherTableBody"/>
            </w:pPr>
            <w:r w:rsidRPr="00121095">
              <w:t>QBE</w:t>
            </w:r>
          </w:p>
        </w:tc>
        <w:tc>
          <w:tcPr>
            <w:tcW w:w="4410" w:type="dxa"/>
          </w:tcPr>
          <w:p w14:paraId="16B69084" w14:textId="20C7C1C0"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74D2C907" w14:textId="5B0D6B97"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5C81EFC8" w14:textId="77777777">
        <w:tc>
          <w:tcPr>
            <w:tcW w:w="1458" w:type="dxa"/>
          </w:tcPr>
          <w:p w14:paraId="53CB3FE4" w14:textId="77777777" w:rsidR="00E921A2" w:rsidRPr="00121095" w:rsidRDefault="00E921A2">
            <w:pPr>
              <w:pStyle w:val="OtherTableBody"/>
            </w:pPr>
          </w:p>
        </w:tc>
        <w:tc>
          <w:tcPr>
            <w:tcW w:w="1260" w:type="dxa"/>
          </w:tcPr>
          <w:p w14:paraId="375EDE01" w14:textId="77777777" w:rsidR="00E921A2" w:rsidRPr="00121095" w:rsidRDefault="00E921A2">
            <w:pPr>
              <w:pStyle w:val="OtherTableBody"/>
            </w:pPr>
          </w:p>
        </w:tc>
        <w:tc>
          <w:tcPr>
            <w:tcW w:w="4410" w:type="dxa"/>
          </w:tcPr>
          <w:p w14:paraId="4D778D7A" w14:textId="18B30B66"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7E7B553D" w14:textId="67EFD957"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30039E33" w14:textId="77777777">
        <w:tc>
          <w:tcPr>
            <w:tcW w:w="1458" w:type="dxa"/>
          </w:tcPr>
          <w:p w14:paraId="7FD8B7C6" w14:textId="77777777" w:rsidR="00E921A2" w:rsidRPr="00121095" w:rsidRDefault="00E921A2">
            <w:pPr>
              <w:pStyle w:val="OtherTableBody"/>
            </w:pPr>
          </w:p>
        </w:tc>
        <w:tc>
          <w:tcPr>
            <w:tcW w:w="1260" w:type="dxa"/>
          </w:tcPr>
          <w:p w14:paraId="380F2B41" w14:textId="77777777" w:rsidR="00E921A2" w:rsidRPr="00121095" w:rsidRDefault="00E921A2">
            <w:pPr>
              <w:pStyle w:val="OtherTableBody"/>
            </w:pPr>
          </w:p>
        </w:tc>
        <w:tc>
          <w:tcPr>
            <w:tcW w:w="4410" w:type="dxa"/>
          </w:tcPr>
          <w:p w14:paraId="38FB2E10" w14:textId="5F6BE54F"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1722E04D" w14:textId="0EA1DE8C"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037DC98A" w14:textId="77777777">
        <w:tc>
          <w:tcPr>
            <w:tcW w:w="1458" w:type="dxa"/>
          </w:tcPr>
          <w:p w14:paraId="15D8D529" w14:textId="77777777" w:rsidR="00E921A2" w:rsidRPr="00121095" w:rsidRDefault="00E921A2">
            <w:pPr>
              <w:pStyle w:val="OtherTableBody"/>
            </w:pPr>
          </w:p>
        </w:tc>
        <w:tc>
          <w:tcPr>
            <w:tcW w:w="1260" w:type="dxa"/>
          </w:tcPr>
          <w:p w14:paraId="3A763613" w14:textId="77777777" w:rsidR="00E921A2" w:rsidRPr="00121095" w:rsidRDefault="00E921A2">
            <w:pPr>
              <w:pStyle w:val="OtherTableBody"/>
            </w:pPr>
          </w:p>
        </w:tc>
        <w:tc>
          <w:tcPr>
            <w:tcW w:w="4410" w:type="dxa"/>
          </w:tcPr>
          <w:p w14:paraId="640548DF" w14:textId="3EC1019C"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39C98846" w14:textId="5C70F423"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35DF61F0" w14:textId="77777777">
        <w:tc>
          <w:tcPr>
            <w:tcW w:w="1458" w:type="dxa"/>
          </w:tcPr>
          <w:p w14:paraId="0BA95A06" w14:textId="77777777" w:rsidR="00E921A2" w:rsidRPr="00121095" w:rsidRDefault="00E921A2">
            <w:pPr>
              <w:pStyle w:val="OtherTableBody"/>
            </w:pPr>
          </w:p>
        </w:tc>
        <w:tc>
          <w:tcPr>
            <w:tcW w:w="1260" w:type="dxa"/>
          </w:tcPr>
          <w:p w14:paraId="7AEF5611" w14:textId="77777777" w:rsidR="00E921A2" w:rsidRPr="00121095" w:rsidRDefault="00E921A2">
            <w:pPr>
              <w:pStyle w:val="OtherTableBody"/>
            </w:pPr>
          </w:p>
        </w:tc>
        <w:tc>
          <w:tcPr>
            <w:tcW w:w="4410" w:type="dxa"/>
          </w:tcPr>
          <w:p w14:paraId="4AC5CBBA" w14:textId="3847F820"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1257AA9" w14:textId="68ADDAC3"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014C9F23" w14:textId="77777777">
        <w:tc>
          <w:tcPr>
            <w:tcW w:w="1458" w:type="dxa"/>
          </w:tcPr>
          <w:p w14:paraId="55BD0509" w14:textId="77777777" w:rsidR="00E921A2" w:rsidRPr="00121095" w:rsidRDefault="00E921A2">
            <w:pPr>
              <w:pStyle w:val="OtherTableBody"/>
            </w:pPr>
          </w:p>
        </w:tc>
        <w:tc>
          <w:tcPr>
            <w:tcW w:w="1260" w:type="dxa"/>
          </w:tcPr>
          <w:p w14:paraId="4F7703BC" w14:textId="77777777" w:rsidR="00E921A2" w:rsidRPr="00121095" w:rsidRDefault="00E921A2">
            <w:pPr>
              <w:pStyle w:val="OtherTableBody"/>
            </w:pPr>
          </w:p>
        </w:tc>
        <w:tc>
          <w:tcPr>
            <w:tcW w:w="4410" w:type="dxa"/>
          </w:tcPr>
          <w:p w14:paraId="23D7187E" w14:textId="1F10CC1C"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0DD36169" w14:textId="72971D84"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6FE99A18" w14:textId="77777777">
        <w:tc>
          <w:tcPr>
            <w:tcW w:w="1458" w:type="dxa"/>
          </w:tcPr>
          <w:p w14:paraId="7381B8B6" w14:textId="77777777" w:rsidR="00E921A2" w:rsidRPr="00121095" w:rsidRDefault="00E921A2">
            <w:pPr>
              <w:pStyle w:val="OtherTableBody"/>
            </w:pPr>
          </w:p>
        </w:tc>
        <w:tc>
          <w:tcPr>
            <w:tcW w:w="1260" w:type="dxa"/>
          </w:tcPr>
          <w:p w14:paraId="52980465" w14:textId="77777777" w:rsidR="00E921A2" w:rsidRPr="00121095" w:rsidRDefault="00E921A2">
            <w:pPr>
              <w:pStyle w:val="OtherTableBody"/>
            </w:pPr>
          </w:p>
        </w:tc>
        <w:tc>
          <w:tcPr>
            <w:tcW w:w="4410" w:type="dxa"/>
          </w:tcPr>
          <w:p w14:paraId="2CED79D3" w14:textId="69CBAC34"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2D67530B" w14:textId="45B28E6C"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25028CEB" w14:textId="77777777">
        <w:tc>
          <w:tcPr>
            <w:tcW w:w="1458" w:type="dxa"/>
          </w:tcPr>
          <w:p w14:paraId="6FC98766" w14:textId="77777777" w:rsidR="00E921A2" w:rsidRPr="00121095" w:rsidRDefault="00E921A2">
            <w:pPr>
              <w:pStyle w:val="OtherTableBody"/>
            </w:pPr>
          </w:p>
        </w:tc>
        <w:tc>
          <w:tcPr>
            <w:tcW w:w="1260" w:type="dxa"/>
          </w:tcPr>
          <w:p w14:paraId="215C377D" w14:textId="77777777" w:rsidR="00E921A2" w:rsidRPr="00121095" w:rsidRDefault="00E921A2">
            <w:pPr>
              <w:pStyle w:val="OtherTableBody"/>
            </w:pPr>
          </w:p>
        </w:tc>
        <w:tc>
          <w:tcPr>
            <w:tcW w:w="4410" w:type="dxa"/>
          </w:tcPr>
          <w:p w14:paraId="69C96B62" w14:textId="4B8F045A"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F29788C" w14:textId="44D3D77D"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F7D5ADC" w14:textId="77777777">
        <w:tc>
          <w:tcPr>
            <w:tcW w:w="1458" w:type="dxa"/>
          </w:tcPr>
          <w:p w14:paraId="6DE4E929" w14:textId="77777777" w:rsidR="00E921A2" w:rsidRPr="00121095" w:rsidRDefault="00E921A2">
            <w:pPr>
              <w:pStyle w:val="OtherTableBody"/>
            </w:pPr>
            <w:r w:rsidRPr="00121095">
              <w:t>Display</w:t>
            </w:r>
          </w:p>
        </w:tc>
        <w:tc>
          <w:tcPr>
            <w:tcW w:w="1260" w:type="dxa"/>
          </w:tcPr>
          <w:p w14:paraId="01D1C947" w14:textId="77777777" w:rsidR="00E921A2" w:rsidRPr="00121095" w:rsidRDefault="00E921A2">
            <w:pPr>
              <w:pStyle w:val="OtherTableBody"/>
            </w:pPr>
            <w:r w:rsidRPr="00121095">
              <w:t>QSC</w:t>
            </w:r>
          </w:p>
        </w:tc>
        <w:tc>
          <w:tcPr>
            <w:tcW w:w="4410" w:type="dxa"/>
          </w:tcPr>
          <w:p w14:paraId="6823542D" w14:textId="2DACB9E7"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E6122B6" w14:textId="6EEB4428"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25D83285" w14:textId="77777777">
        <w:tc>
          <w:tcPr>
            <w:tcW w:w="1458" w:type="dxa"/>
          </w:tcPr>
          <w:p w14:paraId="67139358" w14:textId="77777777" w:rsidR="00E921A2" w:rsidRPr="00121095" w:rsidRDefault="00E921A2">
            <w:pPr>
              <w:pStyle w:val="OtherTableBody"/>
            </w:pPr>
          </w:p>
        </w:tc>
        <w:tc>
          <w:tcPr>
            <w:tcW w:w="1260" w:type="dxa"/>
          </w:tcPr>
          <w:p w14:paraId="7508869C" w14:textId="77777777" w:rsidR="00E921A2" w:rsidRPr="00121095" w:rsidRDefault="00E921A2">
            <w:pPr>
              <w:pStyle w:val="OtherTableBody"/>
            </w:pPr>
          </w:p>
        </w:tc>
        <w:tc>
          <w:tcPr>
            <w:tcW w:w="4410" w:type="dxa"/>
          </w:tcPr>
          <w:p w14:paraId="6321013C" w14:textId="0D75164B"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043950AA" w14:textId="6ADDF570"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79BD09A7" w14:textId="77777777">
        <w:tc>
          <w:tcPr>
            <w:tcW w:w="1458" w:type="dxa"/>
          </w:tcPr>
          <w:p w14:paraId="7216EAF6" w14:textId="77777777" w:rsidR="00E921A2" w:rsidRPr="00121095" w:rsidRDefault="00E921A2">
            <w:pPr>
              <w:pStyle w:val="OtherTableBody"/>
            </w:pPr>
          </w:p>
        </w:tc>
        <w:tc>
          <w:tcPr>
            <w:tcW w:w="1260" w:type="dxa"/>
          </w:tcPr>
          <w:p w14:paraId="7440C69E" w14:textId="77777777" w:rsidR="00E921A2" w:rsidRPr="00121095" w:rsidRDefault="00E921A2">
            <w:pPr>
              <w:pStyle w:val="OtherTableBody"/>
            </w:pPr>
          </w:p>
        </w:tc>
        <w:tc>
          <w:tcPr>
            <w:tcW w:w="4410" w:type="dxa"/>
          </w:tcPr>
          <w:p w14:paraId="741080EC" w14:textId="63641814"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382EE2BC" w14:textId="25F7D533"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5E9E619F" w14:textId="77777777">
        <w:tc>
          <w:tcPr>
            <w:tcW w:w="1458" w:type="dxa"/>
          </w:tcPr>
          <w:p w14:paraId="6428572F" w14:textId="77777777" w:rsidR="00E921A2" w:rsidRPr="00121095" w:rsidRDefault="00E921A2">
            <w:pPr>
              <w:pStyle w:val="OtherTableBody"/>
            </w:pPr>
          </w:p>
        </w:tc>
        <w:tc>
          <w:tcPr>
            <w:tcW w:w="1260" w:type="dxa"/>
          </w:tcPr>
          <w:p w14:paraId="7AA5884D" w14:textId="77777777" w:rsidR="00E921A2" w:rsidRPr="00121095" w:rsidRDefault="00E921A2">
            <w:pPr>
              <w:pStyle w:val="OtherTableBody"/>
            </w:pPr>
          </w:p>
        </w:tc>
        <w:tc>
          <w:tcPr>
            <w:tcW w:w="4410" w:type="dxa"/>
          </w:tcPr>
          <w:p w14:paraId="3B6AF732" w14:textId="7EABCC73"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119A1182" w14:textId="7229B603"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135BBCC" w14:textId="77777777">
        <w:tc>
          <w:tcPr>
            <w:tcW w:w="1458" w:type="dxa"/>
          </w:tcPr>
          <w:p w14:paraId="7D13EFD8" w14:textId="77777777" w:rsidR="00E921A2" w:rsidRPr="00121095" w:rsidRDefault="00E921A2">
            <w:pPr>
              <w:pStyle w:val="OtherTableBody"/>
            </w:pPr>
          </w:p>
        </w:tc>
        <w:tc>
          <w:tcPr>
            <w:tcW w:w="1260" w:type="dxa"/>
          </w:tcPr>
          <w:p w14:paraId="00E51E92" w14:textId="77777777" w:rsidR="00E921A2" w:rsidRPr="00121095" w:rsidRDefault="00E921A2">
            <w:pPr>
              <w:pStyle w:val="OtherTableBody"/>
            </w:pPr>
          </w:p>
        </w:tc>
        <w:tc>
          <w:tcPr>
            <w:tcW w:w="4410" w:type="dxa"/>
          </w:tcPr>
          <w:p w14:paraId="70D26622" w14:textId="30ABD356"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52A50ECD" w14:textId="451BA04F"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1DF7ABE" w14:textId="77777777">
        <w:tc>
          <w:tcPr>
            <w:tcW w:w="1458" w:type="dxa"/>
          </w:tcPr>
          <w:p w14:paraId="2572351D" w14:textId="77777777" w:rsidR="00E921A2" w:rsidRPr="00121095" w:rsidRDefault="00E921A2">
            <w:pPr>
              <w:pStyle w:val="OtherTableBody"/>
            </w:pPr>
          </w:p>
        </w:tc>
        <w:tc>
          <w:tcPr>
            <w:tcW w:w="1260" w:type="dxa"/>
          </w:tcPr>
          <w:p w14:paraId="296C4F43" w14:textId="77777777" w:rsidR="00E921A2" w:rsidRPr="00121095" w:rsidRDefault="00E921A2">
            <w:pPr>
              <w:pStyle w:val="OtherTableBody"/>
            </w:pPr>
          </w:p>
        </w:tc>
        <w:tc>
          <w:tcPr>
            <w:tcW w:w="4410" w:type="dxa"/>
          </w:tcPr>
          <w:p w14:paraId="3B2979E2" w14:textId="397D3F7F" w:rsidR="00E921A2" w:rsidRPr="00121095" w:rsidRDefault="002503D5">
            <w:pPr>
              <w:pStyle w:val="OtherTableBody"/>
            </w:pPr>
            <w:r>
              <w:fldChar w:fldCharType="begin"/>
            </w:r>
            <w:r>
              <w:instrText xml:space="preserve"> REF _Ref487532056 \h  \* MERGEFORMAT </w:instrText>
            </w:r>
            <w:r>
              <w:fldChar w:fldCharType="separate"/>
            </w:r>
            <w:r w:rsidR="00C244BF" w:rsidRPr="00121095">
              <w:t>Input specification:  virtual table</w:t>
            </w:r>
            <w:r>
              <w:fldChar w:fldCharType="end"/>
            </w:r>
          </w:p>
        </w:tc>
        <w:tc>
          <w:tcPr>
            <w:tcW w:w="1800" w:type="dxa"/>
          </w:tcPr>
          <w:p w14:paraId="4135A3F3" w14:textId="49324898" w:rsidR="00E921A2" w:rsidRPr="00121095" w:rsidRDefault="002503D5">
            <w:pPr>
              <w:pStyle w:val="OtherTableBody"/>
            </w:pPr>
            <w:r>
              <w:fldChar w:fldCharType="begin"/>
            </w:r>
            <w:r>
              <w:instrText xml:space="preserve"> REF _Ref487532056 \w \h  \* MERGEFORMAT </w:instrText>
            </w:r>
            <w:r>
              <w:fldChar w:fldCharType="separate"/>
            </w:r>
            <w:r w:rsidR="00C244BF">
              <w:t>5.3.2.11</w:t>
            </w:r>
            <w:r>
              <w:fldChar w:fldCharType="end"/>
            </w:r>
          </w:p>
        </w:tc>
      </w:tr>
      <w:tr w:rsidR="00E921A2" w:rsidRPr="00E921A2" w14:paraId="5A0FA93F" w14:textId="77777777">
        <w:tc>
          <w:tcPr>
            <w:tcW w:w="1458" w:type="dxa"/>
          </w:tcPr>
          <w:p w14:paraId="3574A038" w14:textId="77777777" w:rsidR="00E921A2" w:rsidRPr="00121095" w:rsidRDefault="00E921A2">
            <w:pPr>
              <w:pStyle w:val="OtherTableBody"/>
            </w:pPr>
          </w:p>
        </w:tc>
        <w:tc>
          <w:tcPr>
            <w:tcW w:w="1260" w:type="dxa"/>
          </w:tcPr>
          <w:p w14:paraId="56334BF9" w14:textId="77777777" w:rsidR="00E921A2" w:rsidRPr="00121095" w:rsidRDefault="00E921A2">
            <w:pPr>
              <w:pStyle w:val="OtherTableBody"/>
            </w:pPr>
          </w:p>
        </w:tc>
        <w:tc>
          <w:tcPr>
            <w:tcW w:w="4410" w:type="dxa"/>
          </w:tcPr>
          <w:p w14:paraId="08F6822D" w14:textId="20F3C95B"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73ECAF58" w14:textId="31580502"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519A5E7B" w14:textId="77777777">
        <w:tc>
          <w:tcPr>
            <w:tcW w:w="1458" w:type="dxa"/>
          </w:tcPr>
          <w:p w14:paraId="25DCAD7B" w14:textId="77777777" w:rsidR="00E921A2" w:rsidRPr="00121095" w:rsidRDefault="00E921A2">
            <w:pPr>
              <w:pStyle w:val="OtherTableBody"/>
            </w:pPr>
            <w:r w:rsidRPr="00121095">
              <w:t>Tabular</w:t>
            </w:r>
          </w:p>
        </w:tc>
        <w:tc>
          <w:tcPr>
            <w:tcW w:w="1260" w:type="dxa"/>
          </w:tcPr>
          <w:p w14:paraId="1DF80820" w14:textId="77777777" w:rsidR="00E921A2" w:rsidRPr="00121095" w:rsidRDefault="00E921A2">
            <w:pPr>
              <w:pStyle w:val="OtherTableBody"/>
            </w:pPr>
            <w:r w:rsidRPr="00121095">
              <w:t>None (QPD)</w:t>
            </w:r>
          </w:p>
        </w:tc>
        <w:tc>
          <w:tcPr>
            <w:tcW w:w="4410" w:type="dxa"/>
          </w:tcPr>
          <w:p w14:paraId="4F5C6F31" w14:textId="1BFAEB34"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8229427" w14:textId="0BFE0B94"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41F29C3C" w14:textId="77777777">
        <w:tc>
          <w:tcPr>
            <w:tcW w:w="1458" w:type="dxa"/>
          </w:tcPr>
          <w:p w14:paraId="2A276502" w14:textId="77777777" w:rsidR="00E921A2" w:rsidRPr="00121095" w:rsidRDefault="00E921A2">
            <w:pPr>
              <w:pStyle w:val="OtherTableBody"/>
            </w:pPr>
          </w:p>
        </w:tc>
        <w:tc>
          <w:tcPr>
            <w:tcW w:w="1260" w:type="dxa"/>
          </w:tcPr>
          <w:p w14:paraId="445ACCC7" w14:textId="77777777" w:rsidR="00E921A2" w:rsidRPr="00121095" w:rsidRDefault="00E921A2">
            <w:pPr>
              <w:pStyle w:val="OtherTableBody"/>
            </w:pPr>
          </w:p>
        </w:tc>
        <w:tc>
          <w:tcPr>
            <w:tcW w:w="4410" w:type="dxa"/>
          </w:tcPr>
          <w:p w14:paraId="6A6EB9F8" w14:textId="62823215"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34E14A78" w14:textId="1655E1F9"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D394BAC" w14:textId="77777777">
        <w:tc>
          <w:tcPr>
            <w:tcW w:w="1458" w:type="dxa"/>
          </w:tcPr>
          <w:p w14:paraId="13607DF2" w14:textId="77777777" w:rsidR="00E921A2" w:rsidRPr="00121095" w:rsidRDefault="00E921A2">
            <w:pPr>
              <w:pStyle w:val="OtherTableBody"/>
            </w:pPr>
          </w:p>
        </w:tc>
        <w:tc>
          <w:tcPr>
            <w:tcW w:w="1260" w:type="dxa"/>
          </w:tcPr>
          <w:p w14:paraId="77CC5FB6" w14:textId="77777777" w:rsidR="00E921A2" w:rsidRPr="00121095" w:rsidRDefault="00E921A2">
            <w:pPr>
              <w:pStyle w:val="OtherTableBody"/>
            </w:pPr>
          </w:p>
        </w:tc>
        <w:tc>
          <w:tcPr>
            <w:tcW w:w="4410" w:type="dxa"/>
          </w:tcPr>
          <w:p w14:paraId="7680CF29" w14:textId="4A09270D"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46985673" w14:textId="1E7758F8"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2C291C16" w14:textId="77777777">
        <w:tc>
          <w:tcPr>
            <w:tcW w:w="1458" w:type="dxa"/>
          </w:tcPr>
          <w:p w14:paraId="7A18F3C7" w14:textId="77777777" w:rsidR="00E921A2" w:rsidRPr="00121095" w:rsidRDefault="00E921A2">
            <w:pPr>
              <w:pStyle w:val="OtherTableBody"/>
            </w:pPr>
          </w:p>
        </w:tc>
        <w:tc>
          <w:tcPr>
            <w:tcW w:w="1260" w:type="dxa"/>
          </w:tcPr>
          <w:p w14:paraId="2A4D0185" w14:textId="77777777" w:rsidR="00E921A2" w:rsidRPr="00121095" w:rsidRDefault="00E921A2">
            <w:pPr>
              <w:pStyle w:val="OtherTableBody"/>
            </w:pPr>
          </w:p>
        </w:tc>
        <w:tc>
          <w:tcPr>
            <w:tcW w:w="4410" w:type="dxa"/>
          </w:tcPr>
          <w:p w14:paraId="67401844" w14:textId="58821984"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20EFD773" w14:textId="00BCCD74"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B2262EA" w14:textId="77777777">
        <w:tc>
          <w:tcPr>
            <w:tcW w:w="1458" w:type="dxa"/>
          </w:tcPr>
          <w:p w14:paraId="40275282" w14:textId="77777777" w:rsidR="00E921A2" w:rsidRPr="00121095" w:rsidRDefault="00E921A2">
            <w:pPr>
              <w:pStyle w:val="OtherTableBody"/>
            </w:pPr>
          </w:p>
        </w:tc>
        <w:tc>
          <w:tcPr>
            <w:tcW w:w="1260" w:type="dxa"/>
          </w:tcPr>
          <w:p w14:paraId="3F9508E3" w14:textId="77777777" w:rsidR="00E921A2" w:rsidRPr="00121095" w:rsidRDefault="00E921A2">
            <w:pPr>
              <w:pStyle w:val="OtherTableBody"/>
            </w:pPr>
          </w:p>
        </w:tc>
        <w:tc>
          <w:tcPr>
            <w:tcW w:w="4410" w:type="dxa"/>
          </w:tcPr>
          <w:p w14:paraId="5382C721" w14:textId="573D490C"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5B1E0E95" w14:textId="512DB3C7"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6D8BD1D4" w14:textId="77777777">
        <w:tc>
          <w:tcPr>
            <w:tcW w:w="1458" w:type="dxa"/>
          </w:tcPr>
          <w:p w14:paraId="61397D5A" w14:textId="77777777" w:rsidR="00E921A2" w:rsidRPr="00121095" w:rsidRDefault="00E921A2">
            <w:pPr>
              <w:pStyle w:val="OtherTableBody"/>
            </w:pPr>
          </w:p>
        </w:tc>
        <w:tc>
          <w:tcPr>
            <w:tcW w:w="1260" w:type="dxa"/>
          </w:tcPr>
          <w:p w14:paraId="758AD76F" w14:textId="77777777" w:rsidR="00E921A2" w:rsidRPr="00121095" w:rsidRDefault="00E921A2">
            <w:pPr>
              <w:pStyle w:val="OtherTableBody"/>
            </w:pPr>
          </w:p>
        </w:tc>
        <w:tc>
          <w:tcPr>
            <w:tcW w:w="4410" w:type="dxa"/>
          </w:tcPr>
          <w:p w14:paraId="6A77B32F" w14:textId="6F544730"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0D2207A4" w14:textId="09BFC3B1"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73AD3B85" w14:textId="77777777">
        <w:tc>
          <w:tcPr>
            <w:tcW w:w="1458" w:type="dxa"/>
          </w:tcPr>
          <w:p w14:paraId="27FD9526" w14:textId="77777777" w:rsidR="00E921A2" w:rsidRPr="00121095" w:rsidRDefault="00E921A2">
            <w:pPr>
              <w:pStyle w:val="OtherTableBody"/>
            </w:pPr>
          </w:p>
        </w:tc>
        <w:tc>
          <w:tcPr>
            <w:tcW w:w="1260" w:type="dxa"/>
          </w:tcPr>
          <w:p w14:paraId="464F9245" w14:textId="77777777" w:rsidR="00E921A2" w:rsidRPr="00121095" w:rsidRDefault="00E921A2">
            <w:pPr>
              <w:pStyle w:val="OtherTableBody"/>
            </w:pPr>
          </w:p>
        </w:tc>
        <w:tc>
          <w:tcPr>
            <w:tcW w:w="4410" w:type="dxa"/>
          </w:tcPr>
          <w:p w14:paraId="75AB3522" w14:textId="3ECD037D" w:rsidR="00E921A2" w:rsidRPr="00121095" w:rsidRDefault="002503D5">
            <w:pPr>
              <w:pStyle w:val="OtherTableBody"/>
            </w:pPr>
            <w:r>
              <w:fldChar w:fldCharType="begin"/>
            </w:r>
            <w:r>
              <w:instrText xml:space="preserve"> REF _Ref487532617 \h  \* MERGEFORMAT </w:instrText>
            </w:r>
            <w:r>
              <w:fldChar w:fldCharType="separate"/>
            </w:r>
            <w:r w:rsidR="00C244BF" w:rsidRPr="00121095">
              <w:t>Output specification for tabular response</w:t>
            </w:r>
            <w:r>
              <w:fldChar w:fldCharType="end"/>
            </w:r>
          </w:p>
        </w:tc>
        <w:tc>
          <w:tcPr>
            <w:tcW w:w="1800" w:type="dxa"/>
          </w:tcPr>
          <w:p w14:paraId="442251E9" w14:textId="0B3557F0" w:rsidR="00E921A2" w:rsidRPr="00121095" w:rsidRDefault="002503D5">
            <w:pPr>
              <w:pStyle w:val="OtherTableBody"/>
            </w:pPr>
            <w:r>
              <w:fldChar w:fldCharType="begin"/>
            </w:r>
            <w:r>
              <w:instrText xml:space="preserve"> REF _Ref487532617 \r \h  \* MERGEFORMAT </w:instrText>
            </w:r>
            <w:r>
              <w:fldChar w:fldCharType="separate"/>
            </w:r>
            <w:r w:rsidR="00C244BF">
              <w:t>5.3.2.13</w:t>
            </w:r>
            <w:r>
              <w:fldChar w:fldCharType="end"/>
            </w:r>
          </w:p>
        </w:tc>
      </w:tr>
      <w:tr w:rsidR="00E921A2" w:rsidRPr="00E921A2" w14:paraId="28D8DA44" w14:textId="77777777">
        <w:tc>
          <w:tcPr>
            <w:tcW w:w="1458" w:type="dxa"/>
          </w:tcPr>
          <w:p w14:paraId="57D16263" w14:textId="77777777" w:rsidR="00E921A2" w:rsidRPr="00121095" w:rsidRDefault="00E921A2">
            <w:pPr>
              <w:pStyle w:val="OtherTableBody"/>
            </w:pPr>
            <w:r w:rsidRPr="00121095">
              <w:t>Tabular</w:t>
            </w:r>
          </w:p>
        </w:tc>
        <w:tc>
          <w:tcPr>
            <w:tcW w:w="1260" w:type="dxa"/>
          </w:tcPr>
          <w:p w14:paraId="16B86096" w14:textId="77777777" w:rsidR="00E921A2" w:rsidRPr="00121095" w:rsidRDefault="00E921A2">
            <w:pPr>
              <w:pStyle w:val="OtherTableBody"/>
            </w:pPr>
            <w:r w:rsidRPr="00121095">
              <w:t>QBE</w:t>
            </w:r>
          </w:p>
        </w:tc>
        <w:tc>
          <w:tcPr>
            <w:tcW w:w="4410" w:type="dxa"/>
          </w:tcPr>
          <w:p w14:paraId="3A5E0E32" w14:textId="0D710103"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45535461" w14:textId="1D0CC2F6"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3F25E185" w14:textId="77777777">
        <w:tc>
          <w:tcPr>
            <w:tcW w:w="1458" w:type="dxa"/>
          </w:tcPr>
          <w:p w14:paraId="223A320E" w14:textId="77777777" w:rsidR="00E921A2" w:rsidRPr="00121095" w:rsidRDefault="00E921A2">
            <w:pPr>
              <w:pStyle w:val="OtherTableBody"/>
            </w:pPr>
          </w:p>
        </w:tc>
        <w:tc>
          <w:tcPr>
            <w:tcW w:w="1260" w:type="dxa"/>
          </w:tcPr>
          <w:p w14:paraId="2D9F0446" w14:textId="77777777" w:rsidR="00E921A2" w:rsidRPr="00121095" w:rsidRDefault="00E921A2">
            <w:pPr>
              <w:pStyle w:val="OtherTableBody"/>
            </w:pPr>
          </w:p>
        </w:tc>
        <w:tc>
          <w:tcPr>
            <w:tcW w:w="4410" w:type="dxa"/>
          </w:tcPr>
          <w:p w14:paraId="4873CC51" w14:textId="177506F7"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1D7225EE" w14:textId="2983BE12"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18599FD" w14:textId="77777777">
        <w:tc>
          <w:tcPr>
            <w:tcW w:w="1458" w:type="dxa"/>
          </w:tcPr>
          <w:p w14:paraId="2B497ECA" w14:textId="77777777" w:rsidR="00E921A2" w:rsidRPr="00121095" w:rsidRDefault="00E921A2">
            <w:pPr>
              <w:pStyle w:val="OtherTableBody"/>
            </w:pPr>
          </w:p>
        </w:tc>
        <w:tc>
          <w:tcPr>
            <w:tcW w:w="1260" w:type="dxa"/>
          </w:tcPr>
          <w:p w14:paraId="3D91CC32" w14:textId="77777777" w:rsidR="00E921A2" w:rsidRPr="00121095" w:rsidRDefault="00E921A2">
            <w:pPr>
              <w:pStyle w:val="OtherTableBody"/>
            </w:pPr>
          </w:p>
        </w:tc>
        <w:tc>
          <w:tcPr>
            <w:tcW w:w="4410" w:type="dxa"/>
          </w:tcPr>
          <w:p w14:paraId="1D537893" w14:textId="540F8E76"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26457426" w14:textId="6D75C0A9"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0ED134CD" w14:textId="77777777">
        <w:tc>
          <w:tcPr>
            <w:tcW w:w="1458" w:type="dxa"/>
          </w:tcPr>
          <w:p w14:paraId="0D7163FE" w14:textId="77777777" w:rsidR="00E921A2" w:rsidRPr="00121095" w:rsidRDefault="00E921A2">
            <w:pPr>
              <w:pStyle w:val="OtherTableBody"/>
            </w:pPr>
          </w:p>
        </w:tc>
        <w:tc>
          <w:tcPr>
            <w:tcW w:w="1260" w:type="dxa"/>
          </w:tcPr>
          <w:p w14:paraId="5215BC06" w14:textId="77777777" w:rsidR="00E921A2" w:rsidRPr="00121095" w:rsidRDefault="00E921A2">
            <w:pPr>
              <w:pStyle w:val="OtherTableBody"/>
            </w:pPr>
          </w:p>
        </w:tc>
        <w:tc>
          <w:tcPr>
            <w:tcW w:w="4410" w:type="dxa"/>
          </w:tcPr>
          <w:p w14:paraId="26DB073A" w14:textId="1F1D5867"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3BB0F5C4" w14:textId="64EDCCE6"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E3279BD" w14:textId="77777777">
        <w:tc>
          <w:tcPr>
            <w:tcW w:w="1458" w:type="dxa"/>
          </w:tcPr>
          <w:p w14:paraId="0AE352B9" w14:textId="77777777" w:rsidR="00E921A2" w:rsidRPr="00121095" w:rsidRDefault="00E921A2">
            <w:pPr>
              <w:pStyle w:val="OtherTableBody"/>
            </w:pPr>
          </w:p>
        </w:tc>
        <w:tc>
          <w:tcPr>
            <w:tcW w:w="1260" w:type="dxa"/>
          </w:tcPr>
          <w:p w14:paraId="4DE94A2A" w14:textId="77777777" w:rsidR="00E921A2" w:rsidRPr="00121095" w:rsidRDefault="00E921A2">
            <w:pPr>
              <w:pStyle w:val="OtherTableBody"/>
            </w:pPr>
          </w:p>
        </w:tc>
        <w:tc>
          <w:tcPr>
            <w:tcW w:w="4410" w:type="dxa"/>
          </w:tcPr>
          <w:p w14:paraId="09CF07A0" w14:textId="797AC91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66643AD9" w14:textId="6723C694"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260A33EC" w14:textId="77777777">
        <w:tc>
          <w:tcPr>
            <w:tcW w:w="1458" w:type="dxa"/>
          </w:tcPr>
          <w:p w14:paraId="61751882" w14:textId="77777777" w:rsidR="00E921A2" w:rsidRPr="00121095" w:rsidRDefault="00E921A2">
            <w:pPr>
              <w:pStyle w:val="OtherTableBody"/>
            </w:pPr>
          </w:p>
        </w:tc>
        <w:tc>
          <w:tcPr>
            <w:tcW w:w="1260" w:type="dxa"/>
          </w:tcPr>
          <w:p w14:paraId="643A0CB0" w14:textId="77777777" w:rsidR="00E921A2" w:rsidRPr="00121095" w:rsidRDefault="00E921A2">
            <w:pPr>
              <w:pStyle w:val="OtherTableBody"/>
            </w:pPr>
          </w:p>
        </w:tc>
        <w:tc>
          <w:tcPr>
            <w:tcW w:w="4410" w:type="dxa"/>
          </w:tcPr>
          <w:p w14:paraId="2205B77F" w14:textId="65D0CB6C"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505D4AC4" w14:textId="54609D4A"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7FF24103" w14:textId="77777777">
        <w:tc>
          <w:tcPr>
            <w:tcW w:w="1458" w:type="dxa"/>
          </w:tcPr>
          <w:p w14:paraId="70769BBB" w14:textId="77777777" w:rsidR="00E921A2" w:rsidRPr="00121095" w:rsidRDefault="00E921A2">
            <w:pPr>
              <w:pStyle w:val="OtherTableBody"/>
            </w:pPr>
          </w:p>
        </w:tc>
        <w:tc>
          <w:tcPr>
            <w:tcW w:w="1260" w:type="dxa"/>
          </w:tcPr>
          <w:p w14:paraId="11413B37" w14:textId="77777777" w:rsidR="00E921A2" w:rsidRPr="00121095" w:rsidRDefault="00E921A2">
            <w:pPr>
              <w:pStyle w:val="OtherTableBody"/>
            </w:pPr>
          </w:p>
        </w:tc>
        <w:tc>
          <w:tcPr>
            <w:tcW w:w="4410" w:type="dxa"/>
          </w:tcPr>
          <w:p w14:paraId="0E895E36" w14:textId="59B8D00C"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46EFFE0E" w14:textId="3170C049"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223B8ECB" w14:textId="77777777">
        <w:tc>
          <w:tcPr>
            <w:tcW w:w="1458" w:type="dxa"/>
          </w:tcPr>
          <w:p w14:paraId="0BB51FCE" w14:textId="77777777" w:rsidR="00E921A2" w:rsidRPr="00121095" w:rsidRDefault="00E921A2">
            <w:pPr>
              <w:pStyle w:val="OtherTableBody"/>
            </w:pPr>
          </w:p>
        </w:tc>
        <w:tc>
          <w:tcPr>
            <w:tcW w:w="1260" w:type="dxa"/>
          </w:tcPr>
          <w:p w14:paraId="3E91E44C" w14:textId="77777777" w:rsidR="00E921A2" w:rsidRPr="00121095" w:rsidRDefault="00E921A2">
            <w:pPr>
              <w:pStyle w:val="OtherTableBody"/>
            </w:pPr>
          </w:p>
        </w:tc>
        <w:tc>
          <w:tcPr>
            <w:tcW w:w="4410" w:type="dxa"/>
          </w:tcPr>
          <w:p w14:paraId="7DF015DE" w14:textId="1F33D5D0"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7E83D2D1" w14:textId="301662C0"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04280DBB" w14:textId="77777777">
        <w:tc>
          <w:tcPr>
            <w:tcW w:w="1458" w:type="dxa"/>
          </w:tcPr>
          <w:p w14:paraId="61E1C6C1" w14:textId="77777777" w:rsidR="00E921A2" w:rsidRPr="00121095" w:rsidRDefault="00E921A2">
            <w:pPr>
              <w:pStyle w:val="OtherTableBody"/>
            </w:pPr>
          </w:p>
        </w:tc>
        <w:tc>
          <w:tcPr>
            <w:tcW w:w="1260" w:type="dxa"/>
          </w:tcPr>
          <w:p w14:paraId="2D92BF1E" w14:textId="77777777" w:rsidR="00E921A2" w:rsidRPr="00121095" w:rsidRDefault="00E921A2">
            <w:pPr>
              <w:pStyle w:val="OtherTableBody"/>
            </w:pPr>
          </w:p>
        </w:tc>
        <w:tc>
          <w:tcPr>
            <w:tcW w:w="4410" w:type="dxa"/>
          </w:tcPr>
          <w:p w14:paraId="71BAB60A" w14:textId="017EAC96" w:rsidR="00E921A2" w:rsidRPr="00121095" w:rsidRDefault="002503D5">
            <w:pPr>
              <w:pStyle w:val="OtherTableBody"/>
            </w:pPr>
            <w:r>
              <w:fldChar w:fldCharType="begin"/>
            </w:r>
            <w:r>
              <w:instrText xml:space="preserve"> REF _Ref487532617 \h  \* MERGEFORMAT </w:instrText>
            </w:r>
            <w:r>
              <w:fldChar w:fldCharType="separate"/>
            </w:r>
            <w:r w:rsidR="00C244BF" w:rsidRPr="00121095">
              <w:t>Output specification for tabular response</w:t>
            </w:r>
            <w:r>
              <w:fldChar w:fldCharType="end"/>
            </w:r>
          </w:p>
        </w:tc>
        <w:tc>
          <w:tcPr>
            <w:tcW w:w="1800" w:type="dxa"/>
          </w:tcPr>
          <w:p w14:paraId="22E69D2A" w14:textId="33B9B08C" w:rsidR="00E921A2" w:rsidRPr="00121095" w:rsidRDefault="002503D5">
            <w:pPr>
              <w:pStyle w:val="OtherTableBody"/>
            </w:pPr>
            <w:r>
              <w:fldChar w:fldCharType="begin"/>
            </w:r>
            <w:r>
              <w:instrText xml:space="preserve"> REF _Ref487532617 \r \h  \* MERGEFORMAT </w:instrText>
            </w:r>
            <w:r>
              <w:fldChar w:fldCharType="separate"/>
            </w:r>
            <w:r w:rsidR="00C244BF">
              <w:t>5.3.2.13</w:t>
            </w:r>
            <w:r>
              <w:fldChar w:fldCharType="end"/>
            </w:r>
          </w:p>
        </w:tc>
      </w:tr>
      <w:tr w:rsidR="00E921A2" w:rsidRPr="00E921A2" w14:paraId="39D61691" w14:textId="77777777">
        <w:tc>
          <w:tcPr>
            <w:tcW w:w="1458" w:type="dxa"/>
          </w:tcPr>
          <w:p w14:paraId="0FA37EA0" w14:textId="77777777" w:rsidR="00E921A2" w:rsidRPr="00121095" w:rsidRDefault="00E921A2">
            <w:pPr>
              <w:pStyle w:val="OtherTableBody"/>
            </w:pPr>
            <w:r w:rsidRPr="00121095">
              <w:t>Tabular</w:t>
            </w:r>
          </w:p>
        </w:tc>
        <w:tc>
          <w:tcPr>
            <w:tcW w:w="1260" w:type="dxa"/>
          </w:tcPr>
          <w:p w14:paraId="0E3D82BD" w14:textId="77777777" w:rsidR="00E921A2" w:rsidRPr="00121095" w:rsidRDefault="00E921A2">
            <w:pPr>
              <w:pStyle w:val="OtherTableBody"/>
            </w:pPr>
            <w:r w:rsidRPr="00121095">
              <w:t>QSC</w:t>
            </w:r>
          </w:p>
        </w:tc>
        <w:tc>
          <w:tcPr>
            <w:tcW w:w="4410" w:type="dxa"/>
          </w:tcPr>
          <w:p w14:paraId="68CD527E" w14:textId="718ACC50"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7E290B4" w14:textId="771EE7C3"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4C149B4F" w14:textId="77777777">
        <w:tc>
          <w:tcPr>
            <w:tcW w:w="1458" w:type="dxa"/>
          </w:tcPr>
          <w:p w14:paraId="652C95F6" w14:textId="77777777" w:rsidR="00E921A2" w:rsidRPr="00121095" w:rsidRDefault="00E921A2">
            <w:pPr>
              <w:pStyle w:val="OtherTableBody"/>
            </w:pPr>
          </w:p>
        </w:tc>
        <w:tc>
          <w:tcPr>
            <w:tcW w:w="1260" w:type="dxa"/>
          </w:tcPr>
          <w:p w14:paraId="7A81DDAC" w14:textId="77777777" w:rsidR="00E921A2" w:rsidRPr="00121095" w:rsidRDefault="00E921A2">
            <w:pPr>
              <w:pStyle w:val="OtherTableBody"/>
            </w:pPr>
          </w:p>
        </w:tc>
        <w:tc>
          <w:tcPr>
            <w:tcW w:w="4410" w:type="dxa"/>
          </w:tcPr>
          <w:p w14:paraId="6322117C" w14:textId="0FDA15A3"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2D05A195" w14:textId="187E7C3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0B1FBD28" w14:textId="77777777">
        <w:tc>
          <w:tcPr>
            <w:tcW w:w="1458" w:type="dxa"/>
          </w:tcPr>
          <w:p w14:paraId="4D96F8CB" w14:textId="77777777" w:rsidR="00E921A2" w:rsidRPr="00121095" w:rsidRDefault="00E921A2">
            <w:pPr>
              <w:pStyle w:val="OtherTableBody"/>
            </w:pPr>
          </w:p>
        </w:tc>
        <w:tc>
          <w:tcPr>
            <w:tcW w:w="1260" w:type="dxa"/>
          </w:tcPr>
          <w:p w14:paraId="33D36E72" w14:textId="77777777" w:rsidR="00E921A2" w:rsidRPr="00121095" w:rsidRDefault="00E921A2">
            <w:pPr>
              <w:pStyle w:val="OtherTableBody"/>
            </w:pPr>
          </w:p>
        </w:tc>
        <w:tc>
          <w:tcPr>
            <w:tcW w:w="4410" w:type="dxa"/>
          </w:tcPr>
          <w:p w14:paraId="5140D811" w14:textId="3C089F1C"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3FADD70C" w14:textId="1603DC3C"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79BB2845" w14:textId="77777777">
        <w:tc>
          <w:tcPr>
            <w:tcW w:w="1458" w:type="dxa"/>
          </w:tcPr>
          <w:p w14:paraId="5BA85A2E" w14:textId="77777777" w:rsidR="00E921A2" w:rsidRPr="00121095" w:rsidRDefault="00E921A2">
            <w:pPr>
              <w:pStyle w:val="OtherTableBody"/>
            </w:pPr>
          </w:p>
        </w:tc>
        <w:tc>
          <w:tcPr>
            <w:tcW w:w="1260" w:type="dxa"/>
          </w:tcPr>
          <w:p w14:paraId="64988ED2" w14:textId="77777777" w:rsidR="00E921A2" w:rsidRPr="00121095" w:rsidRDefault="00E921A2">
            <w:pPr>
              <w:pStyle w:val="OtherTableBody"/>
            </w:pPr>
          </w:p>
        </w:tc>
        <w:tc>
          <w:tcPr>
            <w:tcW w:w="4410" w:type="dxa"/>
          </w:tcPr>
          <w:p w14:paraId="4BABEEA5" w14:textId="16621B3E"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1DEF2069" w14:textId="5F21033A"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7AD23B70" w14:textId="77777777">
        <w:tc>
          <w:tcPr>
            <w:tcW w:w="1458" w:type="dxa"/>
          </w:tcPr>
          <w:p w14:paraId="1C04CDE3" w14:textId="77777777" w:rsidR="00E921A2" w:rsidRPr="00121095" w:rsidRDefault="00E921A2">
            <w:pPr>
              <w:pStyle w:val="OtherTableBody"/>
            </w:pPr>
          </w:p>
        </w:tc>
        <w:tc>
          <w:tcPr>
            <w:tcW w:w="1260" w:type="dxa"/>
          </w:tcPr>
          <w:p w14:paraId="7F5B49D0" w14:textId="77777777" w:rsidR="00E921A2" w:rsidRPr="00121095" w:rsidRDefault="00E921A2">
            <w:pPr>
              <w:pStyle w:val="OtherTableBody"/>
            </w:pPr>
          </w:p>
        </w:tc>
        <w:tc>
          <w:tcPr>
            <w:tcW w:w="4410" w:type="dxa"/>
          </w:tcPr>
          <w:p w14:paraId="6C2BB449" w14:textId="699A747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63B03AF2" w14:textId="074803F5"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7661B661" w14:textId="77777777">
        <w:tc>
          <w:tcPr>
            <w:tcW w:w="1458" w:type="dxa"/>
          </w:tcPr>
          <w:p w14:paraId="6E3F3C9C" w14:textId="77777777" w:rsidR="00E921A2" w:rsidRPr="00121095" w:rsidRDefault="00E921A2">
            <w:pPr>
              <w:pStyle w:val="OtherTableBody"/>
            </w:pPr>
          </w:p>
        </w:tc>
        <w:tc>
          <w:tcPr>
            <w:tcW w:w="1260" w:type="dxa"/>
          </w:tcPr>
          <w:p w14:paraId="0B050F81" w14:textId="77777777" w:rsidR="00E921A2" w:rsidRPr="00121095" w:rsidRDefault="00E921A2">
            <w:pPr>
              <w:pStyle w:val="OtherTableBody"/>
            </w:pPr>
          </w:p>
        </w:tc>
        <w:tc>
          <w:tcPr>
            <w:tcW w:w="4410" w:type="dxa"/>
          </w:tcPr>
          <w:p w14:paraId="5C3091D1" w14:textId="77777777" w:rsidR="00E921A2" w:rsidRPr="00121095" w:rsidRDefault="00E921A2">
            <w:pPr>
              <w:pStyle w:val="OtherTableBody"/>
            </w:pPr>
            <w:r w:rsidRPr="00121095">
              <w:t>Input/output specification:  virtual table</w:t>
            </w:r>
          </w:p>
        </w:tc>
        <w:tc>
          <w:tcPr>
            <w:tcW w:w="1800" w:type="dxa"/>
          </w:tcPr>
          <w:p w14:paraId="4E56E37B" w14:textId="6F680AAC" w:rsidR="00E921A2" w:rsidRPr="00121095" w:rsidRDefault="002503D5">
            <w:pPr>
              <w:pStyle w:val="OtherTableBody"/>
            </w:pPr>
            <w:r>
              <w:fldChar w:fldCharType="begin"/>
            </w:r>
            <w:r>
              <w:instrText xml:space="preserve"> REF _Ref487532056 \r \h  \* MERGEFORMAT </w:instrText>
            </w:r>
            <w:r>
              <w:fldChar w:fldCharType="separate"/>
            </w:r>
            <w:r w:rsidR="00C244BF">
              <w:t>5.3.2.11</w:t>
            </w:r>
            <w:r>
              <w:fldChar w:fldCharType="end"/>
            </w:r>
          </w:p>
        </w:tc>
      </w:tr>
      <w:tr w:rsidR="00E921A2" w:rsidRPr="00E921A2" w14:paraId="70D8C979" w14:textId="77777777">
        <w:tc>
          <w:tcPr>
            <w:tcW w:w="1458" w:type="dxa"/>
          </w:tcPr>
          <w:p w14:paraId="1D9E9922" w14:textId="77777777" w:rsidR="00E921A2" w:rsidRPr="00121095" w:rsidRDefault="00E921A2">
            <w:pPr>
              <w:pStyle w:val="OtherTableBody"/>
            </w:pPr>
          </w:p>
        </w:tc>
        <w:tc>
          <w:tcPr>
            <w:tcW w:w="1260" w:type="dxa"/>
          </w:tcPr>
          <w:p w14:paraId="6865646C" w14:textId="77777777" w:rsidR="00E921A2" w:rsidRPr="00121095" w:rsidRDefault="00E921A2">
            <w:pPr>
              <w:pStyle w:val="OtherTableBody"/>
            </w:pPr>
          </w:p>
        </w:tc>
        <w:tc>
          <w:tcPr>
            <w:tcW w:w="4410" w:type="dxa"/>
          </w:tcPr>
          <w:p w14:paraId="14CA707C" w14:textId="06CDF6C2"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3549F214" w14:textId="1F711C7A"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09EAF041" w14:textId="77777777">
        <w:tc>
          <w:tcPr>
            <w:tcW w:w="1458" w:type="dxa"/>
          </w:tcPr>
          <w:p w14:paraId="47B6097D" w14:textId="77777777" w:rsidR="00E921A2" w:rsidRPr="00121095" w:rsidRDefault="00E921A2">
            <w:pPr>
              <w:pStyle w:val="OtherTableBody"/>
            </w:pPr>
          </w:p>
        </w:tc>
        <w:tc>
          <w:tcPr>
            <w:tcW w:w="1260" w:type="dxa"/>
          </w:tcPr>
          <w:p w14:paraId="2D96D4DB" w14:textId="77777777" w:rsidR="00E921A2" w:rsidRPr="00121095" w:rsidRDefault="00E921A2">
            <w:pPr>
              <w:pStyle w:val="OtherTableBody"/>
            </w:pPr>
          </w:p>
        </w:tc>
        <w:tc>
          <w:tcPr>
            <w:tcW w:w="4410" w:type="dxa"/>
          </w:tcPr>
          <w:p w14:paraId="0E70A43D" w14:textId="1150B609"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12596100" w14:textId="7E330E45"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282F653B" w14:textId="77777777">
        <w:tc>
          <w:tcPr>
            <w:tcW w:w="1458" w:type="dxa"/>
          </w:tcPr>
          <w:p w14:paraId="150FAA62" w14:textId="77777777" w:rsidR="00E921A2" w:rsidRPr="00121095" w:rsidRDefault="00E921A2">
            <w:pPr>
              <w:pStyle w:val="OtherTableBody"/>
            </w:pPr>
            <w:r w:rsidRPr="00121095">
              <w:t>Segment pattern</w:t>
            </w:r>
          </w:p>
        </w:tc>
        <w:tc>
          <w:tcPr>
            <w:tcW w:w="1260" w:type="dxa"/>
          </w:tcPr>
          <w:p w14:paraId="150830FE" w14:textId="77777777" w:rsidR="00E921A2" w:rsidRPr="00121095" w:rsidRDefault="00E921A2">
            <w:pPr>
              <w:pStyle w:val="OtherTableBody"/>
            </w:pPr>
            <w:r w:rsidRPr="00121095">
              <w:t>None (QPD)</w:t>
            </w:r>
          </w:p>
        </w:tc>
        <w:tc>
          <w:tcPr>
            <w:tcW w:w="4410" w:type="dxa"/>
          </w:tcPr>
          <w:p w14:paraId="764C4D5F" w14:textId="09A24B27"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68413231" w14:textId="085E4CF8"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7919AFEE" w14:textId="77777777">
        <w:tc>
          <w:tcPr>
            <w:tcW w:w="1458" w:type="dxa"/>
          </w:tcPr>
          <w:p w14:paraId="3D4B63B2" w14:textId="77777777" w:rsidR="00E921A2" w:rsidRPr="00121095" w:rsidRDefault="00E921A2">
            <w:pPr>
              <w:pStyle w:val="OtherTableBody"/>
            </w:pPr>
          </w:p>
        </w:tc>
        <w:tc>
          <w:tcPr>
            <w:tcW w:w="1260" w:type="dxa"/>
          </w:tcPr>
          <w:p w14:paraId="103C86A6" w14:textId="77777777" w:rsidR="00E921A2" w:rsidRPr="00121095" w:rsidRDefault="00E921A2">
            <w:pPr>
              <w:pStyle w:val="OtherTableBody"/>
            </w:pPr>
          </w:p>
        </w:tc>
        <w:tc>
          <w:tcPr>
            <w:tcW w:w="4410" w:type="dxa"/>
          </w:tcPr>
          <w:p w14:paraId="7D063FC1" w14:textId="0A030A4B"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73C8CAD1" w14:textId="13B5188F"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D6C785E" w14:textId="77777777">
        <w:tc>
          <w:tcPr>
            <w:tcW w:w="1458" w:type="dxa"/>
          </w:tcPr>
          <w:p w14:paraId="697F2EFA" w14:textId="77777777" w:rsidR="00E921A2" w:rsidRPr="00121095" w:rsidRDefault="00E921A2">
            <w:pPr>
              <w:pStyle w:val="OtherTableBody"/>
            </w:pPr>
          </w:p>
        </w:tc>
        <w:tc>
          <w:tcPr>
            <w:tcW w:w="1260" w:type="dxa"/>
          </w:tcPr>
          <w:p w14:paraId="4F3A0DDA" w14:textId="77777777" w:rsidR="00E921A2" w:rsidRPr="00121095" w:rsidRDefault="00E921A2">
            <w:pPr>
              <w:pStyle w:val="OtherTableBody"/>
            </w:pPr>
          </w:p>
        </w:tc>
        <w:tc>
          <w:tcPr>
            <w:tcW w:w="4410" w:type="dxa"/>
          </w:tcPr>
          <w:p w14:paraId="013246A8" w14:textId="31F2E2C9"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00CD4213" w14:textId="00723BBF"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6857961C" w14:textId="77777777">
        <w:tc>
          <w:tcPr>
            <w:tcW w:w="1458" w:type="dxa"/>
          </w:tcPr>
          <w:p w14:paraId="25528C98" w14:textId="77777777" w:rsidR="00E921A2" w:rsidRPr="00121095" w:rsidRDefault="00E921A2">
            <w:pPr>
              <w:pStyle w:val="OtherTableBody"/>
            </w:pPr>
          </w:p>
        </w:tc>
        <w:tc>
          <w:tcPr>
            <w:tcW w:w="1260" w:type="dxa"/>
          </w:tcPr>
          <w:p w14:paraId="6AE877A9" w14:textId="77777777" w:rsidR="00E921A2" w:rsidRPr="00121095" w:rsidRDefault="00E921A2">
            <w:pPr>
              <w:pStyle w:val="OtherTableBody"/>
            </w:pPr>
          </w:p>
        </w:tc>
        <w:tc>
          <w:tcPr>
            <w:tcW w:w="4410" w:type="dxa"/>
          </w:tcPr>
          <w:p w14:paraId="7343836E" w14:textId="67534FC8"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001608AD" w14:textId="6B72FE51"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5F2291B3" w14:textId="77777777">
        <w:tc>
          <w:tcPr>
            <w:tcW w:w="1458" w:type="dxa"/>
          </w:tcPr>
          <w:p w14:paraId="03269209" w14:textId="77777777" w:rsidR="00E921A2" w:rsidRPr="00121095" w:rsidRDefault="00E921A2">
            <w:pPr>
              <w:pStyle w:val="OtherTableBody"/>
            </w:pPr>
          </w:p>
        </w:tc>
        <w:tc>
          <w:tcPr>
            <w:tcW w:w="1260" w:type="dxa"/>
          </w:tcPr>
          <w:p w14:paraId="79BD068F" w14:textId="77777777" w:rsidR="00E921A2" w:rsidRPr="00121095" w:rsidRDefault="00E921A2">
            <w:pPr>
              <w:pStyle w:val="OtherTableBody"/>
            </w:pPr>
          </w:p>
        </w:tc>
        <w:tc>
          <w:tcPr>
            <w:tcW w:w="4410" w:type="dxa"/>
          </w:tcPr>
          <w:p w14:paraId="63B18AFE" w14:textId="2215B3FB"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D2E2A89" w14:textId="4B77A94E"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192385CA" w14:textId="77777777">
        <w:tc>
          <w:tcPr>
            <w:tcW w:w="1458" w:type="dxa"/>
          </w:tcPr>
          <w:p w14:paraId="4C3C6841" w14:textId="77777777" w:rsidR="00E921A2" w:rsidRPr="00121095" w:rsidRDefault="00E921A2">
            <w:pPr>
              <w:pStyle w:val="OtherTableBody"/>
            </w:pPr>
          </w:p>
        </w:tc>
        <w:tc>
          <w:tcPr>
            <w:tcW w:w="1260" w:type="dxa"/>
          </w:tcPr>
          <w:p w14:paraId="4478527D" w14:textId="77777777" w:rsidR="00E921A2" w:rsidRPr="00121095" w:rsidRDefault="00E921A2">
            <w:pPr>
              <w:pStyle w:val="OtherTableBody"/>
            </w:pPr>
          </w:p>
        </w:tc>
        <w:tc>
          <w:tcPr>
            <w:tcW w:w="4410" w:type="dxa"/>
          </w:tcPr>
          <w:p w14:paraId="57016D2F" w14:textId="74E737FE"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CC693DD" w14:textId="15E967D0"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CE8B118" w14:textId="77777777">
        <w:tc>
          <w:tcPr>
            <w:tcW w:w="1458" w:type="dxa"/>
          </w:tcPr>
          <w:p w14:paraId="02D05DA5" w14:textId="77777777" w:rsidR="00E921A2" w:rsidRPr="00121095" w:rsidRDefault="00E921A2">
            <w:pPr>
              <w:pStyle w:val="OtherTableBody"/>
            </w:pPr>
            <w:r w:rsidRPr="00121095">
              <w:t>Segment pattern</w:t>
            </w:r>
          </w:p>
        </w:tc>
        <w:tc>
          <w:tcPr>
            <w:tcW w:w="1260" w:type="dxa"/>
          </w:tcPr>
          <w:p w14:paraId="0EA52C74" w14:textId="77777777" w:rsidR="00E921A2" w:rsidRPr="00121095" w:rsidRDefault="00E921A2">
            <w:pPr>
              <w:pStyle w:val="OtherTableBody"/>
            </w:pPr>
            <w:r w:rsidRPr="00121095">
              <w:t>QBE</w:t>
            </w:r>
          </w:p>
        </w:tc>
        <w:tc>
          <w:tcPr>
            <w:tcW w:w="4410" w:type="dxa"/>
          </w:tcPr>
          <w:p w14:paraId="71A729BE" w14:textId="5C0338FC"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34F9596E" w14:textId="67218355"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241494EF" w14:textId="77777777">
        <w:tc>
          <w:tcPr>
            <w:tcW w:w="1458" w:type="dxa"/>
          </w:tcPr>
          <w:p w14:paraId="65DEC147" w14:textId="77777777" w:rsidR="00E921A2" w:rsidRPr="00121095" w:rsidRDefault="00E921A2">
            <w:pPr>
              <w:pStyle w:val="OtherTableBody"/>
            </w:pPr>
          </w:p>
        </w:tc>
        <w:tc>
          <w:tcPr>
            <w:tcW w:w="1260" w:type="dxa"/>
          </w:tcPr>
          <w:p w14:paraId="2DA9BFA6" w14:textId="77777777" w:rsidR="00E921A2" w:rsidRPr="00121095" w:rsidRDefault="00E921A2">
            <w:pPr>
              <w:pStyle w:val="OtherTableBody"/>
            </w:pPr>
          </w:p>
        </w:tc>
        <w:tc>
          <w:tcPr>
            <w:tcW w:w="4410" w:type="dxa"/>
          </w:tcPr>
          <w:p w14:paraId="642A0AA2" w14:textId="5BB88941"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3BE6E60F" w14:textId="45D3D3A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23C32470" w14:textId="77777777">
        <w:tc>
          <w:tcPr>
            <w:tcW w:w="1458" w:type="dxa"/>
          </w:tcPr>
          <w:p w14:paraId="44A2533D" w14:textId="77777777" w:rsidR="00E921A2" w:rsidRPr="00121095" w:rsidRDefault="00E921A2">
            <w:pPr>
              <w:pStyle w:val="OtherTableBody"/>
            </w:pPr>
          </w:p>
        </w:tc>
        <w:tc>
          <w:tcPr>
            <w:tcW w:w="1260" w:type="dxa"/>
          </w:tcPr>
          <w:p w14:paraId="226030C4" w14:textId="77777777" w:rsidR="00E921A2" w:rsidRPr="00121095" w:rsidRDefault="00E921A2">
            <w:pPr>
              <w:pStyle w:val="OtherTableBody"/>
            </w:pPr>
          </w:p>
        </w:tc>
        <w:tc>
          <w:tcPr>
            <w:tcW w:w="4410" w:type="dxa"/>
          </w:tcPr>
          <w:p w14:paraId="5F3B8E5E" w14:textId="14394D9B"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0AD18AB6" w14:textId="6CEF0DB1"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79B2F7AE" w14:textId="77777777">
        <w:tc>
          <w:tcPr>
            <w:tcW w:w="1458" w:type="dxa"/>
          </w:tcPr>
          <w:p w14:paraId="105998A2" w14:textId="77777777" w:rsidR="00E921A2" w:rsidRPr="00121095" w:rsidRDefault="00E921A2">
            <w:pPr>
              <w:pStyle w:val="OtherTableBody"/>
            </w:pPr>
          </w:p>
        </w:tc>
        <w:tc>
          <w:tcPr>
            <w:tcW w:w="1260" w:type="dxa"/>
          </w:tcPr>
          <w:p w14:paraId="58413E51" w14:textId="77777777" w:rsidR="00E921A2" w:rsidRPr="00121095" w:rsidRDefault="00E921A2">
            <w:pPr>
              <w:pStyle w:val="OtherTableBody"/>
            </w:pPr>
          </w:p>
        </w:tc>
        <w:tc>
          <w:tcPr>
            <w:tcW w:w="4410" w:type="dxa"/>
          </w:tcPr>
          <w:p w14:paraId="5A007D7E" w14:textId="378DF23D"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5FDB4355" w14:textId="2A1824FF"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5A123B1B" w14:textId="77777777">
        <w:tc>
          <w:tcPr>
            <w:tcW w:w="1458" w:type="dxa"/>
          </w:tcPr>
          <w:p w14:paraId="61D4CC50" w14:textId="77777777" w:rsidR="00E921A2" w:rsidRPr="00121095" w:rsidRDefault="00E921A2">
            <w:pPr>
              <w:pStyle w:val="OtherTableBody"/>
            </w:pPr>
          </w:p>
        </w:tc>
        <w:tc>
          <w:tcPr>
            <w:tcW w:w="1260" w:type="dxa"/>
          </w:tcPr>
          <w:p w14:paraId="3BAF0DE0" w14:textId="77777777" w:rsidR="00E921A2" w:rsidRPr="00121095" w:rsidRDefault="00E921A2">
            <w:pPr>
              <w:pStyle w:val="OtherTableBody"/>
            </w:pPr>
          </w:p>
        </w:tc>
        <w:tc>
          <w:tcPr>
            <w:tcW w:w="4410" w:type="dxa"/>
          </w:tcPr>
          <w:p w14:paraId="45B42B08" w14:textId="78EE0F37"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BE3B7E3" w14:textId="7C5E3C71"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1F696EC" w14:textId="77777777">
        <w:tc>
          <w:tcPr>
            <w:tcW w:w="1458" w:type="dxa"/>
          </w:tcPr>
          <w:p w14:paraId="08726B21" w14:textId="77777777" w:rsidR="00E921A2" w:rsidRPr="00121095" w:rsidRDefault="00E921A2">
            <w:pPr>
              <w:pStyle w:val="OtherTableBody"/>
            </w:pPr>
          </w:p>
        </w:tc>
        <w:tc>
          <w:tcPr>
            <w:tcW w:w="1260" w:type="dxa"/>
          </w:tcPr>
          <w:p w14:paraId="28848F2E" w14:textId="77777777" w:rsidR="00E921A2" w:rsidRPr="00121095" w:rsidRDefault="00E921A2">
            <w:pPr>
              <w:pStyle w:val="OtherTableBody"/>
            </w:pPr>
          </w:p>
        </w:tc>
        <w:tc>
          <w:tcPr>
            <w:tcW w:w="4410" w:type="dxa"/>
          </w:tcPr>
          <w:p w14:paraId="0075A86A" w14:textId="6CBA8A23"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3CCA8FAC" w14:textId="3043613A"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418A8FCF" w14:textId="77777777">
        <w:tc>
          <w:tcPr>
            <w:tcW w:w="1458" w:type="dxa"/>
          </w:tcPr>
          <w:p w14:paraId="2C08AE15" w14:textId="77777777" w:rsidR="00E921A2" w:rsidRPr="00121095" w:rsidRDefault="00E921A2">
            <w:pPr>
              <w:pStyle w:val="OtherTableBody"/>
            </w:pPr>
          </w:p>
        </w:tc>
        <w:tc>
          <w:tcPr>
            <w:tcW w:w="1260" w:type="dxa"/>
          </w:tcPr>
          <w:p w14:paraId="640B2701" w14:textId="77777777" w:rsidR="00E921A2" w:rsidRPr="00121095" w:rsidRDefault="00E921A2">
            <w:pPr>
              <w:pStyle w:val="OtherTableBody"/>
            </w:pPr>
          </w:p>
        </w:tc>
        <w:tc>
          <w:tcPr>
            <w:tcW w:w="4410" w:type="dxa"/>
          </w:tcPr>
          <w:p w14:paraId="1AE4473A" w14:textId="3FD3630F"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428D4B32" w14:textId="37A75510"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7D2CAFAC" w14:textId="77777777">
        <w:tc>
          <w:tcPr>
            <w:tcW w:w="1458" w:type="dxa"/>
          </w:tcPr>
          <w:p w14:paraId="7BBBDF72" w14:textId="77777777" w:rsidR="00E921A2" w:rsidRPr="00121095" w:rsidRDefault="00E921A2">
            <w:pPr>
              <w:pStyle w:val="OtherTableBody"/>
            </w:pPr>
          </w:p>
        </w:tc>
        <w:tc>
          <w:tcPr>
            <w:tcW w:w="1260" w:type="dxa"/>
          </w:tcPr>
          <w:p w14:paraId="71782427" w14:textId="77777777" w:rsidR="00E921A2" w:rsidRPr="00121095" w:rsidRDefault="00E921A2">
            <w:pPr>
              <w:pStyle w:val="OtherTableBody"/>
            </w:pPr>
          </w:p>
        </w:tc>
        <w:tc>
          <w:tcPr>
            <w:tcW w:w="4410" w:type="dxa"/>
          </w:tcPr>
          <w:p w14:paraId="290FE33B" w14:textId="09126FFD"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18D1A09" w14:textId="0F1B9667"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419889F0" w14:textId="77777777">
        <w:tc>
          <w:tcPr>
            <w:tcW w:w="1458" w:type="dxa"/>
          </w:tcPr>
          <w:p w14:paraId="365C429C" w14:textId="77777777" w:rsidR="00E921A2" w:rsidRPr="00121095" w:rsidRDefault="00E921A2">
            <w:pPr>
              <w:pStyle w:val="OtherTableBody"/>
            </w:pPr>
            <w:r w:rsidRPr="00121095">
              <w:t>Segment pattern</w:t>
            </w:r>
          </w:p>
        </w:tc>
        <w:tc>
          <w:tcPr>
            <w:tcW w:w="1260" w:type="dxa"/>
          </w:tcPr>
          <w:p w14:paraId="0C742E85" w14:textId="77777777" w:rsidR="00E921A2" w:rsidRPr="00121095" w:rsidRDefault="00E921A2">
            <w:pPr>
              <w:pStyle w:val="OtherTableBody"/>
            </w:pPr>
            <w:r w:rsidRPr="00121095">
              <w:t>QSC</w:t>
            </w:r>
          </w:p>
        </w:tc>
        <w:tc>
          <w:tcPr>
            <w:tcW w:w="4410" w:type="dxa"/>
          </w:tcPr>
          <w:p w14:paraId="6029619B" w14:textId="09BC5F9E"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E92677A" w14:textId="74250BC3"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50F182FC" w14:textId="77777777">
        <w:tc>
          <w:tcPr>
            <w:tcW w:w="1458" w:type="dxa"/>
          </w:tcPr>
          <w:p w14:paraId="13F09521" w14:textId="77777777" w:rsidR="00E921A2" w:rsidRPr="00121095" w:rsidRDefault="00E921A2">
            <w:pPr>
              <w:pStyle w:val="OtherTableBody"/>
            </w:pPr>
          </w:p>
        </w:tc>
        <w:tc>
          <w:tcPr>
            <w:tcW w:w="1260" w:type="dxa"/>
          </w:tcPr>
          <w:p w14:paraId="0F95DDC5" w14:textId="77777777" w:rsidR="00E921A2" w:rsidRPr="00121095" w:rsidRDefault="00E921A2">
            <w:pPr>
              <w:pStyle w:val="OtherTableBody"/>
            </w:pPr>
          </w:p>
        </w:tc>
        <w:tc>
          <w:tcPr>
            <w:tcW w:w="4410" w:type="dxa"/>
          </w:tcPr>
          <w:p w14:paraId="03698CB0" w14:textId="0A499D5A"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0346DF4F" w14:textId="659A481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106F56A4" w14:textId="77777777">
        <w:tc>
          <w:tcPr>
            <w:tcW w:w="1458" w:type="dxa"/>
          </w:tcPr>
          <w:p w14:paraId="5C3ADA9C" w14:textId="77777777" w:rsidR="00E921A2" w:rsidRPr="00121095" w:rsidRDefault="00E921A2">
            <w:pPr>
              <w:pStyle w:val="OtherTableBody"/>
            </w:pPr>
          </w:p>
        </w:tc>
        <w:tc>
          <w:tcPr>
            <w:tcW w:w="1260" w:type="dxa"/>
          </w:tcPr>
          <w:p w14:paraId="58E17414" w14:textId="77777777" w:rsidR="00E921A2" w:rsidRPr="00121095" w:rsidRDefault="00E921A2">
            <w:pPr>
              <w:pStyle w:val="OtherTableBody"/>
            </w:pPr>
          </w:p>
        </w:tc>
        <w:tc>
          <w:tcPr>
            <w:tcW w:w="4410" w:type="dxa"/>
          </w:tcPr>
          <w:p w14:paraId="5C2F0233" w14:textId="567CFE70"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12743DB0" w14:textId="0F913293"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3A903464" w14:textId="77777777">
        <w:tc>
          <w:tcPr>
            <w:tcW w:w="1458" w:type="dxa"/>
          </w:tcPr>
          <w:p w14:paraId="1A5B92EB" w14:textId="77777777" w:rsidR="00E921A2" w:rsidRPr="00121095" w:rsidRDefault="00E921A2">
            <w:pPr>
              <w:pStyle w:val="OtherTableBody"/>
            </w:pPr>
          </w:p>
        </w:tc>
        <w:tc>
          <w:tcPr>
            <w:tcW w:w="1260" w:type="dxa"/>
          </w:tcPr>
          <w:p w14:paraId="462003D5" w14:textId="77777777" w:rsidR="00E921A2" w:rsidRPr="00121095" w:rsidRDefault="00E921A2">
            <w:pPr>
              <w:pStyle w:val="OtherTableBody"/>
            </w:pPr>
          </w:p>
        </w:tc>
        <w:tc>
          <w:tcPr>
            <w:tcW w:w="4410" w:type="dxa"/>
          </w:tcPr>
          <w:p w14:paraId="553FE0A3" w14:textId="19F25D4A"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0E99BA64" w14:textId="2C1C3D2E"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6DBF6076" w14:textId="77777777">
        <w:tc>
          <w:tcPr>
            <w:tcW w:w="1458" w:type="dxa"/>
          </w:tcPr>
          <w:p w14:paraId="4936C4A8" w14:textId="77777777" w:rsidR="00E921A2" w:rsidRPr="00121095" w:rsidRDefault="00E921A2">
            <w:pPr>
              <w:pStyle w:val="OtherTableBody"/>
            </w:pPr>
          </w:p>
        </w:tc>
        <w:tc>
          <w:tcPr>
            <w:tcW w:w="1260" w:type="dxa"/>
          </w:tcPr>
          <w:p w14:paraId="55234330" w14:textId="77777777" w:rsidR="00E921A2" w:rsidRPr="00121095" w:rsidRDefault="00E921A2">
            <w:pPr>
              <w:pStyle w:val="OtherTableBody"/>
            </w:pPr>
          </w:p>
        </w:tc>
        <w:tc>
          <w:tcPr>
            <w:tcW w:w="4410" w:type="dxa"/>
          </w:tcPr>
          <w:p w14:paraId="44D56054" w14:textId="145FDC0F"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48DD52D4" w14:textId="10709951"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24636A3" w14:textId="77777777">
        <w:tc>
          <w:tcPr>
            <w:tcW w:w="1458" w:type="dxa"/>
          </w:tcPr>
          <w:p w14:paraId="61E479B7" w14:textId="77777777" w:rsidR="00E921A2" w:rsidRPr="00121095" w:rsidRDefault="00E921A2">
            <w:pPr>
              <w:pStyle w:val="OtherTableBody"/>
            </w:pPr>
          </w:p>
        </w:tc>
        <w:tc>
          <w:tcPr>
            <w:tcW w:w="1260" w:type="dxa"/>
          </w:tcPr>
          <w:p w14:paraId="151E3C39" w14:textId="77777777" w:rsidR="00E921A2" w:rsidRPr="00121095" w:rsidRDefault="00E921A2">
            <w:pPr>
              <w:pStyle w:val="OtherTableBody"/>
            </w:pPr>
          </w:p>
        </w:tc>
        <w:tc>
          <w:tcPr>
            <w:tcW w:w="4410" w:type="dxa"/>
          </w:tcPr>
          <w:p w14:paraId="43F908E9" w14:textId="3A6259A3" w:rsidR="00E921A2" w:rsidRPr="00121095" w:rsidRDefault="002503D5">
            <w:pPr>
              <w:pStyle w:val="OtherTableBody"/>
            </w:pPr>
            <w:r>
              <w:fldChar w:fldCharType="begin"/>
            </w:r>
            <w:r>
              <w:instrText xml:space="preserve"> REF _Ref487532056 \h  \* MERGEFORMAT </w:instrText>
            </w:r>
            <w:r>
              <w:fldChar w:fldCharType="separate"/>
            </w:r>
            <w:r w:rsidR="00C244BF" w:rsidRPr="00121095">
              <w:t>Input specification:  virtual table</w:t>
            </w:r>
            <w:r>
              <w:fldChar w:fldCharType="end"/>
            </w:r>
          </w:p>
        </w:tc>
        <w:tc>
          <w:tcPr>
            <w:tcW w:w="1800" w:type="dxa"/>
          </w:tcPr>
          <w:p w14:paraId="43D7A0F2" w14:textId="5AB46F63" w:rsidR="00E921A2" w:rsidRPr="00121095" w:rsidRDefault="002503D5">
            <w:pPr>
              <w:pStyle w:val="OtherTableBody"/>
            </w:pPr>
            <w:r>
              <w:fldChar w:fldCharType="begin"/>
            </w:r>
            <w:r>
              <w:instrText xml:space="preserve"> REF _Ref487532056 \w \h  \* MERGEFORMAT </w:instrText>
            </w:r>
            <w:r>
              <w:fldChar w:fldCharType="separate"/>
            </w:r>
            <w:r w:rsidR="00C244BF">
              <w:t>5.3.2.11</w:t>
            </w:r>
            <w:r>
              <w:fldChar w:fldCharType="end"/>
            </w:r>
          </w:p>
        </w:tc>
      </w:tr>
      <w:tr w:rsidR="00E921A2" w:rsidRPr="00E921A2" w14:paraId="69F80891" w14:textId="77777777">
        <w:tc>
          <w:tcPr>
            <w:tcW w:w="1458" w:type="dxa"/>
          </w:tcPr>
          <w:p w14:paraId="1AAAD313" w14:textId="77777777" w:rsidR="00E921A2" w:rsidRPr="00121095" w:rsidRDefault="00E921A2">
            <w:pPr>
              <w:pStyle w:val="OtherTableBody"/>
            </w:pPr>
          </w:p>
        </w:tc>
        <w:tc>
          <w:tcPr>
            <w:tcW w:w="1260" w:type="dxa"/>
          </w:tcPr>
          <w:p w14:paraId="26703ACC" w14:textId="77777777" w:rsidR="00E921A2" w:rsidRPr="00121095" w:rsidRDefault="00E921A2">
            <w:pPr>
              <w:pStyle w:val="OtherTableBody"/>
            </w:pPr>
          </w:p>
        </w:tc>
        <w:tc>
          <w:tcPr>
            <w:tcW w:w="4410" w:type="dxa"/>
          </w:tcPr>
          <w:p w14:paraId="3A8C751C" w14:textId="30409BA2"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39757436" w14:textId="345BCD2C"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3BE1344E" w14:textId="77777777">
        <w:tc>
          <w:tcPr>
            <w:tcW w:w="1458" w:type="dxa"/>
          </w:tcPr>
          <w:p w14:paraId="6B6D916B" w14:textId="77777777" w:rsidR="00E921A2" w:rsidRPr="00121095" w:rsidRDefault="00E921A2">
            <w:pPr>
              <w:pStyle w:val="OtherTableBody"/>
            </w:pPr>
          </w:p>
        </w:tc>
        <w:tc>
          <w:tcPr>
            <w:tcW w:w="1260" w:type="dxa"/>
          </w:tcPr>
          <w:p w14:paraId="6570A18B" w14:textId="77777777" w:rsidR="00E921A2" w:rsidRPr="00121095" w:rsidRDefault="00E921A2">
            <w:pPr>
              <w:pStyle w:val="OtherTableBody"/>
            </w:pPr>
          </w:p>
        </w:tc>
        <w:tc>
          <w:tcPr>
            <w:tcW w:w="4410" w:type="dxa"/>
          </w:tcPr>
          <w:p w14:paraId="2CF22C16" w14:textId="587FE675"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192129E" w14:textId="7CF17A3B"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bl>
    <w:p w14:paraId="49A0664F" w14:textId="356BC982" w:rsidR="00E921A2" w:rsidRPr="00121095" w:rsidRDefault="002044FB" w:rsidP="002044FB">
      <w:pPr>
        <w:pStyle w:val="Heading2"/>
        <w:numPr>
          <w:ilvl w:val="0"/>
          <w:numId w:val="0"/>
        </w:numPr>
        <w:tabs>
          <w:tab w:val="left" w:pos="1080"/>
        </w:tabs>
      </w:pPr>
      <w:bookmarkStart w:id="211" w:name="_Toc495483545"/>
      <w:bookmarkStart w:id="212" w:name="_Toc24273767"/>
      <w:bookmarkStart w:id="213" w:name="_Toc41280974"/>
      <w:bookmarkStart w:id="214" w:name="_Toc43004336"/>
      <w:bookmarkStart w:id="215" w:name="_Ref175107439"/>
      <w:bookmarkStart w:id="216" w:name="_Ref175107451"/>
      <w:bookmarkStart w:id="217" w:name="_Ref175107781"/>
      <w:bookmarkStart w:id="218" w:name="_Ref175107800"/>
      <w:bookmarkStart w:id="219" w:name="_Toc28957697"/>
      <w:bookmarkEnd w:id="210"/>
      <w:r w:rsidRPr="00121095">
        <w:t>5.4</w:t>
      </w:r>
      <w:r w:rsidRPr="00121095">
        <w:tab/>
      </w:r>
      <w:r w:rsidR="00E921A2" w:rsidRPr="00121095">
        <w:t>QUERY/RESPONSE MESSAGE PAIRS</w:t>
      </w:r>
      <w:bookmarkEnd w:id="211"/>
      <w:bookmarkEnd w:id="212"/>
      <w:bookmarkEnd w:id="213"/>
      <w:bookmarkEnd w:id="214"/>
      <w:bookmarkEnd w:id="215"/>
      <w:bookmarkEnd w:id="216"/>
      <w:bookmarkEnd w:id="217"/>
      <w:bookmarkEnd w:id="218"/>
      <w:bookmarkEnd w:id="219"/>
      <w:r w:rsidR="00BF2FE6" w:rsidRPr="00121095">
        <w:fldChar w:fldCharType="begin"/>
      </w:r>
      <w:r w:rsidR="00E921A2" w:rsidRPr="00121095">
        <w:instrText xml:space="preserve"> XE "QUERY/RESPONSE MESSAGE PAIRS" </w:instrText>
      </w:r>
      <w:r w:rsidR="00BF2FE6" w:rsidRPr="00121095">
        <w:fldChar w:fldCharType="end"/>
      </w:r>
    </w:p>
    <w:p w14:paraId="2981B39A" w14:textId="609335F9" w:rsidR="00E921A2" w:rsidRPr="00121095" w:rsidRDefault="00E921A2">
      <w:r w:rsidRPr="00121095">
        <w:t xml:space="preserve">The query recommended for use in v 2.4 and later is the Query by Parameter (QBP). The query/response message pairs that follow in this section supersede the previous generation of original mode and enhanced queries that are described in sections </w:t>
      </w:r>
      <w:r w:rsidR="002503D5">
        <w:fldChar w:fldCharType="begin"/>
      </w:r>
      <w:r w:rsidR="002503D5">
        <w:instrText xml:space="preserve"> REF _Ref465669510 \r \h  \* MERGEFORMAT </w:instrText>
      </w:r>
      <w:r w:rsidR="002503D5">
        <w:fldChar w:fldCharType="separate"/>
      </w:r>
      <w:r w:rsidR="00C244BF" w:rsidRPr="00C244BF">
        <w:rPr>
          <w:rStyle w:val="HyperlinkText"/>
        </w:rPr>
        <w:t>5.10.2</w:t>
      </w:r>
      <w:r w:rsidR="002503D5">
        <w:fldChar w:fldCharType="end"/>
      </w:r>
      <w:r w:rsidRPr="00121095">
        <w:t>, "</w:t>
      </w:r>
      <w:r w:rsidR="002503D5">
        <w:fldChar w:fldCharType="begin"/>
      </w:r>
      <w:r w:rsidR="002503D5">
        <w:instrText xml:space="preserve"> REF _Ref465669510 \h  \* MERGEFORMAT </w:instrText>
      </w:r>
      <w:r w:rsidR="002503D5">
        <w:fldChar w:fldCharType="separate"/>
      </w:r>
      <w:r w:rsidR="00C244BF" w:rsidRPr="00C244BF">
        <w:rPr>
          <w:rStyle w:val="HyperlinkText"/>
        </w:rPr>
        <w:t>Original mode queries</w:t>
      </w:r>
      <w:r w:rsidR="002503D5">
        <w:fldChar w:fldCharType="end"/>
      </w:r>
      <w:r w:rsidRPr="00121095">
        <w:t>,"</w:t>
      </w:r>
      <w:r>
        <w:t xml:space="preserve"> and, in v 2.6 and preceding, 5.10.3, "Originally Mode Deferred Access," and 5.10.4, "Other Query/Response Message Segments."</w:t>
      </w:r>
    </w:p>
    <w:p w14:paraId="6FD3D8AF" w14:textId="77777777" w:rsidR="00E921A2" w:rsidRPr="00121095" w:rsidRDefault="00E921A2">
      <w:r w:rsidRPr="00121095">
        <w:t>All queries SHALL have a Query Name. The Query Name field, which is a CWE data type, uniquely identifies a Query Profile</w:t>
      </w:r>
      <w:r>
        <w:t>.</w:t>
      </w:r>
      <w:r w:rsidRPr="00121095">
        <w:t xml:space="preserve"> </w:t>
      </w:r>
    </w:p>
    <w:p w14:paraId="2D2CA531" w14:textId="77777777" w:rsidR="00E921A2" w:rsidRPr="00121095" w:rsidRDefault="00E921A2">
      <w:r w:rsidRPr="00121095">
        <w:t xml:space="preserve">The QBP allows for several variants in defining the selection criteria. </w:t>
      </w:r>
    </w:p>
    <w:p w14:paraId="24CA06C5" w14:textId="77777777" w:rsidR="00E921A2" w:rsidRPr="00121095" w:rsidRDefault="00E921A2">
      <w:r w:rsidRPr="00121095">
        <w:t xml:space="preserve">The first variant, the Query by (Simple) Parameter, is to declare a sequence of one to many HL7 fields. Each of these fields will retain its data type as defined in the original HL7 usage. Each field corresponds to a parameter in the Query Profile. </w:t>
      </w:r>
    </w:p>
    <w:p w14:paraId="75726F5B" w14:textId="77777777" w:rsidR="00E921A2" w:rsidRPr="00121095" w:rsidRDefault="00E921A2">
      <w:pPr>
        <w:pStyle w:val="Note"/>
      </w:pPr>
      <w:r w:rsidRPr="00121095">
        <w:rPr>
          <w:b/>
        </w:rPr>
        <w:t>Note:</w:t>
      </w:r>
      <w:r w:rsidRPr="00121095">
        <w:t xml:space="preserve">  It is the responsibility of the Server to declare explicitly the purpose of the query, the meaning of each of the query parameters, and the relationships among the parameters.  These declarations are made in the Query Profile.</w:t>
      </w:r>
    </w:p>
    <w:p w14:paraId="4226F450" w14:textId="77777777" w:rsidR="00E921A2" w:rsidRPr="00121095" w:rsidRDefault="00E921A2">
      <w:r w:rsidRPr="00121095">
        <w:t xml:space="preserve">A second variant, the Query by Example, allows the specification of parameters within actual HL7 segments other than the QPD.  For example, the Query Profile might permit the use of the PID segment to transmit specific patient identification parameters.  Each such parameter is specified in </w:t>
      </w:r>
      <w:r w:rsidRPr="00121095">
        <w:rPr>
          <w:b/>
        </w:rPr>
        <w:t>the QBE Input Parameter Specification</w:t>
      </w:r>
      <w:r w:rsidRPr="00121095">
        <w:t xml:space="preserve"> and </w:t>
      </w:r>
      <w:r w:rsidRPr="00121095">
        <w:rPr>
          <w:b/>
        </w:rPr>
        <w:t>QBE Input Parameter Field Description and Commentary</w:t>
      </w:r>
      <w:r w:rsidRPr="00121095">
        <w:t xml:space="preserve"> tables.</w:t>
      </w:r>
    </w:p>
    <w:p w14:paraId="6B777D72" w14:textId="77777777" w:rsidR="00E921A2" w:rsidRPr="00121095" w:rsidRDefault="00E921A2">
      <w:pPr>
        <w:rPr>
          <w:b/>
          <w:i/>
        </w:rPr>
      </w:pPr>
      <w:r w:rsidRPr="00121095">
        <w:t>The third variant uses a single QPD parameter in the form of a complex query selection expression. This field with its QSC data type allows the defining segment to be broader in scope and allows any field in the target data to be selected and filtered unless constrained through the Query Profile. It explicitly states any relational operators such as AND and OR.  It is intended to support a wide range of combinations of parameters.</w:t>
      </w:r>
    </w:p>
    <w:p w14:paraId="62147D31" w14:textId="77777777" w:rsidR="00E921A2" w:rsidRPr="00121095" w:rsidRDefault="00E921A2">
      <w:r w:rsidRPr="00121095">
        <w:t>The difference in how parameters are passed in each of these three variants is as follows:</w:t>
      </w:r>
    </w:p>
    <w:p w14:paraId="4713A787" w14:textId="77777777" w:rsidR="00E921A2" w:rsidRPr="00121095" w:rsidRDefault="00E921A2" w:rsidP="007D495C">
      <w:pPr>
        <w:pStyle w:val="NormalListBullets"/>
      </w:pPr>
      <w:r w:rsidRPr="00121095">
        <w:t>Query by Simple Parameter passes each client value to the Server positionally using only the third and successive fields of the QPD segment.</w:t>
      </w:r>
    </w:p>
    <w:p w14:paraId="580EC101" w14:textId="77777777" w:rsidR="00E921A2" w:rsidRPr="00121095" w:rsidRDefault="00E921A2" w:rsidP="007D495C">
      <w:pPr>
        <w:pStyle w:val="NormalListBullets"/>
      </w:pPr>
      <w:r w:rsidRPr="00121095">
        <w:t>Query by Example passes parameters using HL7 segments, such as PID, that are defined in the endpoint application chapters.  The third and successive fields of the QPD segment also may be used in this variant.</w:t>
      </w:r>
    </w:p>
    <w:p w14:paraId="490F30D5" w14:textId="77777777" w:rsidR="00E921A2" w:rsidRPr="00121095" w:rsidRDefault="00E921A2" w:rsidP="007D495C">
      <w:pPr>
        <w:pStyle w:val="NormalListBullets"/>
      </w:pPr>
      <w:r w:rsidRPr="00121095">
        <w:t>In the QSC Selection Criteria variant, the parameter values are all contained within a single complex query selection expression that is passed in QPD-3.</w:t>
      </w:r>
    </w:p>
    <w:p w14:paraId="66D143AD" w14:textId="77777777" w:rsidR="00E921A2" w:rsidRPr="00121095" w:rsidRDefault="00E921A2">
      <w:r w:rsidRPr="00121095">
        <w:t>Each generic query has a specific message syntax, a unique trigger event, and a unique message structure. Each generic response also has a specific message syntax, a unique trigger event, and a unique message structure.</w:t>
      </w:r>
    </w:p>
    <w:p w14:paraId="051E3E0F" w14:textId="77777777" w:rsidR="00E921A2" w:rsidRPr="00121095" w:rsidRDefault="00E921A2">
      <w:r w:rsidRPr="00121095">
        <w:t>There are three generic message structures, each of which accommodates the specific detail needed in each of the three response types.</w:t>
      </w:r>
    </w:p>
    <w:p w14:paraId="743F82BD" w14:textId="77777777" w:rsidR="00E921A2" w:rsidRPr="00121095" w:rsidRDefault="00E921A2" w:rsidP="007D495C">
      <w:pPr>
        <w:pStyle w:val="NormalListBullets"/>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Z. </w:t>
      </w:r>
    </w:p>
    <w:p w14:paraId="43877CD4" w14:textId="77777777" w:rsidR="00E921A2" w:rsidRPr="00121095" w:rsidRDefault="00E921A2" w:rsidP="007D495C">
      <w:pPr>
        <w:pStyle w:val="NormalListBullets"/>
      </w:pPr>
      <w:r w:rsidRPr="00121095">
        <w:t xml:space="preserve">The QBP_Q13 structure supports a Tabular Response and contains the MSH, RCP, RDF, and DSC segments.  Its default trigger event is Q13.  A standard or site-defined query may use this trigger event or may specify a unique trigger event value in its Query Profile.  If a unique trigger event value is chosen for a site-defined query, that value SHALL begin with Z. </w:t>
      </w:r>
    </w:p>
    <w:p w14:paraId="3FCCA7B5" w14:textId="77777777" w:rsidR="00E921A2" w:rsidRPr="00121095" w:rsidRDefault="00E921A2" w:rsidP="007D495C">
      <w:pPr>
        <w:pStyle w:val="NormalListBullets"/>
      </w:pPr>
      <w:r w:rsidRPr="00121095">
        <w:t>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Z.</w:t>
      </w:r>
    </w:p>
    <w:p w14:paraId="294AAAAA" w14:textId="77777777" w:rsidR="00E921A2" w:rsidRPr="00121095" w:rsidRDefault="00E921A2">
      <w:r w:rsidRPr="00121095">
        <w:t>The new queries support both immediate and deferred response. This information is carried in the RCP segment along with the execution date and time.</w:t>
      </w:r>
    </w:p>
    <w:p w14:paraId="3082026B" w14:textId="77777777" w:rsidR="00E921A2" w:rsidRPr="00121095" w:rsidRDefault="00E921A2">
      <w:r w:rsidRPr="00121095">
        <w:t xml:space="preserve">The query definition segment is echoed back in the response. This is particularly important in a continuation situation. Otherwise, the sender might conceivably have to manage a queue of queries. </w:t>
      </w:r>
    </w:p>
    <w:p w14:paraId="06A3815D" w14:textId="7272B3E2" w:rsidR="00E921A2" w:rsidRPr="00121095" w:rsidRDefault="002044FB" w:rsidP="002044FB">
      <w:pPr>
        <w:pStyle w:val="Heading3"/>
        <w:keepLines/>
        <w:numPr>
          <w:ilvl w:val="0"/>
          <w:numId w:val="0"/>
        </w:numPr>
        <w:tabs>
          <w:tab w:val="left" w:pos="1440"/>
        </w:tabs>
        <w:ind w:left="432" w:hanging="432"/>
      </w:pPr>
      <w:bookmarkStart w:id="220" w:name="_QBP/RSP_–_query"/>
      <w:bookmarkStart w:id="221" w:name="_Ref465670333"/>
      <w:bookmarkStart w:id="222" w:name="_Toc495483546"/>
      <w:bookmarkStart w:id="223" w:name="_Toc24273768"/>
      <w:bookmarkStart w:id="224" w:name="_Toc41280975"/>
      <w:bookmarkStart w:id="225" w:name="_Toc43004337"/>
      <w:bookmarkStart w:id="226" w:name="_Ref370219008"/>
      <w:bookmarkStart w:id="227" w:name="_Toc28957698"/>
      <w:bookmarkEnd w:id="220"/>
      <w:r w:rsidRPr="00121095">
        <w:t>5.4.1</w:t>
      </w:r>
      <w:r w:rsidRPr="00121095">
        <w:tab/>
      </w:r>
      <w:r w:rsidR="00E921A2" w:rsidRPr="00121095">
        <w:t xml:space="preserve">QBP/RSP – query by parameter/segment pattern response (events </w:t>
      </w:r>
      <w:bookmarkEnd w:id="221"/>
      <w:bookmarkEnd w:id="222"/>
      <w:bookmarkEnd w:id="223"/>
      <w:bookmarkEnd w:id="224"/>
      <w:bookmarkEnd w:id="225"/>
      <w:r w:rsidR="00E921A2" w:rsidRPr="00121095">
        <w:t>vary)</w:t>
      </w:r>
      <w:bookmarkEnd w:id="226"/>
      <w:bookmarkEnd w:id="227"/>
    </w:p>
    <w:p w14:paraId="49A692FE" w14:textId="77777777" w:rsidR="00E921A2" w:rsidRPr="00121095" w:rsidRDefault="00E921A2">
      <w:pPr>
        <w:pStyle w:val="MsgTableCaption"/>
      </w:pPr>
      <w:r w:rsidRPr="00121095">
        <w:t>QBP^Q11^QBP_Q11: Query By Parameter</w:t>
      </w:r>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50DB9" w:rsidRPr="00E921A2" w14:paraId="37193DB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661FBA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801212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E61679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9D04CA6" w14:textId="77777777" w:rsidR="00E921A2" w:rsidRPr="00121095" w:rsidRDefault="00E921A2">
            <w:pPr>
              <w:pStyle w:val="MsgTableHeader"/>
              <w:jc w:val="center"/>
              <w:rPr>
                <w:lang w:val="en-US"/>
              </w:rPr>
            </w:pPr>
            <w:r w:rsidRPr="00121095">
              <w:rPr>
                <w:lang w:val="en-US"/>
              </w:rPr>
              <w:t>Sec Ref</w:t>
            </w:r>
          </w:p>
        </w:tc>
      </w:tr>
      <w:tr w:rsidR="00E921A2" w:rsidRPr="00E921A2" w14:paraId="3B00ADC2"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E61854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E42A891"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E49B03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BFA439D" w14:textId="77777777" w:rsidR="00E921A2" w:rsidRPr="00121095" w:rsidRDefault="00E921A2">
            <w:pPr>
              <w:pStyle w:val="MsgTableBody"/>
              <w:jc w:val="center"/>
            </w:pPr>
            <w:r w:rsidRPr="00121095">
              <w:t>2.15.9</w:t>
            </w:r>
          </w:p>
        </w:tc>
      </w:tr>
      <w:tr w:rsidR="00514A79" w:rsidRPr="00E921A2" w14:paraId="306167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16CF82"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1A237483"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5D39879A"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13F9C3" w14:textId="77777777" w:rsidR="00514A79" w:rsidRPr="00121095" w:rsidRDefault="00514A79">
            <w:pPr>
              <w:pStyle w:val="MsgTableBody"/>
              <w:jc w:val="center"/>
            </w:pPr>
            <w:r>
              <w:t>3</w:t>
            </w:r>
          </w:p>
        </w:tc>
      </w:tr>
      <w:tr w:rsidR="00E921A2" w:rsidRPr="00E921A2" w14:paraId="53E894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3B9A84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479492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BF8B1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CD454D" w14:textId="77777777" w:rsidR="00E921A2" w:rsidRPr="00121095" w:rsidRDefault="00E921A2">
            <w:pPr>
              <w:pStyle w:val="MsgTableBody"/>
              <w:jc w:val="center"/>
            </w:pPr>
            <w:r w:rsidRPr="00121095">
              <w:t>2.15.12</w:t>
            </w:r>
          </w:p>
        </w:tc>
      </w:tr>
      <w:tr w:rsidR="00E921A2" w:rsidRPr="00E921A2" w14:paraId="3452EFF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87AB4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BC19A5B"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D4B62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0754F5" w14:textId="77777777" w:rsidR="00E921A2" w:rsidRPr="00121095" w:rsidRDefault="00E921A2">
            <w:pPr>
              <w:pStyle w:val="MsgTableBody"/>
              <w:jc w:val="center"/>
            </w:pPr>
            <w:r w:rsidRPr="00121095">
              <w:t>2.14.13</w:t>
            </w:r>
          </w:p>
        </w:tc>
      </w:tr>
      <w:tr w:rsidR="00E921A2" w:rsidRPr="00E921A2" w14:paraId="7663B9C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CD33C5" w14:textId="77777777" w:rsidR="00E921A2" w:rsidRPr="000A54F7" w:rsidRDefault="00000000">
            <w:pPr>
              <w:pStyle w:val="MsgTableBody"/>
              <w:rPr>
                <w:rStyle w:val="Hyperlink"/>
              </w:rPr>
            </w:pPr>
            <w:hyperlink w:anchor="QPD" w:history="1">
              <w:r w:rsidR="00E921A2" w:rsidRPr="000A54F7">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747EDE7"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3D7E68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7F7978" w14:textId="77777777" w:rsidR="00E921A2" w:rsidRPr="00121095" w:rsidRDefault="00E921A2">
            <w:pPr>
              <w:pStyle w:val="MsgTableBody"/>
              <w:jc w:val="center"/>
            </w:pPr>
            <w:r w:rsidRPr="00121095">
              <w:t>5.5.4</w:t>
            </w:r>
          </w:p>
        </w:tc>
      </w:tr>
      <w:tr w:rsidR="00E921A2" w:rsidRPr="00E921A2" w14:paraId="2C7246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DBB2B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9639D4D"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4D965A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275846" w14:textId="77777777" w:rsidR="00E921A2" w:rsidRPr="00121095" w:rsidRDefault="00E921A2">
            <w:pPr>
              <w:pStyle w:val="MsgTableBody"/>
              <w:jc w:val="center"/>
            </w:pPr>
          </w:p>
        </w:tc>
      </w:tr>
      <w:tr w:rsidR="00E921A2" w:rsidRPr="00E921A2" w14:paraId="7C292CE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04AB0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920EBF3"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0F08B80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8837D" w14:textId="77777777" w:rsidR="00E921A2" w:rsidRPr="00121095" w:rsidRDefault="00E921A2">
            <w:pPr>
              <w:pStyle w:val="MsgTableBody"/>
              <w:jc w:val="center"/>
            </w:pPr>
          </w:p>
        </w:tc>
      </w:tr>
      <w:tr w:rsidR="00E921A2" w:rsidRPr="00E921A2" w14:paraId="6E5D969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AD43C2"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C0D4437"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03FECA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AD2B28" w14:textId="77777777" w:rsidR="00E921A2" w:rsidRPr="00121095" w:rsidRDefault="00E921A2">
            <w:pPr>
              <w:pStyle w:val="MsgTableBody"/>
              <w:jc w:val="center"/>
            </w:pPr>
          </w:p>
        </w:tc>
      </w:tr>
      <w:tr w:rsidR="00E921A2" w:rsidRPr="00E921A2" w14:paraId="60FE88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67F342" w14:textId="77777777" w:rsidR="00E921A2" w:rsidRPr="000A54F7" w:rsidRDefault="00000000">
            <w:pPr>
              <w:pStyle w:val="MsgTableBody"/>
              <w:rPr>
                <w:rStyle w:val="Hyperlink"/>
              </w:rPr>
            </w:pPr>
            <w:hyperlink w:anchor="RCP" w:history="1">
              <w:r w:rsidR="00E921A2" w:rsidRPr="000A54F7">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9EBE5F3"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39E14C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F3705" w14:textId="77777777" w:rsidR="00E921A2" w:rsidRPr="00121095" w:rsidRDefault="00E921A2">
            <w:pPr>
              <w:pStyle w:val="MsgTableBody"/>
              <w:jc w:val="center"/>
            </w:pPr>
            <w:r w:rsidRPr="00121095">
              <w:t>5.5.6</w:t>
            </w:r>
          </w:p>
        </w:tc>
      </w:tr>
      <w:tr w:rsidR="00E921A2" w:rsidRPr="00E921A2" w14:paraId="15B14F2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FB9B84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2E0390A"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EF9110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40EC53C" w14:textId="77777777" w:rsidR="00E921A2" w:rsidRPr="00121095" w:rsidRDefault="00E921A2">
            <w:pPr>
              <w:pStyle w:val="MsgTableBody"/>
              <w:jc w:val="center"/>
            </w:pPr>
            <w:r w:rsidRPr="00121095">
              <w:t>2.15.4</w:t>
            </w:r>
          </w:p>
        </w:tc>
      </w:tr>
    </w:tbl>
    <w:p w14:paraId="4E36B2DB"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D6219D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3786908" w14:textId="77777777" w:rsidR="0049558B" w:rsidRDefault="0049558B" w:rsidP="00381A24">
            <w:pPr>
              <w:pStyle w:val="ACK-ChoreographyHeader"/>
            </w:pPr>
            <w:r>
              <w:t>Acknowledgement Choreography</w:t>
            </w:r>
          </w:p>
        </w:tc>
      </w:tr>
      <w:tr w:rsidR="0049558B" w14:paraId="156AABB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7864751" w14:textId="77777777" w:rsidR="0049558B" w:rsidRDefault="0049558B" w:rsidP="00381A24">
            <w:pPr>
              <w:pStyle w:val="ACK-ChoreographyHeader"/>
            </w:pPr>
            <w:r w:rsidRPr="00121095">
              <w:t>QBP^Q11^QBP_Q11</w:t>
            </w:r>
          </w:p>
        </w:tc>
      </w:tr>
      <w:tr w:rsidR="0049558B" w14:paraId="4034A2A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84A7BA6"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C7665ED"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0530E7AE" w14:textId="77777777" w:rsidR="0049558B" w:rsidRDefault="0049558B" w:rsidP="00381A24">
            <w:pPr>
              <w:pStyle w:val="ACK-ChoreographyBody"/>
            </w:pPr>
            <w:r>
              <w:t>Field value: Enhanced mode</w:t>
            </w:r>
          </w:p>
        </w:tc>
      </w:tr>
      <w:tr w:rsidR="0049558B" w14:paraId="1DF72CC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E4FB8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369DC0B"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F2B3B48"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88E1638" w14:textId="77777777" w:rsidR="0049558B" w:rsidRDefault="0049558B" w:rsidP="00381A24">
            <w:pPr>
              <w:pStyle w:val="ACK-ChoreographyBody"/>
            </w:pPr>
            <w:r>
              <w:t>AL, SU, ER</w:t>
            </w:r>
          </w:p>
        </w:tc>
      </w:tr>
      <w:tr w:rsidR="0049558B" w14:paraId="401F198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E7C8363"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9C94B4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A5A96C0"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0560C35" w14:textId="77777777" w:rsidR="0049558B" w:rsidRDefault="0049558B" w:rsidP="00381A24">
            <w:pPr>
              <w:pStyle w:val="ACK-ChoreographyBody"/>
            </w:pPr>
            <w:r>
              <w:t>AL</w:t>
            </w:r>
          </w:p>
        </w:tc>
      </w:tr>
      <w:tr w:rsidR="0049558B" w14:paraId="14EB784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4234CCD"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9461882"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1270A5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1C59B82" w14:textId="77777777" w:rsidR="0049558B" w:rsidRDefault="0049558B" w:rsidP="00381A24">
            <w:pPr>
              <w:pStyle w:val="ACK-ChoreographyBody"/>
            </w:pPr>
            <w:r>
              <w:rPr>
                <w:szCs w:val="16"/>
              </w:rPr>
              <w:t>ACK^Q11^ACK</w:t>
            </w:r>
          </w:p>
        </w:tc>
      </w:tr>
      <w:tr w:rsidR="0049558B" w14:paraId="67C8E1A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733D61"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8067213" w14:textId="77777777" w:rsidR="0049558B" w:rsidRDefault="0049558B" w:rsidP="00381A24">
            <w:pPr>
              <w:pStyle w:val="ACK-ChoreographyBody"/>
            </w:pPr>
            <w:r w:rsidRPr="00121095">
              <w:t>RSP^K11^RSP_K11</w:t>
            </w:r>
          </w:p>
        </w:tc>
        <w:tc>
          <w:tcPr>
            <w:tcW w:w="1843" w:type="dxa"/>
            <w:tcBorders>
              <w:top w:val="single" w:sz="4" w:space="0" w:color="auto"/>
              <w:left w:val="single" w:sz="4" w:space="0" w:color="auto"/>
              <w:bottom w:val="single" w:sz="4" w:space="0" w:color="auto"/>
              <w:right w:val="single" w:sz="4" w:space="0" w:color="auto"/>
            </w:tcBorders>
            <w:hideMark/>
          </w:tcPr>
          <w:p w14:paraId="5A5339D0" w14:textId="77777777" w:rsidR="0049558B" w:rsidRDefault="0049558B" w:rsidP="00381A24">
            <w:pPr>
              <w:pStyle w:val="ACK-ChoreographyBody"/>
            </w:pPr>
            <w:r w:rsidRPr="00121095">
              <w:t>RSP^K11^RSP_K11</w:t>
            </w:r>
          </w:p>
        </w:tc>
        <w:tc>
          <w:tcPr>
            <w:tcW w:w="1842" w:type="dxa"/>
            <w:tcBorders>
              <w:top w:val="single" w:sz="4" w:space="0" w:color="auto"/>
              <w:left w:val="single" w:sz="4" w:space="0" w:color="auto"/>
              <w:bottom w:val="single" w:sz="4" w:space="0" w:color="auto"/>
              <w:right w:val="single" w:sz="4" w:space="0" w:color="auto"/>
            </w:tcBorders>
            <w:hideMark/>
          </w:tcPr>
          <w:p w14:paraId="45DDC484" w14:textId="77777777" w:rsidR="0049558B" w:rsidRDefault="0049558B" w:rsidP="00381A24">
            <w:pPr>
              <w:pStyle w:val="ACK-ChoreographyBody"/>
            </w:pPr>
            <w:r w:rsidRPr="00121095">
              <w:t>RSP^K11^RSP_K11</w:t>
            </w:r>
          </w:p>
        </w:tc>
      </w:tr>
    </w:tbl>
    <w:p w14:paraId="2084C9FD" w14:textId="77777777" w:rsidR="0049558B" w:rsidRDefault="0049558B">
      <w:pPr>
        <w:pStyle w:val="NormalIndented"/>
      </w:pPr>
    </w:p>
    <w:p w14:paraId="2145A2FD" w14:textId="77777777" w:rsidR="00E921A2" w:rsidRPr="00121095" w:rsidRDefault="00E921A2">
      <w:pPr>
        <w:pStyle w:val="NormalIndented"/>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 xml:space="preserve">. </w:t>
      </w:r>
    </w:p>
    <w:p w14:paraId="078A809B" w14:textId="77777777" w:rsidR="00E921A2" w:rsidRPr="00121095" w:rsidRDefault="00E921A2">
      <w:pPr>
        <w:pStyle w:val="MsgTableCaption"/>
      </w:pPr>
      <w:r w:rsidRPr="00121095">
        <w:t>RSP^K11^RSP_K11: Segment Pattern Response</w:t>
      </w:r>
      <w:r w:rsidR="00BF2FE6" w:rsidRPr="00121095">
        <w:fldChar w:fldCharType="begin"/>
      </w:r>
      <w:r w:rsidRPr="00121095">
        <w:instrText xml:space="preserve"> XE "RSP" </w:instrText>
      </w:r>
      <w:r w:rsidR="00BF2FE6" w:rsidRPr="00121095">
        <w:fldChar w:fldCharType="end"/>
      </w:r>
      <w:r w:rsidR="00BF2FE6" w:rsidRPr="00121095">
        <w:fldChar w:fldCharType="begin"/>
      </w:r>
      <w:r w:rsidRPr="00121095">
        <w:instrText xml:space="preserve"> XE "Messages:RSP"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921A2" w:rsidRPr="00E921A2" w14:paraId="19A83506"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677472B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9624127"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96A717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39015FD" w14:textId="77777777" w:rsidR="00E921A2" w:rsidRPr="00121095" w:rsidRDefault="00E921A2">
            <w:pPr>
              <w:pStyle w:val="MsgTableHeader"/>
              <w:jc w:val="center"/>
              <w:rPr>
                <w:lang w:val="en-US"/>
              </w:rPr>
            </w:pPr>
            <w:r w:rsidRPr="00121095">
              <w:rPr>
                <w:lang w:val="en-US"/>
              </w:rPr>
              <w:t>Sec Ref</w:t>
            </w:r>
          </w:p>
        </w:tc>
      </w:tr>
      <w:tr w:rsidR="00E921A2" w:rsidRPr="00E921A2" w14:paraId="5C49BF5A"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506DDC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377EB45"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A89A23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D1FE966" w14:textId="77777777" w:rsidR="00E921A2" w:rsidRPr="00121095" w:rsidRDefault="00E921A2">
            <w:pPr>
              <w:pStyle w:val="MsgTableBody"/>
              <w:jc w:val="center"/>
            </w:pPr>
            <w:r w:rsidRPr="00121095">
              <w:t>2.15.9</w:t>
            </w:r>
          </w:p>
        </w:tc>
      </w:tr>
      <w:tr w:rsidR="00E921A2" w:rsidRPr="00E921A2" w14:paraId="419264A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3EBC9C"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5D66924"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D8C53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7DBB98" w14:textId="77777777" w:rsidR="00E921A2" w:rsidRPr="00121095" w:rsidRDefault="00E921A2">
            <w:pPr>
              <w:pStyle w:val="MsgTableBody"/>
              <w:jc w:val="center"/>
            </w:pPr>
            <w:r w:rsidRPr="00121095">
              <w:t>2.15.12</w:t>
            </w:r>
          </w:p>
        </w:tc>
      </w:tr>
      <w:tr w:rsidR="00E921A2" w:rsidRPr="00E921A2" w14:paraId="2DBF041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2D0C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3323CF5"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9595E7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AD94C" w14:textId="77777777" w:rsidR="00E921A2" w:rsidRPr="00121095" w:rsidRDefault="00E921A2">
            <w:pPr>
              <w:pStyle w:val="MsgTableBody"/>
              <w:jc w:val="center"/>
            </w:pPr>
            <w:r w:rsidRPr="00121095">
              <w:t>2.14.3</w:t>
            </w:r>
          </w:p>
        </w:tc>
      </w:tr>
      <w:tr w:rsidR="00E921A2" w:rsidRPr="00E921A2" w14:paraId="79444F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0BB04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F768529"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20DF48E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FD1CBD" w14:textId="77777777" w:rsidR="00E921A2" w:rsidRPr="00121095" w:rsidRDefault="00E921A2">
            <w:pPr>
              <w:pStyle w:val="MsgTableBody"/>
              <w:jc w:val="center"/>
            </w:pPr>
            <w:r w:rsidRPr="00121095">
              <w:t>2.15.8</w:t>
            </w:r>
          </w:p>
        </w:tc>
      </w:tr>
      <w:tr w:rsidR="00E921A2" w:rsidRPr="00E921A2" w14:paraId="449694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A827D2"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6A0C7CA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C17ED6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FCAD71" w14:textId="77777777" w:rsidR="00E921A2" w:rsidRPr="00121095" w:rsidRDefault="00E921A2">
            <w:pPr>
              <w:pStyle w:val="MsgTableBody"/>
              <w:jc w:val="center"/>
            </w:pPr>
            <w:r w:rsidRPr="00121095">
              <w:t>2.15.5</w:t>
            </w:r>
          </w:p>
        </w:tc>
      </w:tr>
      <w:tr w:rsidR="00E921A2" w:rsidRPr="00E921A2" w14:paraId="5F2B2E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BC914B"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01EE101"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1BAADF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669F2" w14:textId="77777777" w:rsidR="00E921A2" w:rsidRPr="00121095" w:rsidRDefault="00E921A2">
            <w:pPr>
              <w:pStyle w:val="MsgTableBody"/>
              <w:jc w:val="center"/>
            </w:pPr>
            <w:r w:rsidRPr="00121095">
              <w:t>5.4.2</w:t>
            </w:r>
          </w:p>
        </w:tc>
      </w:tr>
      <w:tr w:rsidR="00E921A2" w:rsidRPr="00E921A2" w14:paraId="6892041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9BFB18"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8FC8741"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0ADDCA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BC99A" w14:textId="77777777" w:rsidR="00E921A2" w:rsidRPr="00121095" w:rsidRDefault="00E921A2">
            <w:pPr>
              <w:pStyle w:val="MsgTableBody"/>
              <w:jc w:val="center"/>
            </w:pPr>
            <w:r w:rsidRPr="00121095">
              <w:t>5.5.4</w:t>
            </w:r>
          </w:p>
        </w:tc>
      </w:tr>
      <w:tr w:rsidR="00E921A2" w:rsidRPr="00E921A2" w14:paraId="49EB633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B3DCF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330DE2D" w14:textId="77777777" w:rsidR="00E921A2" w:rsidRPr="00121095" w:rsidRDefault="00E921A2">
            <w:pPr>
              <w:pStyle w:val="MsgTableBody"/>
            </w:pPr>
            <w:r w:rsidRPr="00121095">
              <w:t>--- SEGMENT_PATTERN begin</w:t>
            </w:r>
          </w:p>
        </w:tc>
        <w:tc>
          <w:tcPr>
            <w:tcW w:w="864" w:type="dxa"/>
            <w:tcBorders>
              <w:top w:val="dotted" w:sz="4" w:space="0" w:color="auto"/>
              <w:left w:val="nil"/>
              <w:bottom w:val="dotted" w:sz="4" w:space="0" w:color="auto"/>
              <w:right w:val="nil"/>
            </w:tcBorders>
            <w:shd w:val="clear" w:color="auto" w:fill="FFFFFF"/>
          </w:tcPr>
          <w:p w14:paraId="44C834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855A70" w14:textId="77777777" w:rsidR="00E921A2" w:rsidRPr="00121095" w:rsidRDefault="00E921A2">
            <w:pPr>
              <w:pStyle w:val="MsgTableBody"/>
              <w:jc w:val="center"/>
            </w:pPr>
          </w:p>
        </w:tc>
      </w:tr>
      <w:tr w:rsidR="00E921A2" w:rsidRPr="00E921A2" w14:paraId="475993A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49F75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EA3A871" w14:textId="77777777" w:rsidR="00E921A2" w:rsidRPr="00121095" w:rsidRDefault="00E921A2">
            <w:pPr>
              <w:pStyle w:val="MsgTableBody"/>
            </w:pPr>
            <w:r w:rsidRPr="00121095">
              <w:t>Segment Pattern from Query Profile</w:t>
            </w:r>
          </w:p>
        </w:tc>
        <w:tc>
          <w:tcPr>
            <w:tcW w:w="864" w:type="dxa"/>
            <w:tcBorders>
              <w:top w:val="dotted" w:sz="4" w:space="0" w:color="auto"/>
              <w:left w:val="nil"/>
              <w:bottom w:val="dotted" w:sz="4" w:space="0" w:color="auto"/>
              <w:right w:val="nil"/>
            </w:tcBorders>
            <w:shd w:val="clear" w:color="auto" w:fill="FFFFFF"/>
          </w:tcPr>
          <w:p w14:paraId="2781C1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FB863D" w14:textId="77777777" w:rsidR="00E921A2" w:rsidRPr="00121095" w:rsidRDefault="00E921A2">
            <w:pPr>
              <w:pStyle w:val="MsgTableBody"/>
              <w:jc w:val="center"/>
            </w:pPr>
          </w:p>
        </w:tc>
      </w:tr>
      <w:tr w:rsidR="00E921A2" w:rsidRPr="00E921A2" w14:paraId="43DD40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8217B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3D42A68" w14:textId="77777777" w:rsidR="00E921A2" w:rsidRPr="00121095" w:rsidRDefault="00E921A2">
            <w:pPr>
              <w:pStyle w:val="MsgTableBody"/>
            </w:pPr>
            <w:r w:rsidRPr="00121095">
              <w:t>--- SEGMENT_PATTERN end</w:t>
            </w:r>
          </w:p>
        </w:tc>
        <w:tc>
          <w:tcPr>
            <w:tcW w:w="864" w:type="dxa"/>
            <w:tcBorders>
              <w:top w:val="dotted" w:sz="4" w:space="0" w:color="auto"/>
              <w:left w:val="nil"/>
              <w:bottom w:val="dotted" w:sz="4" w:space="0" w:color="auto"/>
              <w:right w:val="nil"/>
            </w:tcBorders>
            <w:shd w:val="clear" w:color="auto" w:fill="FFFFFF"/>
          </w:tcPr>
          <w:p w14:paraId="5D6BC5B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C4FC7" w14:textId="77777777" w:rsidR="00E921A2" w:rsidRPr="00121095" w:rsidRDefault="00E921A2">
            <w:pPr>
              <w:pStyle w:val="MsgTableBody"/>
              <w:jc w:val="center"/>
            </w:pPr>
          </w:p>
        </w:tc>
      </w:tr>
      <w:tr w:rsidR="00E921A2" w:rsidRPr="00E921A2" w14:paraId="1A7ED7D8"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9FCE20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578C16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4A03421"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0FCBA2B" w14:textId="77777777" w:rsidR="00E921A2" w:rsidRPr="00121095" w:rsidRDefault="00E921A2">
            <w:pPr>
              <w:pStyle w:val="MsgTableBody"/>
              <w:jc w:val="center"/>
            </w:pPr>
            <w:r w:rsidRPr="00121095">
              <w:t>2.15.4</w:t>
            </w:r>
          </w:p>
        </w:tc>
      </w:tr>
    </w:tbl>
    <w:p w14:paraId="0F2B333E"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10923FB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75986BA" w14:textId="77777777" w:rsidR="0049558B" w:rsidRDefault="0049558B" w:rsidP="00381A24">
            <w:pPr>
              <w:pStyle w:val="ACK-ChoreographyHeader"/>
            </w:pPr>
            <w:r>
              <w:t>Acknowledgement Choreography</w:t>
            </w:r>
          </w:p>
        </w:tc>
      </w:tr>
      <w:tr w:rsidR="0049558B" w14:paraId="55B0094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A27D5C" w14:textId="77777777" w:rsidR="0049558B" w:rsidRDefault="0049558B" w:rsidP="00381A24">
            <w:pPr>
              <w:pStyle w:val="ACK-ChoreographyHeader"/>
            </w:pPr>
            <w:r w:rsidRPr="00121095">
              <w:t>RSP^K11^RSP_K11</w:t>
            </w:r>
          </w:p>
        </w:tc>
      </w:tr>
      <w:tr w:rsidR="0049558B" w14:paraId="52BB9FA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603D2F"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01818DA"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77E48CC" w14:textId="77777777" w:rsidR="0049558B" w:rsidRDefault="0049558B" w:rsidP="00381A24">
            <w:pPr>
              <w:pStyle w:val="ACK-ChoreographyBody"/>
            </w:pPr>
            <w:r>
              <w:t>Field value: Enhanced mode</w:t>
            </w:r>
          </w:p>
        </w:tc>
      </w:tr>
      <w:tr w:rsidR="0049558B" w14:paraId="19979EA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2E80EC7"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B8BA49D"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736D6FB"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DE231A6" w14:textId="77777777" w:rsidR="0049558B" w:rsidRDefault="0049558B" w:rsidP="00381A24">
            <w:pPr>
              <w:pStyle w:val="ACK-ChoreographyBody"/>
            </w:pPr>
            <w:r>
              <w:t>AL, SU, ER</w:t>
            </w:r>
          </w:p>
        </w:tc>
      </w:tr>
      <w:tr w:rsidR="0049558B" w14:paraId="6A18263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8AEFF94"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C8FBB7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11790E2"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01E00FA" w14:textId="77777777" w:rsidR="0049558B" w:rsidRDefault="0049558B" w:rsidP="00381A24">
            <w:pPr>
              <w:pStyle w:val="ACK-ChoreographyBody"/>
            </w:pPr>
            <w:r>
              <w:t>AL</w:t>
            </w:r>
          </w:p>
        </w:tc>
      </w:tr>
      <w:tr w:rsidR="0049558B" w14:paraId="1AE0D0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B803E44"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1E1887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43C8424"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0A5FCD2" w14:textId="77777777" w:rsidR="0049558B" w:rsidRDefault="0049558B" w:rsidP="00381A24">
            <w:pPr>
              <w:pStyle w:val="ACK-ChoreographyBody"/>
            </w:pPr>
            <w:r>
              <w:rPr>
                <w:szCs w:val="16"/>
              </w:rPr>
              <w:t>ACK^K11^ACK</w:t>
            </w:r>
          </w:p>
        </w:tc>
      </w:tr>
      <w:tr w:rsidR="0049558B" w14:paraId="7D00E18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DA86154"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AA9FCA"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FC10523"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AEEFA30" w14:textId="77777777" w:rsidR="0049558B" w:rsidRDefault="0049558B" w:rsidP="00381A24">
            <w:pPr>
              <w:pStyle w:val="ACK-ChoreographyBody"/>
            </w:pPr>
            <w:r>
              <w:t>-</w:t>
            </w:r>
          </w:p>
        </w:tc>
      </w:tr>
    </w:tbl>
    <w:p w14:paraId="25D99718" w14:textId="77777777" w:rsidR="0049558B" w:rsidRDefault="0049558B">
      <w:pPr>
        <w:pStyle w:val="NormalIndented"/>
      </w:pPr>
    </w:p>
    <w:p w14:paraId="27864877" w14:textId="77777777" w:rsidR="00E921A2" w:rsidRPr="00121095" w:rsidRDefault="00E921A2">
      <w:pPr>
        <w:pStyle w:val="NormalIndented"/>
      </w:pPr>
      <w:r w:rsidRPr="00121095">
        <w:t xml:space="preserve">The RSP_K11 supports a Segment Pattern Response to the QBP and contains the MSH, MSA, ERR, QAK, QPD, variable content segments, and the DSC.  Its default trigger event is K11.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6596C16A" w14:textId="77777777" w:rsidR="00E921A2" w:rsidRPr="00121095" w:rsidRDefault="00E921A2">
      <w:pPr>
        <w:pStyle w:val="Note"/>
      </w:pPr>
      <w:r w:rsidRPr="00121095">
        <w:rPr>
          <w:b/>
        </w:rPr>
        <w:t>Note on QBP</w:t>
      </w:r>
      <w:r w:rsidRPr="00121095">
        <w:t xml:space="preserve">: Query By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6386E496" w14:textId="77777777" w:rsidR="00E921A2" w:rsidRPr="00121095" w:rsidRDefault="00E921A2">
      <w:pPr>
        <w:pStyle w:val="NormalIndented"/>
      </w:pPr>
    </w:p>
    <w:p w14:paraId="48FC299B"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0CD4F45B" w14:textId="77777777" w:rsidR="00E921A2" w:rsidRPr="00121095" w:rsidRDefault="00E921A2">
      <w:pPr>
        <w:pStyle w:val="NormalIndented"/>
      </w:pPr>
    </w:p>
    <w:p w14:paraId="60AF00C0" w14:textId="77777777" w:rsidR="00E921A2" w:rsidRPr="00121095" w:rsidRDefault="00E921A2">
      <w:pPr>
        <w:pStyle w:val="Note"/>
      </w:pPr>
      <w:r w:rsidRPr="00121095">
        <w:rPr>
          <w:b/>
        </w:rPr>
        <w:t>Note on RSP:</w:t>
      </w:r>
      <w:r w:rsidRPr="00121095">
        <w:t xml:space="preserve">  The Query Profile for each QBP/RSP pair shall specify an explicit segment pattern grammar in place of the ellipses shown above in the RSP_K11 grammar.</w:t>
      </w:r>
    </w:p>
    <w:p w14:paraId="34BCC0B5" w14:textId="1D5574E8" w:rsidR="00E921A2" w:rsidRDefault="002044FB" w:rsidP="002044FB">
      <w:pPr>
        <w:pStyle w:val="Heading3"/>
        <w:numPr>
          <w:ilvl w:val="0"/>
          <w:numId w:val="0"/>
        </w:numPr>
        <w:tabs>
          <w:tab w:val="left" w:pos="1440"/>
        </w:tabs>
      </w:pPr>
      <w:bookmarkStart w:id="228" w:name="_Ref465670362"/>
      <w:bookmarkStart w:id="229" w:name="_Toc495483547"/>
      <w:bookmarkStart w:id="230" w:name="_Toc24273769"/>
      <w:bookmarkStart w:id="231" w:name="_Toc41280976"/>
      <w:bookmarkStart w:id="232" w:name="_Toc43004338"/>
      <w:bookmarkStart w:id="233" w:name="_Toc28957699"/>
      <w:r>
        <w:t>5.4.2</w:t>
      </w:r>
      <w:r>
        <w:tab/>
      </w:r>
      <w:r w:rsidR="00E921A2" w:rsidRPr="00121095">
        <w:t>QBP/RTB – query by parameter/tabular response (events vary)</w:t>
      </w:r>
      <w:bookmarkEnd w:id="228"/>
      <w:bookmarkEnd w:id="229"/>
      <w:bookmarkEnd w:id="230"/>
      <w:bookmarkEnd w:id="231"/>
      <w:bookmarkEnd w:id="232"/>
      <w:bookmarkEnd w:id="233"/>
    </w:p>
    <w:p w14:paraId="4839BC5D" w14:textId="77777777" w:rsidR="00E921A2" w:rsidRPr="00121095" w:rsidRDefault="00E921A2" w:rsidP="00BF5311">
      <w:pPr>
        <w:pStyle w:val="NormalIndented"/>
        <w:ind w:left="0"/>
      </w:pPr>
      <w:r w:rsidRPr="00121095">
        <w:t xml:space="preserve">The QBP_Q13 structure supports a Tabular Response and contains the MSH, RDF, RCP, and DSC segments.  Its default trigger event is Q13.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69FC291A" w14:textId="77777777" w:rsidR="00E921A2" w:rsidRDefault="00E921A2" w:rsidP="00BF5311">
      <w:pPr>
        <w:pStyle w:val="NormalIndented"/>
        <w:ind w:left="0"/>
      </w:pPr>
      <w:r w:rsidRPr="00121095">
        <w:t>Unless otherwise specified in the query's Query Profile, the default value for the RDF segment shall be understood to contain all available fields from the Virtual Table. The Client may override the default RDF by specifying explicitly the columns to be returned.</w:t>
      </w:r>
    </w:p>
    <w:p w14:paraId="09C1CB2D" w14:textId="000E7D10" w:rsidR="00E921A2" w:rsidRPr="00121095" w:rsidRDefault="00E921A2" w:rsidP="00BF5311">
      <w:r>
        <w:t xml:space="preserve">The message structure for QBP^Q13^QPB_Q13 can be found in </w:t>
      </w:r>
      <w:r w:rsidR="00BF2FE6">
        <w:fldChar w:fldCharType="begin"/>
      </w:r>
      <w:r>
        <w:instrText xml:space="preserve"> REF _Ref370217503 \r \h </w:instrText>
      </w:r>
      <w:r w:rsidR="00BF2FE6">
        <w:fldChar w:fldCharType="separate"/>
      </w:r>
      <w:r w:rsidR="00C244BF">
        <w:t>5.3.1.2</w:t>
      </w:r>
      <w:r w:rsidR="00BF2FE6">
        <w:fldChar w:fldCharType="end"/>
      </w:r>
      <w:r>
        <w:t>. Use the QBP^Q13^QPB_Q13 Message structure.</w:t>
      </w:r>
    </w:p>
    <w:p w14:paraId="6A9C3312" w14:textId="77777777" w:rsidR="00E921A2" w:rsidRPr="00121095" w:rsidRDefault="00E921A2">
      <w:pPr>
        <w:pStyle w:val="MsgTableCaption"/>
      </w:pPr>
      <w:r w:rsidRPr="00121095">
        <w:t>RTB^K13^RTB_K13: Table Based Response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0235F39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5601C7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330124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6396DC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4364D08" w14:textId="77777777" w:rsidR="00E921A2" w:rsidRPr="00121095" w:rsidRDefault="00E921A2">
            <w:pPr>
              <w:pStyle w:val="MsgTableHeader"/>
              <w:jc w:val="center"/>
              <w:rPr>
                <w:lang w:val="en-US"/>
              </w:rPr>
            </w:pPr>
            <w:r w:rsidRPr="00121095">
              <w:rPr>
                <w:lang w:val="en-US"/>
              </w:rPr>
              <w:t>Sec Ref</w:t>
            </w:r>
          </w:p>
        </w:tc>
      </w:tr>
      <w:tr w:rsidR="00E921A2" w:rsidRPr="00E921A2" w14:paraId="4A2F47E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ACFA15A"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A6DF94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801D64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985B9A1" w14:textId="77777777" w:rsidR="00E921A2" w:rsidRPr="00121095" w:rsidRDefault="00E921A2">
            <w:pPr>
              <w:pStyle w:val="MsgTableBody"/>
              <w:jc w:val="center"/>
            </w:pPr>
            <w:r w:rsidRPr="00121095">
              <w:t>2.15.9</w:t>
            </w:r>
          </w:p>
        </w:tc>
      </w:tr>
      <w:tr w:rsidR="00E921A2" w:rsidRPr="00E921A2" w14:paraId="73EA2F1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2E650C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8B565F7"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2158A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78AF4F" w14:textId="77777777" w:rsidR="00E921A2" w:rsidRPr="00121095" w:rsidRDefault="00E921A2">
            <w:pPr>
              <w:pStyle w:val="MsgTableBody"/>
              <w:jc w:val="center"/>
            </w:pPr>
            <w:r w:rsidRPr="00121095">
              <w:t>2.15.12</w:t>
            </w:r>
          </w:p>
        </w:tc>
      </w:tr>
      <w:tr w:rsidR="00E921A2" w:rsidRPr="00E921A2" w14:paraId="6527346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1D1A1B"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97F8A2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CE3B5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59664" w14:textId="77777777" w:rsidR="00E921A2" w:rsidRPr="00121095" w:rsidRDefault="00E921A2">
            <w:pPr>
              <w:pStyle w:val="MsgTableBody"/>
              <w:jc w:val="center"/>
            </w:pPr>
            <w:r w:rsidRPr="00121095">
              <w:t>2.14.13</w:t>
            </w:r>
          </w:p>
        </w:tc>
      </w:tr>
      <w:tr w:rsidR="00E921A2" w:rsidRPr="00E921A2" w14:paraId="1B6FA4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11FE21"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94EFFFE"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6BFA27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C89E5A" w14:textId="77777777" w:rsidR="00E921A2" w:rsidRPr="00121095" w:rsidRDefault="00E921A2">
            <w:pPr>
              <w:pStyle w:val="MsgTableBody"/>
              <w:jc w:val="center"/>
            </w:pPr>
            <w:r w:rsidRPr="00121095">
              <w:t>2.15.8</w:t>
            </w:r>
          </w:p>
        </w:tc>
      </w:tr>
      <w:tr w:rsidR="00E921A2" w:rsidRPr="00E921A2" w14:paraId="408C79C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08CED4"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5DF35C6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C2DB1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FB2377" w14:textId="77777777" w:rsidR="00E921A2" w:rsidRPr="00121095" w:rsidRDefault="00E921A2">
            <w:pPr>
              <w:pStyle w:val="MsgTableBody"/>
              <w:jc w:val="center"/>
            </w:pPr>
            <w:r w:rsidRPr="00121095">
              <w:t>2.15.5</w:t>
            </w:r>
          </w:p>
        </w:tc>
      </w:tr>
      <w:tr w:rsidR="00E921A2" w:rsidRPr="00E921A2" w14:paraId="0D9947F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289032"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730C43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4E5AF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22384" w14:textId="77777777" w:rsidR="00E921A2" w:rsidRPr="00121095" w:rsidRDefault="00E921A2">
            <w:pPr>
              <w:pStyle w:val="MsgTableBody"/>
              <w:jc w:val="center"/>
            </w:pPr>
            <w:r w:rsidRPr="00121095">
              <w:t>5.4.2</w:t>
            </w:r>
          </w:p>
        </w:tc>
      </w:tr>
      <w:tr w:rsidR="00E921A2" w:rsidRPr="00E921A2" w14:paraId="54A16E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697284"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45B11DE" w14:textId="77777777" w:rsidR="00E921A2" w:rsidRPr="00121095" w:rsidRDefault="00E921A2">
            <w:pPr>
              <w:pStyle w:val="MsgTableBody"/>
            </w:pPr>
            <w:r w:rsidRPr="00121095">
              <w:t>Query Definition Segment</w:t>
            </w:r>
          </w:p>
        </w:tc>
        <w:tc>
          <w:tcPr>
            <w:tcW w:w="864" w:type="dxa"/>
            <w:tcBorders>
              <w:top w:val="dotted" w:sz="4" w:space="0" w:color="auto"/>
              <w:left w:val="nil"/>
              <w:bottom w:val="dotted" w:sz="4" w:space="0" w:color="auto"/>
              <w:right w:val="nil"/>
            </w:tcBorders>
            <w:shd w:val="clear" w:color="auto" w:fill="FFFFFF"/>
          </w:tcPr>
          <w:p w14:paraId="34C911F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22F68" w14:textId="77777777" w:rsidR="00E921A2" w:rsidRPr="00121095" w:rsidRDefault="00E921A2">
            <w:pPr>
              <w:pStyle w:val="MsgTableBody"/>
              <w:jc w:val="center"/>
            </w:pPr>
            <w:r w:rsidRPr="00121095">
              <w:t>5.5.4</w:t>
            </w:r>
          </w:p>
        </w:tc>
      </w:tr>
      <w:tr w:rsidR="00E921A2" w:rsidRPr="00E921A2" w14:paraId="61382C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2BC15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9A41F5C"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853EB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8180D4" w14:textId="77777777" w:rsidR="00E921A2" w:rsidRPr="00121095" w:rsidRDefault="00E921A2">
            <w:pPr>
              <w:pStyle w:val="MsgTableBody"/>
              <w:jc w:val="center"/>
            </w:pPr>
          </w:p>
        </w:tc>
      </w:tr>
      <w:tr w:rsidR="00E921A2" w:rsidRPr="00E921A2" w14:paraId="7AB9B37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18514E"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16F3FB99"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2907E3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AB3FC2" w14:textId="77777777" w:rsidR="00E921A2" w:rsidRPr="00121095" w:rsidRDefault="00E921A2">
            <w:pPr>
              <w:pStyle w:val="MsgTableBody"/>
              <w:jc w:val="center"/>
            </w:pPr>
            <w:r w:rsidRPr="00121095">
              <w:t>5.5.5.6</w:t>
            </w:r>
          </w:p>
        </w:tc>
      </w:tr>
      <w:tr w:rsidR="00E921A2" w:rsidRPr="00E921A2" w14:paraId="3BADC6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25D835"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3E4414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46A9C4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E40557" w14:textId="77777777" w:rsidR="00E921A2" w:rsidRPr="00121095" w:rsidRDefault="00E921A2">
            <w:pPr>
              <w:pStyle w:val="MsgTableBody"/>
              <w:jc w:val="center"/>
            </w:pPr>
            <w:r w:rsidRPr="00121095">
              <w:t>5.5.6</w:t>
            </w:r>
          </w:p>
        </w:tc>
      </w:tr>
      <w:tr w:rsidR="00E921A2" w:rsidRPr="00E921A2" w14:paraId="4BD7AB5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998C7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1AD6C78"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552711E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E5E038" w14:textId="77777777" w:rsidR="00E921A2" w:rsidRPr="00121095" w:rsidRDefault="00E921A2">
            <w:pPr>
              <w:pStyle w:val="MsgTableBody"/>
              <w:jc w:val="center"/>
            </w:pPr>
          </w:p>
        </w:tc>
      </w:tr>
      <w:tr w:rsidR="00E921A2" w:rsidRPr="00E921A2" w14:paraId="2563EA0D"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BD62BF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2623F8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E2C2E3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FF56D04" w14:textId="77777777" w:rsidR="00E921A2" w:rsidRPr="00121095" w:rsidRDefault="00E921A2">
            <w:pPr>
              <w:pStyle w:val="MsgTableBody"/>
              <w:jc w:val="center"/>
            </w:pPr>
            <w:r w:rsidRPr="00121095">
              <w:t>2.15.4</w:t>
            </w:r>
          </w:p>
        </w:tc>
      </w:tr>
    </w:tbl>
    <w:p w14:paraId="0516C606" w14:textId="77777777" w:rsidR="0049558B" w:rsidRDefault="0049558B">
      <w:pPr>
        <w:pStyle w:val="NormalIndented"/>
      </w:pPr>
      <w:bookmarkStart w:id="234" w:name="_Ref4656702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7D51E46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B78ABA" w14:textId="77777777" w:rsidR="0049558B" w:rsidRDefault="0049558B" w:rsidP="00381A24">
            <w:pPr>
              <w:pStyle w:val="ACK-ChoreographyHeader"/>
            </w:pPr>
            <w:r>
              <w:t>Acknowledgement Choreography</w:t>
            </w:r>
          </w:p>
        </w:tc>
      </w:tr>
      <w:tr w:rsidR="0049558B" w14:paraId="1B6EFA59"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9B40D4C" w14:textId="77777777" w:rsidR="0049558B" w:rsidRDefault="0049558B" w:rsidP="00381A24">
            <w:pPr>
              <w:pStyle w:val="ACK-ChoreographyHeader"/>
            </w:pPr>
            <w:r w:rsidRPr="00121095">
              <w:t>RTB^K13^RTB_K13</w:t>
            </w:r>
          </w:p>
        </w:tc>
      </w:tr>
      <w:tr w:rsidR="0049558B" w14:paraId="539F86C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B86E4B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101767B"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02B2E64" w14:textId="77777777" w:rsidR="0049558B" w:rsidRDefault="0049558B" w:rsidP="00381A24">
            <w:pPr>
              <w:pStyle w:val="ACK-ChoreographyBody"/>
            </w:pPr>
            <w:r>
              <w:t>Field value: Enhanced mode</w:t>
            </w:r>
          </w:p>
        </w:tc>
      </w:tr>
      <w:tr w:rsidR="0049558B" w14:paraId="46777B8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0228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FDC918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BC701D7"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5C9E783C" w14:textId="77777777" w:rsidR="0049558B" w:rsidRDefault="0049558B" w:rsidP="00381A24">
            <w:pPr>
              <w:pStyle w:val="ACK-ChoreographyBody"/>
            </w:pPr>
            <w:r>
              <w:t>AL, SU, ER</w:t>
            </w:r>
          </w:p>
        </w:tc>
      </w:tr>
      <w:tr w:rsidR="0049558B" w14:paraId="0B3791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0CB9D52"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E5F4F7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9789206"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186CB71" w14:textId="77777777" w:rsidR="0049558B" w:rsidRDefault="0049558B" w:rsidP="00381A24">
            <w:pPr>
              <w:pStyle w:val="ACK-ChoreographyBody"/>
            </w:pPr>
            <w:r>
              <w:t>AL</w:t>
            </w:r>
          </w:p>
        </w:tc>
      </w:tr>
      <w:tr w:rsidR="0049558B" w14:paraId="378A7F8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DC3B7B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6C098E"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3B73BD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7807EBB" w14:textId="77777777" w:rsidR="0049558B" w:rsidRDefault="0049558B" w:rsidP="00381A24">
            <w:pPr>
              <w:pStyle w:val="ACK-ChoreographyBody"/>
            </w:pPr>
            <w:r>
              <w:rPr>
                <w:szCs w:val="16"/>
              </w:rPr>
              <w:t>ACK^K13^ACK</w:t>
            </w:r>
          </w:p>
        </w:tc>
      </w:tr>
      <w:tr w:rsidR="0049558B" w14:paraId="514F8B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74C708E"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86EF19"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58F610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88B4129" w14:textId="77777777" w:rsidR="0049558B" w:rsidRDefault="0049558B" w:rsidP="00381A24">
            <w:pPr>
              <w:pStyle w:val="ACK-ChoreographyBody"/>
            </w:pPr>
            <w:r>
              <w:t>-</w:t>
            </w:r>
          </w:p>
        </w:tc>
      </w:tr>
    </w:tbl>
    <w:p w14:paraId="739549CE" w14:textId="77777777" w:rsidR="0049558B" w:rsidRDefault="0049558B">
      <w:pPr>
        <w:pStyle w:val="NormalIndented"/>
      </w:pPr>
    </w:p>
    <w:p w14:paraId="413D61DE" w14:textId="77777777" w:rsidR="00E921A2" w:rsidRPr="00121095" w:rsidRDefault="00E921A2">
      <w:pPr>
        <w:pStyle w:val="NormalIndented"/>
      </w:pPr>
      <w:r w:rsidRPr="00121095">
        <w:t xml:space="preserve">The RTB_K13 supports a Tabular Response to the QBP and contains the MSH, MSA, ERR, QAK, QPD, RDF, RDT and the DSC.  Its default trigger event is K13.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6AE04934" w14:textId="77777777" w:rsidR="00E921A2" w:rsidRPr="00121095" w:rsidRDefault="00E921A2">
      <w:pPr>
        <w:pStyle w:val="NormalIndented"/>
      </w:pPr>
      <w:r w:rsidRPr="00121095">
        <w:t xml:space="preserve">The RTB_K13 structure requires that, if any RDT segments are returned, they be preceded by an RDF segment containing the row definition specification for the RDT segments.  If no RDF was sent in the query, the default RDF is returned in the RTB_K13. </w:t>
      </w:r>
    </w:p>
    <w:p w14:paraId="39653BA3"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7BADBDD8" w14:textId="0A05D8A9" w:rsidR="00E921A2" w:rsidRPr="00121095" w:rsidRDefault="002044FB" w:rsidP="002044FB">
      <w:pPr>
        <w:pStyle w:val="Heading3"/>
        <w:numPr>
          <w:ilvl w:val="0"/>
          <w:numId w:val="0"/>
        </w:numPr>
        <w:tabs>
          <w:tab w:val="left" w:pos="1440"/>
        </w:tabs>
      </w:pPr>
      <w:bookmarkStart w:id="235" w:name="_QBP/RDY_–_query"/>
      <w:bookmarkStart w:id="236" w:name="_Ref478807850"/>
      <w:bookmarkStart w:id="237" w:name="_Toc495483548"/>
      <w:bookmarkStart w:id="238" w:name="_Toc24273770"/>
      <w:bookmarkStart w:id="239" w:name="_Toc41280977"/>
      <w:bookmarkStart w:id="240" w:name="_Toc43004339"/>
      <w:bookmarkStart w:id="241" w:name="_Toc28957700"/>
      <w:bookmarkEnd w:id="235"/>
      <w:r w:rsidRPr="00121095">
        <w:t>5.4.3</w:t>
      </w:r>
      <w:r w:rsidRPr="00121095">
        <w:tab/>
      </w:r>
      <w:r w:rsidR="00E921A2" w:rsidRPr="00121095">
        <w:t>QBP/RDY – query by parameter/display response (events vary)</w:t>
      </w:r>
      <w:bookmarkEnd w:id="236"/>
      <w:bookmarkEnd w:id="237"/>
      <w:bookmarkEnd w:id="238"/>
      <w:bookmarkEnd w:id="239"/>
      <w:bookmarkEnd w:id="240"/>
      <w:bookmarkEnd w:id="241"/>
      <w:r w:rsidR="00BF2FE6" w:rsidRPr="00121095">
        <w:fldChar w:fldCharType="begin"/>
      </w:r>
      <w:r w:rsidR="00E921A2" w:rsidRPr="00121095">
        <w:instrText xml:space="preserve"> XE "QBP" </w:instrText>
      </w:r>
      <w:r w:rsidR="00BF2FE6" w:rsidRPr="00121095">
        <w:fldChar w:fldCharType="end"/>
      </w:r>
      <w:r w:rsidR="00BF2FE6" w:rsidRPr="00121095">
        <w:fldChar w:fldCharType="begin"/>
      </w:r>
      <w:r w:rsidR="00E921A2" w:rsidRPr="00121095">
        <w:instrText xml:space="preserve"> XE "RDY" </w:instrText>
      </w:r>
      <w:r w:rsidR="00BF2FE6" w:rsidRPr="00121095">
        <w:fldChar w:fldCharType="end"/>
      </w:r>
      <w:r w:rsidR="00BF2FE6" w:rsidRPr="00121095">
        <w:fldChar w:fldCharType="begin"/>
      </w:r>
      <w:r w:rsidR="00E921A2" w:rsidRPr="00121095">
        <w:instrText xml:space="preserve"> XE "Messages:QBP" </w:instrText>
      </w:r>
      <w:r w:rsidR="00BF2FE6" w:rsidRPr="00121095">
        <w:fldChar w:fldCharType="end"/>
      </w:r>
      <w:r w:rsidR="00BF2FE6" w:rsidRPr="00121095">
        <w:fldChar w:fldCharType="begin"/>
      </w:r>
      <w:r w:rsidR="00E921A2" w:rsidRPr="00121095">
        <w:instrText xml:space="preserve"> XE "Messages:RDY" </w:instrText>
      </w:r>
      <w:r w:rsidR="00BF2FE6" w:rsidRPr="00121095">
        <w:fldChar w:fldCharType="end"/>
      </w:r>
    </w:p>
    <w:p w14:paraId="5358FB4F" w14:textId="77777777" w:rsidR="00E921A2" w:rsidRPr="00121095" w:rsidRDefault="00E921A2">
      <w:pPr>
        <w:pStyle w:val="MsgTableCaption"/>
      </w:pPr>
      <w:r w:rsidRPr="00121095">
        <w:t>QBP^Q15^QBP_Q15: Query By Parameter</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2EAAEE6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7ADD8A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35D0EB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409E44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A8796A4" w14:textId="77777777" w:rsidR="00E921A2" w:rsidRPr="00121095" w:rsidRDefault="00E921A2">
            <w:pPr>
              <w:pStyle w:val="MsgTableHeader"/>
              <w:jc w:val="center"/>
              <w:rPr>
                <w:lang w:val="en-US"/>
              </w:rPr>
            </w:pPr>
            <w:r w:rsidRPr="00121095">
              <w:rPr>
                <w:lang w:val="en-US"/>
              </w:rPr>
              <w:t>Sec Ref</w:t>
            </w:r>
          </w:p>
        </w:tc>
      </w:tr>
      <w:tr w:rsidR="00E921A2" w:rsidRPr="00E921A2" w14:paraId="0275593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E89345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0AAEE8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88CF4E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29B14AF" w14:textId="77777777" w:rsidR="00E921A2" w:rsidRPr="00121095" w:rsidRDefault="00E921A2">
            <w:pPr>
              <w:pStyle w:val="MsgTableBody"/>
              <w:jc w:val="center"/>
            </w:pPr>
            <w:r w:rsidRPr="00121095">
              <w:t>2.15.9</w:t>
            </w:r>
          </w:p>
        </w:tc>
      </w:tr>
      <w:tr w:rsidR="00E921A2" w:rsidRPr="00E921A2" w14:paraId="2C42FC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EC4C1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62F5E7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2485C8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12FB65" w14:textId="77777777" w:rsidR="00E921A2" w:rsidRPr="00121095" w:rsidRDefault="00E921A2">
            <w:pPr>
              <w:pStyle w:val="MsgTableBody"/>
              <w:jc w:val="center"/>
            </w:pPr>
            <w:r w:rsidRPr="00121095">
              <w:t>2.15.12</w:t>
            </w:r>
          </w:p>
        </w:tc>
      </w:tr>
      <w:tr w:rsidR="00E921A2" w:rsidRPr="00E921A2" w14:paraId="1E503A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D6E38E"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EE48B8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0C9F5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DC8E69" w14:textId="77777777" w:rsidR="00E921A2" w:rsidRPr="00121095" w:rsidRDefault="00E921A2">
            <w:pPr>
              <w:pStyle w:val="MsgTableBody"/>
              <w:jc w:val="center"/>
            </w:pPr>
            <w:r w:rsidRPr="00121095">
              <w:t>2.14.13</w:t>
            </w:r>
          </w:p>
        </w:tc>
      </w:tr>
      <w:tr w:rsidR="00E921A2" w:rsidRPr="00E921A2" w14:paraId="625062C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E4BB27" w14:textId="77777777" w:rsidR="00E921A2" w:rsidRPr="00121095" w:rsidRDefault="0000000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0FEC8A28"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007CE2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1748CB" w14:textId="77777777" w:rsidR="00E921A2" w:rsidRPr="00121095" w:rsidRDefault="00E921A2">
            <w:pPr>
              <w:pStyle w:val="MsgTableBody"/>
              <w:jc w:val="center"/>
            </w:pPr>
            <w:r w:rsidRPr="00121095">
              <w:t>5.5.4</w:t>
            </w:r>
          </w:p>
        </w:tc>
      </w:tr>
      <w:tr w:rsidR="00E921A2" w:rsidRPr="00E921A2" w14:paraId="40DAA5C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EB034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2E8919C"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7F26BB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7EA0D" w14:textId="77777777" w:rsidR="00E921A2" w:rsidRPr="00121095" w:rsidRDefault="00E921A2">
            <w:pPr>
              <w:pStyle w:val="MsgTableBody"/>
              <w:jc w:val="center"/>
            </w:pPr>
          </w:p>
        </w:tc>
      </w:tr>
      <w:tr w:rsidR="00E921A2" w:rsidRPr="00E921A2" w14:paraId="3430C3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178257" w14:textId="77777777" w:rsidR="00E921A2" w:rsidRPr="00121095" w:rsidRDefault="00000000">
            <w:pPr>
              <w:pStyle w:val="MsgTableBody"/>
            </w:pPr>
            <w:hyperlink w:anchor="RCP" w:history="1">
              <w:r w:rsidR="00E921A2" w:rsidRPr="00121095">
                <w:rPr>
                  <w:rStyle w:val="Hyperlink"/>
                  <w:sz w:val="14"/>
                </w:rPr>
                <w:t>RCP</w:t>
              </w:r>
            </w:hyperlink>
          </w:p>
        </w:tc>
        <w:tc>
          <w:tcPr>
            <w:tcW w:w="4320" w:type="dxa"/>
            <w:tcBorders>
              <w:top w:val="dotted" w:sz="4" w:space="0" w:color="auto"/>
              <w:left w:val="nil"/>
              <w:bottom w:val="dotted" w:sz="4" w:space="0" w:color="auto"/>
              <w:right w:val="nil"/>
            </w:tcBorders>
            <w:shd w:val="clear" w:color="auto" w:fill="FFFFFF"/>
          </w:tcPr>
          <w:p w14:paraId="63F0076A"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0A59561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493987" w14:textId="77777777" w:rsidR="00E921A2" w:rsidRPr="00121095" w:rsidRDefault="00E921A2">
            <w:pPr>
              <w:pStyle w:val="MsgTableBody"/>
              <w:jc w:val="center"/>
            </w:pPr>
            <w:r w:rsidRPr="00121095">
              <w:t>5.5.6</w:t>
            </w:r>
          </w:p>
        </w:tc>
      </w:tr>
      <w:tr w:rsidR="00E921A2" w:rsidRPr="00E921A2" w14:paraId="70D7908E"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DBDE048"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852190E"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097DAF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CB82E5D" w14:textId="77777777" w:rsidR="00E921A2" w:rsidRPr="00121095" w:rsidRDefault="00E921A2">
            <w:pPr>
              <w:pStyle w:val="MsgTableBody"/>
              <w:jc w:val="center"/>
            </w:pPr>
            <w:r w:rsidRPr="00121095">
              <w:t>2.15.14</w:t>
            </w:r>
          </w:p>
        </w:tc>
      </w:tr>
    </w:tbl>
    <w:p w14:paraId="18D191A6"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6E9FD14F"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3ACD3CBC" w14:textId="77777777" w:rsidR="0049558B" w:rsidRDefault="0049558B" w:rsidP="00381A24">
            <w:pPr>
              <w:pStyle w:val="ACK-ChoreographyHeader"/>
            </w:pPr>
            <w:r>
              <w:t>Acknowledgement Choreography</w:t>
            </w:r>
          </w:p>
        </w:tc>
      </w:tr>
      <w:tr w:rsidR="0049558B" w14:paraId="698AD4A1"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042DBBD0" w14:textId="77777777" w:rsidR="0049558B" w:rsidRDefault="0049558B" w:rsidP="00381A24">
            <w:pPr>
              <w:pStyle w:val="ACK-ChoreographyHeader"/>
            </w:pPr>
            <w:r w:rsidRPr="00121095">
              <w:t>QBP^Q15^QBP_Q15</w:t>
            </w:r>
          </w:p>
        </w:tc>
      </w:tr>
      <w:tr w:rsidR="0049558B" w14:paraId="21169356"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0E0C1BED"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1981B1C"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4354A3A4" w14:textId="77777777" w:rsidR="0049558B" w:rsidRDefault="0049558B" w:rsidP="00381A24">
            <w:pPr>
              <w:pStyle w:val="ACK-ChoreographyBody"/>
            </w:pPr>
            <w:r>
              <w:t>Field value: Enhanced mode</w:t>
            </w:r>
          </w:p>
        </w:tc>
      </w:tr>
      <w:tr w:rsidR="0049558B" w14:paraId="6364B4A1"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A1F177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5D52108"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2C60E4E2"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1C3975B0" w14:textId="77777777" w:rsidR="0049558B" w:rsidRDefault="0049558B" w:rsidP="00381A24">
            <w:pPr>
              <w:pStyle w:val="ACK-ChoreographyBody"/>
            </w:pPr>
            <w:r>
              <w:t>AL, SU, ER</w:t>
            </w:r>
          </w:p>
        </w:tc>
      </w:tr>
      <w:tr w:rsidR="0049558B" w14:paraId="244794E9"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29728092"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8BB3316"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30A3A8DC"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191DFE8" w14:textId="77777777" w:rsidR="0049558B" w:rsidRDefault="0049558B" w:rsidP="00381A24">
            <w:pPr>
              <w:pStyle w:val="ACK-ChoreographyBody"/>
            </w:pPr>
            <w:r>
              <w:t>AL</w:t>
            </w:r>
          </w:p>
        </w:tc>
      </w:tr>
      <w:tr w:rsidR="0049558B" w14:paraId="56F448F4"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69286903"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E518509"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28698828"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739930DB" w14:textId="77777777" w:rsidR="0049558B" w:rsidRDefault="0049558B" w:rsidP="00381A24">
            <w:pPr>
              <w:pStyle w:val="ACK-ChoreographyBody"/>
            </w:pPr>
            <w:r>
              <w:rPr>
                <w:szCs w:val="16"/>
              </w:rPr>
              <w:t>ACK^Q15^ACK</w:t>
            </w:r>
          </w:p>
        </w:tc>
      </w:tr>
      <w:tr w:rsidR="0049558B" w14:paraId="7CD8CCB2"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49F9B2B"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10BB5B" w14:textId="77777777" w:rsidR="0049558B" w:rsidRDefault="0049558B" w:rsidP="00381A24">
            <w:pPr>
              <w:pStyle w:val="ACK-ChoreographyBody"/>
            </w:pPr>
            <w:r w:rsidRPr="00121095">
              <w:t>RDY^K15^RDY_K15</w:t>
            </w:r>
          </w:p>
        </w:tc>
        <w:tc>
          <w:tcPr>
            <w:tcW w:w="1929" w:type="dxa"/>
            <w:tcBorders>
              <w:top w:val="single" w:sz="4" w:space="0" w:color="auto"/>
              <w:left w:val="single" w:sz="4" w:space="0" w:color="auto"/>
              <w:bottom w:val="single" w:sz="4" w:space="0" w:color="auto"/>
              <w:right w:val="single" w:sz="4" w:space="0" w:color="auto"/>
            </w:tcBorders>
            <w:hideMark/>
          </w:tcPr>
          <w:p w14:paraId="5EF059EA" w14:textId="77777777" w:rsidR="0049558B" w:rsidRDefault="0049558B" w:rsidP="00381A24">
            <w:pPr>
              <w:pStyle w:val="ACK-ChoreographyBody"/>
            </w:pPr>
            <w:r w:rsidRPr="00121095">
              <w:t>RDY^K15^RDY_K15</w:t>
            </w:r>
          </w:p>
        </w:tc>
        <w:tc>
          <w:tcPr>
            <w:tcW w:w="1984" w:type="dxa"/>
            <w:tcBorders>
              <w:top w:val="single" w:sz="4" w:space="0" w:color="auto"/>
              <w:left w:val="single" w:sz="4" w:space="0" w:color="auto"/>
              <w:bottom w:val="single" w:sz="4" w:space="0" w:color="auto"/>
              <w:right w:val="single" w:sz="4" w:space="0" w:color="auto"/>
            </w:tcBorders>
            <w:hideMark/>
          </w:tcPr>
          <w:p w14:paraId="45B64744" w14:textId="77777777" w:rsidR="0049558B" w:rsidRDefault="0049558B" w:rsidP="00381A24">
            <w:pPr>
              <w:pStyle w:val="ACK-ChoreographyBody"/>
            </w:pPr>
            <w:r w:rsidRPr="00121095">
              <w:t>RDY^K15^RDY_K15</w:t>
            </w:r>
          </w:p>
        </w:tc>
      </w:tr>
    </w:tbl>
    <w:p w14:paraId="2431D66E" w14:textId="77777777" w:rsidR="0049558B" w:rsidRDefault="0049558B">
      <w:pPr>
        <w:pStyle w:val="NormalIndented"/>
      </w:pPr>
    </w:p>
    <w:p w14:paraId="26FC06EA" w14:textId="77777777" w:rsidR="00E921A2" w:rsidRPr="00121095" w:rsidRDefault="00E921A2">
      <w:pPr>
        <w:pStyle w:val="NormalIndented"/>
      </w:pPr>
      <w:r w:rsidRPr="00121095">
        <w:t xml:space="preserve">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2DA20764" w14:textId="77777777" w:rsidR="00E921A2" w:rsidRPr="00121095" w:rsidRDefault="00E921A2">
      <w:pPr>
        <w:pStyle w:val="MsgTableCaption"/>
      </w:pPr>
      <w:r w:rsidRPr="00121095">
        <w:t>RDY^K15^RDY_K15: Display Based Response</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3E176CB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C024CA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F42E3B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427409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0E5E1E1" w14:textId="77777777" w:rsidR="00E921A2" w:rsidRPr="00121095" w:rsidRDefault="00E921A2">
            <w:pPr>
              <w:pStyle w:val="MsgTableHeader"/>
              <w:jc w:val="center"/>
              <w:rPr>
                <w:lang w:val="en-US"/>
              </w:rPr>
            </w:pPr>
            <w:r w:rsidRPr="00121095">
              <w:rPr>
                <w:lang w:val="en-US"/>
              </w:rPr>
              <w:t>Sec Ref</w:t>
            </w:r>
          </w:p>
        </w:tc>
      </w:tr>
      <w:tr w:rsidR="00E921A2" w:rsidRPr="00E921A2" w14:paraId="2A752BA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3B1E18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A25AAFE"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21DBFE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78424" w14:textId="77777777" w:rsidR="00E921A2" w:rsidRPr="00121095" w:rsidRDefault="00E921A2">
            <w:pPr>
              <w:pStyle w:val="MsgTableBody"/>
              <w:jc w:val="center"/>
            </w:pPr>
            <w:r w:rsidRPr="00121095">
              <w:t>2.15.9</w:t>
            </w:r>
          </w:p>
        </w:tc>
      </w:tr>
      <w:tr w:rsidR="00E921A2" w:rsidRPr="00E921A2" w14:paraId="153E329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185F9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17E6F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6056E8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6DD2D6" w14:textId="77777777" w:rsidR="00E921A2" w:rsidRPr="00121095" w:rsidRDefault="00E921A2">
            <w:pPr>
              <w:pStyle w:val="MsgTableBody"/>
              <w:jc w:val="center"/>
            </w:pPr>
            <w:r w:rsidRPr="00121095">
              <w:t>2.15.12</w:t>
            </w:r>
          </w:p>
        </w:tc>
      </w:tr>
      <w:tr w:rsidR="00E921A2" w:rsidRPr="00E921A2" w14:paraId="279887C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276BF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966143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C23276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AB5995" w14:textId="77777777" w:rsidR="00E921A2" w:rsidRPr="00121095" w:rsidRDefault="00E921A2">
            <w:pPr>
              <w:pStyle w:val="MsgTableBody"/>
              <w:jc w:val="center"/>
            </w:pPr>
            <w:r w:rsidRPr="00121095">
              <w:t>2.14.13</w:t>
            </w:r>
          </w:p>
        </w:tc>
      </w:tr>
      <w:tr w:rsidR="00E921A2" w:rsidRPr="00E921A2" w14:paraId="227CE5F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9D2D91"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5E9D278"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63C01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0B2AFD" w14:textId="77777777" w:rsidR="00E921A2" w:rsidRPr="00121095" w:rsidRDefault="00E921A2">
            <w:pPr>
              <w:pStyle w:val="MsgTableBody"/>
              <w:jc w:val="center"/>
            </w:pPr>
            <w:r w:rsidRPr="00121095">
              <w:t>2.15.8</w:t>
            </w:r>
          </w:p>
        </w:tc>
      </w:tr>
      <w:tr w:rsidR="00E921A2" w:rsidRPr="00E921A2" w14:paraId="5A74777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8F9F42"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1CDD6EFC"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5F7826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518BFF" w14:textId="77777777" w:rsidR="00E921A2" w:rsidRPr="00121095" w:rsidRDefault="00E921A2">
            <w:pPr>
              <w:pStyle w:val="MsgTableBody"/>
              <w:jc w:val="center"/>
            </w:pPr>
            <w:r w:rsidRPr="00121095">
              <w:t>2.15.5</w:t>
            </w:r>
          </w:p>
        </w:tc>
      </w:tr>
      <w:tr w:rsidR="00E921A2" w:rsidRPr="00E921A2" w14:paraId="33BABEE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193660"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F47E8A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4B5181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5139" w14:textId="77777777" w:rsidR="00E921A2" w:rsidRPr="00121095" w:rsidRDefault="00E921A2">
            <w:pPr>
              <w:pStyle w:val="MsgTableBody"/>
              <w:jc w:val="center"/>
            </w:pPr>
            <w:r w:rsidRPr="00121095">
              <w:t>5.4.2</w:t>
            </w:r>
          </w:p>
        </w:tc>
      </w:tr>
      <w:tr w:rsidR="00E921A2" w:rsidRPr="00E921A2" w14:paraId="00E3AF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E39F9BC"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12E7106"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5DB2B0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373B1E" w14:textId="77777777" w:rsidR="00E921A2" w:rsidRPr="00121095" w:rsidRDefault="00E921A2">
            <w:pPr>
              <w:pStyle w:val="MsgTableBody"/>
              <w:jc w:val="center"/>
            </w:pPr>
            <w:r w:rsidRPr="00121095">
              <w:t>5.5.4</w:t>
            </w:r>
          </w:p>
        </w:tc>
      </w:tr>
      <w:tr w:rsidR="00E921A2" w:rsidRPr="00E921A2" w14:paraId="2F71B7D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E05875" w14:textId="77777777" w:rsidR="00E921A2" w:rsidRPr="00121095" w:rsidRDefault="00E921A2">
            <w:pPr>
              <w:pStyle w:val="MsgTableBody"/>
            </w:pPr>
            <w:r w:rsidRPr="00121095">
              <w:t xml:space="preserve">[ { </w:t>
            </w:r>
            <w:hyperlink w:anchor="DSP" w:history="1">
              <w:r w:rsidRPr="00121095">
                <w:rPr>
                  <w:rStyle w:val="Hyperlink"/>
                  <w:sz w:val="14"/>
                </w:rPr>
                <w:t>DSP</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EAE600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32A735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B3AFF2" w14:textId="77777777" w:rsidR="00E921A2" w:rsidRPr="00121095" w:rsidRDefault="00E921A2">
            <w:pPr>
              <w:pStyle w:val="MsgTableBody"/>
              <w:jc w:val="center"/>
            </w:pPr>
            <w:r w:rsidRPr="00121095">
              <w:t>5.5.1</w:t>
            </w:r>
          </w:p>
        </w:tc>
      </w:tr>
      <w:tr w:rsidR="00E921A2" w:rsidRPr="00E921A2" w14:paraId="498B27C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8A7C180"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6B71D0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9E13AA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0932F52" w14:textId="77777777" w:rsidR="00E921A2" w:rsidRPr="00121095" w:rsidRDefault="00E921A2">
            <w:pPr>
              <w:pStyle w:val="MsgTableBody"/>
              <w:jc w:val="center"/>
            </w:pPr>
            <w:r w:rsidRPr="00121095">
              <w:t>2.15.14</w:t>
            </w:r>
          </w:p>
        </w:tc>
      </w:tr>
    </w:tbl>
    <w:p w14:paraId="7A8269C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0E400CAD"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82067EE" w14:textId="77777777" w:rsidR="0049558B" w:rsidRDefault="0049558B" w:rsidP="00381A24">
            <w:pPr>
              <w:pStyle w:val="ACK-ChoreographyHeader"/>
            </w:pPr>
            <w:r>
              <w:t>Acknowledgement Choreography</w:t>
            </w:r>
          </w:p>
        </w:tc>
      </w:tr>
      <w:tr w:rsidR="0049558B" w14:paraId="20FB4E5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A32FC06" w14:textId="77777777" w:rsidR="0049558B" w:rsidRDefault="0049558B" w:rsidP="00381A24">
            <w:pPr>
              <w:pStyle w:val="ACK-ChoreographyHeader"/>
            </w:pPr>
            <w:r w:rsidRPr="00121095">
              <w:t>RDY^K15^RDY_K15</w:t>
            </w:r>
          </w:p>
        </w:tc>
      </w:tr>
      <w:tr w:rsidR="0049558B" w14:paraId="71AD764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F9497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84C068"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8D655FC" w14:textId="77777777" w:rsidR="0049558B" w:rsidRDefault="0049558B" w:rsidP="00381A24">
            <w:pPr>
              <w:pStyle w:val="ACK-ChoreographyBody"/>
            </w:pPr>
            <w:r>
              <w:t>Field value: Enhanced mode</w:t>
            </w:r>
          </w:p>
        </w:tc>
      </w:tr>
      <w:tr w:rsidR="0049558B" w14:paraId="0989112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9FFB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2843390"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4BAF561"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3644A74" w14:textId="77777777" w:rsidR="0049558B" w:rsidRDefault="0049558B" w:rsidP="00381A24">
            <w:pPr>
              <w:pStyle w:val="ACK-ChoreographyBody"/>
            </w:pPr>
            <w:r>
              <w:t>AL, SU, ER</w:t>
            </w:r>
          </w:p>
        </w:tc>
      </w:tr>
      <w:tr w:rsidR="0049558B" w14:paraId="229C596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A646DF8"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9DBAAA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B2E56D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BC5E984" w14:textId="77777777" w:rsidR="0049558B" w:rsidRDefault="0049558B" w:rsidP="00381A24">
            <w:pPr>
              <w:pStyle w:val="ACK-ChoreographyBody"/>
            </w:pPr>
            <w:r>
              <w:t>AL</w:t>
            </w:r>
          </w:p>
        </w:tc>
      </w:tr>
      <w:tr w:rsidR="0049558B" w14:paraId="7EB51AF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1D8B6B"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F7A760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80E51B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862BB37" w14:textId="77777777" w:rsidR="0049558B" w:rsidRDefault="0049558B" w:rsidP="00381A24">
            <w:pPr>
              <w:pStyle w:val="ACK-ChoreographyBody"/>
            </w:pPr>
            <w:r>
              <w:rPr>
                <w:szCs w:val="16"/>
              </w:rPr>
              <w:t>ACK^K15^ACK</w:t>
            </w:r>
          </w:p>
        </w:tc>
      </w:tr>
      <w:tr w:rsidR="0049558B" w14:paraId="27721B7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4D8B52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8AB366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B53941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066164B" w14:textId="77777777" w:rsidR="0049558B" w:rsidRDefault="0049558B" w:rsidP="00381A24">
            <w:pPr>
              <w:pStyle w:val="ACK-ChoreographyBody"/>
            </w:pPr>
            <w:r>
              <w:t>-</w:t>
            </w:r>
          </w:p>
        </w:tc>
      </w:tr>
    </w:tbl>
    <w:p w14:paraId="5F9413AB" w14:textId="77777777" w:rsidR="0049558B" w:rsidRDefault="0049558B">
      <w:pPr>
        <w:pStyle w:val="NormalIndented"/>
      </w:pPr>
    </w:p>
    <w:p w14:paraId="4EC381DA" w14:textId="77777777" w:rsidR="00E921A2" w:rsidRPr="00121095" w:rsidRDefault="00E921A2">
      <w:pPr>
        <w:pStyle w:val="NormalIndented"/>
      </w:pPr>
      <w:r w:rsidRPr="00121095">
        <w:t xml:space="preserve">The RDY_K15 supports a Display Response to the QBP and contains the MSH, MSA, ERR, QAK, DSP, and the DSC.  Its default trigger event is K15.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w:t>
      </w:r>
    </w:p>
    <w:p w14:paraId="3D597644" w14:textId="77777777" w:rsidR="00E921A2"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2C1AE206" w14:textId="77777777" w:rsidR="00E921A2" w:rsidRPr="000854A8" w:rsidRDefault="00E921A2" w:rsidP="00BF5311"/>
    <w:p w14:paraId="1E5DD96C" w14:textId="77777777" w:rsidR="00E921A2" w:rsidRPr="00121095" w:rsidRDefault="00E921A2" w:rsidP="00BF5311">
      <w:pPr>
        <w:pStyle w:val="Note"/>
      </w:pPr>
      <w:bookmarkStart w:id="242" w:name="_Toc495483549"/>
      <w:bookmarkStart w:id="243" w:name="_Toc24273771"/>
      <w:bookmarkStart w:id="244" w:name="_Toc41280978"/>
      <w:bookmarkStart w:id="245" w:name="_Toc43004340"/>
      <w:bookmarkStart w:id="246" w:name="_Toc461003129"/>
      <w:bookmarkStart w:id="247" w:name="_Toc461697661"/>
      <w:bookmarkStart w:id="248" w:name="_Toc461849287"/>
      <w:bookmarkStart w:id="249" w:name="_Toc462052842"/>
      <w:bookmarkStart w:id="250" w:name="_Toc462567139"/>
      <w:bookmarkStart w:id="251" w:name="_Toc456230067"/>
      <w:bookmarkStart w:id="252" w:name="_Toc456771975"/>
      <w:bookmarkStart w:id="253" w:name="_Toc457641321"/>
      <w:bookmarkStart w:id="254" w:name="_Toc458303378"/>
      <w:bookmarkStart w:id="255" w:name="_Toc459005928"/>
      <w:bookmarkStart w:id="256" w:name="_Toc459197217"/>
      <w:bookmarkStart w:id="257" w:name="_Toc460048220"/>
      <w:bookmarkStart w:id="258" w:name="_Toc460656707"/>
      <w:bookmarkEnd w:id="234"/>
      <w:r w:rsidRPr="00121095">
        <w:rPr>
          <w:b/>
        </w:rPr>
        <w:t>Note on QBP</w:t>
      </w:r>
      <w:r w:rsidRPr="00121095">
        <w:t xml:space="preserve">: Query By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116AC487" w14:textId="1508B49E" w:rsidR="00E921A2" w:rsidRPr="00121095" w:rsidRDefault="002044FB" w:rsidP="002044FB">
      <w:pPr>
        <w:pStyle w:val="Heading3"/>
        <w:numPr>
          <w:ilvl w:val="0"/>
          <w:numId w:val="0"/>
        </w:numPr>
        <w:tabs>
          <w:tab w:val="left" w:pos="1440"/>
        </w:tabs>
      </w:pPr>
      <w:bookmarkStart w:id="259" w:name="_Toc28957701"/>
      <w:r w:rsidRPr="00121095">
        <w:t>5.4.4</w:t>
      </w:r>
      <w:r w:rsidRPr="00121095">
        <w:tab/>
      </w:r>
      <w:r w:rsidR="00E921A2" w:rsidRPr="00121095">
        <w:t xml:space="preserve">QSB </w:t>
      </w:r>
      <w:r w:rsidR="00514A79">
        <w:t>–</w:t>
      </w:r>
      <w:r w:rsidR="00E921A2" w:rsidRPr="00121095">
        <w:t xml:space="preserve"> Create subscription (Event Q16)</w:t>
      </w:r>
      <w:bookmarkEnd w:id="242"/>
      <w:bookmarkEnd w:id="243"/>
      <w:bookmarkEnd w:id="244"/>
      <w:bookmarkEnd w:id="245"/>
      <w:bookmarkEnd w:id="259"/>
      <w:r w:rsidR="00BF2FE6" w:rsidRPr="00121095">
        <w:fldChar w:fldCharType="begin"/>
      </w:r>
      <w:r w:rsidR="00E921A2" w:rsidRPr="00121095">
        <w:instrText xml:space="preserve"> XE "Q16" </w:instrText>
      </w:r>
      <w:r w:rsidR="00BF2FE6" w:rsidRPr="00121095">
        <w:fldChar w:fldCharType="end"/>
      </w:r>
      <w:r w:rsidR="00BF2FE6" w:rsidRPr="00121095">
        <w:fldChar w:fldCharType="begin"/>
      </w:r>
      <w:r w:rsidR="00E921A2" w:rsidRPr="00121095">
        <w:instrText xml:space="preserve"> XE "QSB" </w:instrText>
      </w:r>
      <w:r w:rsidR="00BF2FE6" w:rsidRPr="00121095">
        <w:fldChar w:fldCharType="end"/>
      </w:r>
      <w:r w:rsidR="00BF2FE6" w:rsidRPr="00121095">
        <w:fldChar w:fldCharType="begin"/>
      </w:r>
      <w:r w:rsidR="00E921A2" w:rsidRPr="00121095">
        <w:instrText xml:space="preserve"> XE "Messages:QSB" </w:instrText>
      </w:r>
      <w:r w:rsidR="00BF2FE6" w:rsidRPr="00121095">
        <w:fldChar w:fldCharType="end"/>
      </w:r>
    </w:p>
    <w:p w14:paraId="48021CAD" w14:textId="4BCDE1B5" w:rsidR="00E921A2" w:rsidRPr="00121095" w:rsidRDefault="00E921A2">
      <w:pPr>
        <w:pStyle w:val="NormalIndented"/>
      </w:pPr>
      <w:r w:rsidRPr="00121095">
        <w:t xml:space="preserve">See section </w:t>
      </w:r>
      <w:r w:rsidR="002503D5">
        <w:fldChar w:fldCharType="begin"/>
      </w:r>
      <w:r w:rsidR="002503D5">
        <w:instrText xml:space="preserve"> REF _Ref490990086 \r \h  \* MERGEFORMAT </w:instrText>
      </w:r>
      <w:r w:rsidR="002503D5">
        <w:fldChar w:fldCharType="separate"/>
      </w:r>
      <w:r w:rsidR="00C244BF" w:rsidRPr="00C244BF">
        <w:rPr>
          <w:rStyle w:val="HyperlinkText"/>
        </w:rPr>
        <w:t>5.7</w:t>
      </w:r>
      <w:r w:rsidR="002503D5">
        <w:fldChar w:fldCharType="end"/>
      </w:r>
      <w:r w:rsidRPr="00121095">
        <w:t>, "</w:t>
      </w:r>
      <w:r w:rsidR="002503D5">
        <w:fldChar w:fldCharType="begin"/>
      </w:r>
      <w:r w:rsidR="002503D5">
        <w:instrText xml:space="preserve"> REF _Ref490990086 \h  \* MERGEFORMAT </w:instrText>
      </w:r>
      <w:r w:rsidR="002503D5">
        <w:fldChar w:fldCharType="separate"/>
      </w:r>
      <w:r w:rsidR="00C244BF" w:rsidRPr="00C244BF">
        <w:rPr>
          <w:rStyle w:val="HyperlinkText"/>
        </w:rPr>
        <w:t>PUBLISH AND SUBSCRIBE</w:t>
      </w:r>
      <w:r w:rsidR="002503D5">
        <w:fldChar w:fldCharType="end"/>
      </w:r>
      <w:r w:rsidRPr="00121095">
        <w:t>" for more information about this event.</w:t>
      </w:r>
    </w:p>
    <w:p w14:paraId="1412E414" w14:textId="77777777" w:rsidR="00E921A2" w:rsidRPr="00121095" w:rsidRDefault="00E921A2">
      <w:pPr>
        <w:pStyle w:val="MsgTableCaption"/>
      </w:pPr>
      <w:r w:rsidRPr="00121095">
        <w:t xml:space="preserve">QSB^Q16^QSB_Q16: Create Subscription </w:t>
      </w:r>
      <w:r w:rsidR="00BF2FE6" w:rsidRPr="00121095">
        <w:fldChar w:fldCharType="begin"/>
      </w:r>
      <w:r w:rsidRPr="00121095">
        <w:instrText xml:space="preserve"> XE "QSB"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5ADAEB2F"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3C494D4"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78E606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C14617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4ED336E" w14:textId="77777777" w:rsidR="00E921A2" w:rsidRPr="00121095" w:rsidRDefault="00E921A2">
            <w:pPr>
              <w:pStyle w:val="MsgTableHeader"/>
              <w:jc w:val="center"/>
              <w:rPr>
                <w:lang w:val="en-US"/>
              </w:rPr>
            </w:pPr>
            <w:r w:rsidRPr="00121095">
              <w:rPr>
                <w:lang w:val="en-US"/>
              </w:rPr>
              <w:t>Sec Ref</w:t>
            </w:r>
          </w:p>
        </w:tc>
      </w:tr>
      <w:tr w:rsidR="00E921A2" w:rsidRPr="00E921A2" w14:paraId="212918D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1B7D5D51"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371ADD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B26DA8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9A93E9" w14:textId="77777777" w:rsidR="00E921A2" w:rsidRPr="00121095" w:rsidRDefault="00E921A2">
            <w:pPr>
              <w:pStyle w:val="MsgTableBody"/>
              <w:jc w:val="center"/>
            </w:pPr>
            <w:r w:rsidRPr="00121095">
              <w:t>2.15.9</w:t>
            </w:r>
          </w:p>
        </w:tc>
      </w:tr>
      <w:tr w:rsidR="00E921A2" w:rsidRPr="00E921A2" w14:paraId="6B39331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AA45EC"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F493E7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7EDF28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E380E" w14:textId="77777777" w:rsidR="00E921A2" w:rsidRPr="00121095" w:rsidRDefault="00E921A2">
            <w:pPr>
              <w:pStyle w:val="MsgTableBody"/>
              <w:jc w:val="center"/>
            </w:pPr>
            <w:r w:rsidRPr="00121095">
              <w:t>2.15.12</w:t>
            </w:r>
          </w:p>
        </w:tc>
      </w:tr>
      <w:tr w:rsidR="00E921A2" w:rsidRPr="00E921A2" w14:paraId="5F7B423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6A20E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E7CD0B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56039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44DD9" w14:textId="77777777" w:rsidR="00E921A2" w:rsidRPr="00121095" w:rsidRDefault="00E921A2">
            <w:pPr>
              <w:pStyle w:val="MsgTableBody"/>
              <w:jc w:val="center"/>
            </w:pPr>
            <w:r w:rsidRPr="00121095">
              <w:t>2.14.13</w:t>
            </w:r>
          </w:p>
        </w:tc>
      </w:tr>
      <w:tr w:rsidR="00E921A2" w:rsidRPr="00E921A2" w14:paraId="379D6FB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A91825"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0101230" w14:textId="77777777" w:rsidR="00E921A2" w:rsidRPr="00121095" w:rsidRDefault="00E921A2">
            <w:pPr>
              <w:pStyle w:val="MsgTableBody"/>
            </w:pPr>
            <w:r w:rsidRPr="00121095">
              <w:t xml:space="preserve">Query Parameter Definition </w:t>
            </w:r>
          </w:p>
        </w:tc>
        <w:tc>
          <w:tcPr>
            <w:tcW w:w="864" w:type="dxa"/>
            <w:tcBorders>
              <w:top w:val="dotted" w:sz="4" w:space="0" w:color="auto"/>
              <w:left w:val="nil"/>
              <w:bottom w:val="dotted" w:sz="4" w:space="0" w:color="auto"/>
              <w:right w:val="nil"/>
            </w:tcBorders>
            <w:shd w:val="clear" w:color="auto" w:fill="FFFFFF"/>
          </w:tcPr>
          <w:p w14:paraId="3396B7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C7ABD" w14:textId="77777777" w:rsidR="00E921A2" w:rsidRPr="00121095" w:rsidRDefault="00E921A2">
            <w:pPr>
              <w:pStyle w:val="MsgTableBody"/>
              <w:jc w:val="center"/>
            </w:pPr>
            <w:r w:rsidRPr="00121095">
              <w:t>5.5.4</w:t>
            </w:r>
          </w:p>
        </w:tc>
      </w:tr>
      <w:tr w:rsidR="00E921A2" w:rsidRPr="00E921A2" w14:paraId="475E94F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D47FA7"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31E2EA"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30DAFC2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085981" w14:textId="77777777" w:rsidR="00E921A2" w:rsidRPr="00121095" w:rsidRDefault="00E921A2">
            <w:pPr>
              <w:pStyle w:val="MsgTableBody"/>
              <w:jc w:val="center"/>
            </w:pPr>
            <w:r w:rsidRPr="00121095">
              <w:t>5.5.6</w:t>
            </w:r>
          </w:p>
        </w:tc>
      </w:tr>
      <w:tr w:rsidR="00E921A2" w:rsidRPr="00E921A2" w14:paraId="1CCC3AA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2848452"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0D4FC0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5D67CC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7CBF86" w14:textId="77777777" w:rsidR="00E921A2" w:rsidRPr="00121095" w:rsidRDefault="00E921A2">
            <w:pPr>
              <w:pStyle w:val="MsgTableBody"/>
              <w:jc w:val="center"/>
            </w:pPr>
            <w:r w:rsidRPr="00121095">
              <w:t>2.15.4</w:t>
            </w:r>
          </w:p>
        </w:tc>
      </w:tr>
    </w:tbl>
    <w:p w14:paraId="61F1D682"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61985ED3"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15BF2919" w14:textId="77777777" w:rsidR="0049558B" w:rsidRDefault="0049558B" w:rsidP="00381A24">
            <w:pPr>
              <w:pStyle w:val="ACK-ChoreographyHeader"/>
            </w:pPr>
            <w:r>
              <w:t>Acknowledgement Choreography</w:t>
            </w:r>
          </w:p>
        </w:tc>
      </w:tr>
      <w:tr w:rsidR="0049558B" w14:paraId="5674FE8B"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2D7AAE14" w14:textId="77777777" w:rsidR="0049558B" w:rsidRDefault="0049558B" w:rsidP="00381A24">
            <w:pPr>
              <w:pStyle w:val="ACK-ChoreographyHeader"/>
            </w:pPr>
            <w:r w:rsidRPr="00121095">
              <w:t>QSB^Q16^QSB_Q16</w:t>
            </w:r>
          </w:p>
        </w:tc>
      </w:tr>
      <w:tr w:rsidR="0049558B" w14:paraId="0EFF943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1560D0F"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D3FEE3D"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58A36251" w14:textId="77777777" w:rsidR="0049558B" w:rsidRDefault="0049558B" w:rsidP="00381A24">
            <w:pPr>
              <w:pStyle w:val="ACK-ChoreographyBody"/>
            </w:pPr>
            <w:r>
              <w:t>Field value: Enhanced mode</w:t>
            </w:r>
          </w:p>
        </w:tc>
      </w:tr>
      <w:tr w:rsidR="0049558B" w14:paraId="6EE837C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DE502A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5A48FBF"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252B779E"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0F98AB17" w14:textId="77777777" w:rsidR="0049558B" w:rsidRDefault="0049558B" w:rsidP="00381A24">
            <w:pPr>
              <w:pStyle w:val="ACK-ChoreographyBody"/>
            </w:pPr>
            <w:r>
              <w:t>AL, SU, ER</w:t>
            </w:r>
          </w:p>
        </w:tc>
      </w:tr>
      <w:tr w:rsidR="0049558B" w14:paraId="453A604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B1478D"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512E022"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702D787A"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B73D18A" w14:textId="77777777" w:rsidR="0049558B" w:rsidRDefault="0049558B" w:rsidP="00381A24">
            <w:pPr>
              <w:pStyle w:val="ACK-ChoreographyBody"/>
            </w:pPr>
            <w:r>
              <w:t>AL</w:t>
            </w:r>
          </w:p>
        </w:tc>
      </w:tr>
      <w:tr w:rsidR="0049558B" w14:paraId="7CA5633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B8CE9D2"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7F30F8F"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62A89493"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7858AB02" w14:textId="77777777" w:rsidR="0049558B" w:rsidRDefault="0049558B" w:rsidP="00381A24">
            <w:pPr>
              <w:pStyle w:val="ACK-ChoreographyBody"/>
            </w:pPr>
            <w:r w:rsidRPr="00121095">
              <w:t>ACK^Q16^ACK</w:t>
            </w:r>
          </w:p>
        </w:tc>
      </w:tr>
      <w:tr w:rsidR="0049558B" w14:paraId="3164E8A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FDCEA35"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911E560" w14:textId="77777777" w:rsidR="0049558B" w:rsidRDefault="00381A24" w:rsidP="00381A24">
            <w:pPr>
              <w:pStyle w:val="ACK-ChoreographyBody"/>
            </w:pPr>
            <w:r w:rsidRPr="00121095">
              <w:t>ACK^Q16^ACK</w:t>
            </w:r>
          </w:p>
        </w:tc>
        <w:tc>
          <w:tcPr>
            <w:tcW w:w="1929" w:type="dxa"/>
            <w:tcBorders>
              <w:top w:val="single" w:sz="4" w:space="0" w:color="auto"/>
              <w:left w:val="single" w:sz="4" w:space="0" w:color="auto"/>
              <w:bottom w:val="single" w:sz="4" w:space="0" w:color="auto"/>
              <w:right w:val="single" w:sz="4" w:space="0" w:color="auto"/>
            </w:tcBorders>
            <w:hideMark/>
          </w:tcPr>
          <w:p w14:paraId="0E993991" w14:textId="77777777" w:rsidR="0049558B" w:rsidRDefault="00381A24" w:rsidP="00381A24">
            <w:pPr>
              <w:pStyle w:val="ACK-ChoreographyBody"/>
            </w:pPr>
            <w:r w:rsidRPr="00121095">
              <w:t>ACK^Q16^ACK</w:t>
            </w:r>
          </w:p>
        </w:tc>
        <w:tc>
          <w:tcPr>
            <w:tcW w:w="1984" w:type="dxa"/>
            <w:tcBorders>
              <w:top w:val="single" w:sz="4" w:space="0" w:color="auto"/>
              <w:left w:val="single" w:sz="4" w:space="0" w:color="auto"/>
              <w:bottom w:val="single" w:sz="4" w:space="0" w:color="auto"/>
              <w:right w:val="single" w:sz="4" w:space="0" w:color="auto"/>
            </w:tcBorders>
            <w:hideMark/>
          </w:tcPr>
          <w:p w14:paraId="2742312A" w14:textId="77777777" w:rsidR="0049558B" w:rsidRDefault="0049558B" w:rsidP="00381A24">
            <w:pPr>
              <w:pStyle w:val="ACK-ChoreographyBody"/>
            </w:pPr>
            <w:r w:rsidRPr="00121095">
              <w:t>ACK^Q16^ACK</w:t>
            </w:r>
          </w:p>
        </w:tc>
      </w:tr>
    </w:tbl>
    <w:p w14:paraId="073E4B0D" w14:textId="77777777" w:rsidR="0049558B" w:rsidRPr="00121095" w:rsidRDefault="0049558B">
      <w:pPr>
        <w:pStyle w:val="NormalIndented"/>
      </w:pPr>
    </w:p>
    <w:p w14:paraId="7BD1F947" w14:textId="77777777" w:rsidR="00E921A2" w:rsidRPr="00121095" w:rsidRDefault="00E921A2">
      <w:pPr>
        <w:pStyle w:val="MsgTableCaption"/>
      </w:pPr>
      <w:r w:rsidRPr="00121095">
        <w:t>ACK^Q16^ACK: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3055045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155048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59C03C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D4943A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EB63D27" w14:textId="77777777" w:rsidR="00E921A2" w:rsidRPr="00121095" w:rsidRDefault="00E921A2">
            <w:pPr>
              <w:pStyle w:val="MsgTableHeader"/>
              <w:jc w:val="center"/>
              <w:rPr>
                <w:lang w:val="en-US"/>
              </w:rPr>
            </w:pPr>
            <w:r w:rsidRPr="00121095">
              <w:rPr>
                <w:lang w:val="en-US"/>
              </w:rPr>
              <w:t>Sec Ref</w:t>
            </w:r>
          </w:p>
        </w:tc>
      </w:tr>
      <w:tr w:rsidR="00E921A2" w:rsidRPr="00E921A2" w14:paraId="6D3D499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895661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67A2EF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8686C7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9159D39" w14:textId="77777777" w:rsidR="00E921A2" w:rsidRPr="00121095" w:rsidRDefault="00E921A2">
            <w:pPr>
              <w:pStyle w:val="MsgTableBody"/>
              <w:jc w:val="center"/>
            </w:pPr>
            <w:r w:rsidRPr="00121095">
              <w:t>2.15.9</w:t>
            </w:r>
          </w:p>
        </w:tc>
      </w:tr>
      <w:tr w:rsidR="00E921A2" w:rsidRPr="00E921A2" w14:paraId="63B05C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3CA39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85D606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1491DC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0714A9" w14:textId="77777777" w:rsidR="00E921A2" w:rsidRPr="00121095" w:rsidRDefault="00E921A2">
            <w:pPr>
              <w:pStyle w:val="MsgTableBody"/>
              <w:jc w:val="center"/>
            </w:pPr>
            <w:r w:rsidRPr="00121095">
              <w:t>2.15.12</w:t>
            </w:r>
          </w:p>
        </w:tc>
      </w:tr>
      <w:tr w:rsidR="00E921A2" w:rsidRPr="00E921A2" w14:paraId="25F0D9B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E9DF83"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A30A89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7C16A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1A76D" w14:textId="77777777" w:rsidR="00E921A2" w:rsidRPr="00121095" w:rsidRDefault="00E921A2">
            <w:pPr>
              <w:pStyle w:val="MsgTableBody"/>
              <w:jc w:val="center"/>
            </w:pPr>
            <w:r w:rsidRPr="00121095">
              <w:t>2.14.13</w:t>
            </w:r>
          </w:p>
        </w:tc>
      </w:tr>
      <w:tr w:rsidR="00E921A2" w:rsidRPr="00E921A2" w14:paraId="71E1D1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3DC0DA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C049BE7"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67DDDD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914A72" w14:textId="77777777" w:rsidR="00E921A2" w:rsidRPr="00121095" w:rsidRDefault="00E921A2">
            <w:pPr>
              <w:pStyle w:val="MsgTableBody"/>
              <w:jc w:val="center"/>
            </w:pPr>
            <w:r w:rsidRPr="00121095">
              <w:t>2.15.8</w:t>
            </w:r>
          </w:p>
        </w:tc>
      </w:tr>
      <w:tr w:rsidR="00E921A2" w:rsidRPr="00E921A2" w14:paraId="37D672CF"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F33DBA3"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037DE771"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10248AD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4EECA5E" w14:textId="77777777" w:rsidR="00E921A2" w:rsidRPr="00121095" w:rsidRDefault="00E921A2">
            <w:pPr>
              <w:pStyle w:val="MsgTableBody"/>
              <w:jc w:val="center"/>
            </w:pPr>
            <w:r w:rsidRPr="00121095">
              <w:t>2.15.5</w:t>
            </w:r>
          </w:p>
        </w:tc>
      </w:tr>
    </w:tbl>
    <w:p w14:paraId="38FF2FF0" w14:textId="77777777" w:rsidR="0049558B" w:rsidRDefault="0049558B" w:rsidP="0049558B">
      <w:bookmarkStart w:id="260" w:name="_Toc495483550"/>
      <w:bookmarkStart w:id="261" w:name="_Toc24273772"/>
      <w:bookmarkStart w:id="262" w:name="_Toc41280979"/>
      <w:bookmarkStart w:id="263" w:name="_Toc430043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7182B65A"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0DEE1A1" w14:textId="77777777" w:rsidR="0049558B" w:rsidRDefault="0049558B" w:rsidP="00381A24">
            <w:pPr>
              <w:pStyle w:val="ACK-ChoreographyHeader"/>
            </w:pPr>
            <w:r>
              <w:t>Acknowledgement Choreography</w:t>
            </w:r>
          </w:p>
        </w:tc>
      </w:tr>
      <w:tr w:rsidR="0049558B" w14:paraId="48E8215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E9A84DE" w14:textId="77777777" w:rsidR="0049558B" w:rsidRDefault="0049558B" w:rsidP="00381A24">
            <w:pPr>
              <w:pStyle w:val="ACK-ChoreographyHeader"/>
            </w:pPr>
            <w:r w:rsidRPr="00121095">
              <w:t>ACK^Q16^ACK</w:t>
            </w:r>
          </w:p>
        </w:tc>
      </w:tr>
      <w:tr w:rsidR="0049558B" w14:paraId="6BC244F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533D7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A405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7344831" w14:textId="77777777" w:rsidR="0049558B" w:rsidRDefault="0049558B" w:rsidP="00381A24">
            <w:pPr>
              <w:pStyle w:val="ACK-ChoreographyBody"/>
            </w:pPr>
            <w:r>
              <w:t>Field value: Enhanced mode</w:t>
            </w:r>
          </w:p>
        </w:tc>
      </w:tr>
      <w:tr w:rsidR="0049558B" w14:paraId="63EDE00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6DC5DF2"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F0CD8F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AEC6395"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9B51B86" w14:textId="77777777" w:rsidR="0049558B" w:rsidRDefault="0049558B" w:rsidP="00381A24">
            <w:pPr>
              <w:pStyle w:val="ACK-ChoreographyBody"/>
            </w:pPr>
            <w:r>
              <w:t>AL, SU, ER</w:t>
            </w:r>
          </w:p>
        </w:tc>
      </w:tr>
      <w:tr w:rsidR="0049558B" w14:paraId="6D2E910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B98D5F"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4713AE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6ED44AC"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7706063" w14:textId="77777777" w:rsidR="0049558B" w:rsidRDefault="0049558B" w:rsidP="00381A24">
            <w:pPr>
              <w:pStyle w:val="ACK-ChoreographyBody"/>
            </w:pPr>
            <w:r>
              <w:t>AL</w:t>
            </w:r>
          </w:p>
        </w:tc>
      </w:tr>
      <w:tr w:rsidR="0049558B" w14:paraId="3C132DA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E7DA17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4A72A05"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C03BD9C"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68DE18F" w14:textId="77777777" w:rsidR="0049558B" w:rsidRDefault="0049558B" w:rsidP="00381A24">
            <w:pPr>
              <w:pStyle w:val="ACK-ChoreographyBody"/>
            </w:pPr>
            <w:r>
              <w:rPr>
                <w:szCs w:val="16"/>
              </w:rPr>
              <w:t>ACK^Q16^ACK</w:t>
            </w:r>
          </w:p>
        </w:tc>
      </w:tr>
      <w:tr w:rsidR="0049558B" w14:paraId="1F7C2C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6CA2492"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3E9DFE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E3EE20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D72FDB7" w14:textId="77777777" w:rsidR="0049558B" w:rsidRDefault="0049558B" w:rsidP="00381A24">
            <w:pPr>
              <w:pStyle w:val="ACK-ChoreographyBody"/>
            </w:pPr>
            <w:r>
              <w:t>-</w:t>
            </w:r>
          </w:p>
        </w:tc>
      </w:tr>
    </w:tbl>
    <w:p w14:paraId="79B1B426" w14:textId="77777777" w:rsidR="0049558B" w:rsidRDefault="0049558B" w:rsidP="007D495C"/>
    <w:p w14:paraId="31590B12" w14:textId="600759B1" w:rsidR="00E921A2" w:rsidRPr="00121095" w:rsidRDefault="002044FB" w:rsidP="002044FB">
      <w:pPr>
        <w:pStyle w:val="Heading3"/>
        <w:numPr>
          <w:ilvl w:val="0"/>
          <w:numId w:val="0"/>
        </w:numPr>
        <w:tabs>
          <w:tab w:val="left" w:pos="1440"/>
        </w:tabs>
      </w:pPr>
      <w:bookmarkStart w:id="264" w:name="_Toc28957702"/>
      <w:r w:rsidRPr="00121095">
        <w:t>5.4.5</w:t>
      </w:r>
      <w:r w:rsidRPr="00121095">
        <w:tab/>
      </w:r>
      <w:r w:rsidR="00E921A2" w:rsidRPr="00121095">
        <w:t xml:space="preserve">QVR </w:t>
      </w:r>
      <w:r w:rsidR="00514A79">
        <w:t>–</w:t>
      </w:r>
      <w:r w:rsidR="00E921A2" w:rsidRPr="00121095">
        <w:t xml:space="preserve"> query for previous events</w:t>
      </w:r>
      <w:bookmarkEnd w:id="246"/>
      <w:bookmarkEnd w:id="247"/>
      <w:bookmarkEnd w:id="248"/>
      <w:bookmarkEnd w:id="249"/>
      <w:bookmarkEnd w:id="250"/>
      <w:r w:rsidR="00E921A2" w:rsidRPr="00121095">
        <w:t xml:space="preserve"> (Event Q17)</w:t>
      </w:r>
      <w:bookmarkEnd w:id="260"/>
      <w:bookmarkEnd w:id="261"/>
      <w:bookmarkEnd w:id="262"/>
      <w:bookmarkEnd w:id="263"/>
      <w:bookmarkEnd w:id="264"/>
      <w:r w:rsidR="00BF2FE6" w:rsidRPr="00121095">
        <w:fldChar w:fldCharType="begin"/>
      </w:r>
      <w:r w:rsidR="00E921A2" w:rsidRPr="00121095">
        <w:instrText xml:space="preserve"> XE "Q17" </w:instrText>
      </w:r>
      <w:r w:rsidR="00BF2FE6" w:rsidRPr="00121095">
        <w:fldChar w:fldCharType="end"/>
      </w:r>
      <w:r w:rsidR="00BF2FE6" w:rsidRPr="00121095">
        <w:fldChar w:fldCharType="begin"/>
      </w:r>
      <w:r w:rsidR="00E921A2" w:rsidRPr="00121095">
        <w:instrText xml:space="preserve"> XE "QVR" </w:instrText>
      </w:r>
      <w:r w:rsidR="00BF2FE6" w:rsidRPr="00121095">
        <w:fldChar w:fldCharType="end"/>
      </w:r>
      <w:r w:rsidR="00BF2FE6" w:rsidRPr="00121095">
        <w:fldChar w:fldCharType="begin"/>
      </w:r>
      <w:r w:rsidR="00E921A2" w:rsidRPr="00121095">
        <w:instrText xml:space="preserve"> XE "Messages:QVR" </w:instrText>
      </w:r>
      <w:r w:rsidR="00BF2FE6" w:rsidRPr="00121095">
        <w:fldChar w:fldCharType="end"/>
      </w:r>
    </w:p>
    <w:p w14:paraId="400A6F5B" w14:textId="77777777" w:rsidR="00E921A2" w:rsidRPr="00121095" w:rsidRDefault="00E921A2">
      <w:pPr>
        <w:pStyle w:val="NormalIndented"/>
      </w:pPr>
      <w:r w:rsidRPr="00121095">
        <w:t xml:space="preserve">The Query for Previous Events is like a Query by Parameter with a Segment Pattern Response except that the response consists of zero to many messages of the type defined in the Query Profile rather than a single response message containing multiple iterations of the segment pattern.  While the messages sent in response to a QVR will reflect events which occurred in the past, the time stamp in the message header will reflect the time the message is actually constructed (current time).  It is also similar to the previous generation VQQ/RQQ Event Replay. </w:t>
      </w:r>
    </w:p>
    <w:p w14:paraId="6B5ECA47" w14:textId="77777777" w:rsidR="00E921A2" w:rsidRPr="00121095" w:rsidRDefault="00E921A2">
      <w:pPr>
        <w:pStyle w:val="NormalIndented"/>
        <w:rPr>
          <w:b/>
        </w:rPr>
      </w:pPr>
      <w:r w:rsidRPr="00121095">
        <w:t>While the response is similar to subscription messages, it differs from subscription in that the response messages are the result of "interrogating" the database rather than events being triggered in the current timeframe.</w:t>
      </w:r>
    </w:p>
    <w:p w14:paraId="2E82E5ED" w14:textId="77777777" w:rsidR="00E921A2" w:rsidRPr="00121095" w:rsidRDefault="00E921A2">
      <w:pPr>
        <w:pStyle w:val="NormalIndented"/>
      </w:pPr>
      <w:r w:rsidRPr="00121095">
        <w:t>In a Query for Previous Events, the Server still has to parse the query, but avoids the handshaking protocols required in normal query/response situations. The Server acknowledges the query with the general acknowledgement message ACK. The Server then transmits a sequence of messages as if they were simulated unsolicited messages. This is useful for low end systems that unable to deal with the overhead of the query response message syntax, i.e., systems that can only process unsolicited update messages.</w:t>
      </w:r>
    </w:p>
    <w:p w14:paraId="6EBB90BC" w14:textId="77777777" w:rsidR="00E921A2" w:rsidRPr="00121095" w:rsidRDefault="00E921A2">
      <w:pPr>
        <w:pStyle w:val="NormalIndented"/>
      </w:pPr>
      <w:r w:rsidRPr="00121095">
        <w:t xml:space="preserve">Systems that choose to offer the QVR should offer guidance in the Query Profile, where appropriate, concerning the scope and size of the data requested by the Client.  Moreover, the Query Profile should contain language cautioning Clients of the potential for harm from getting messages out of the original sequence and/or context.  </w:t>
      </w:r>
    </w:p>
    <w:p w14:paraId="2CAC5BC2" w14:textId="77777777" w:rsidR="00E921A2" w:rsidRPr="00121095" w:rsidRDefault="00E921A2">
      <w:pPr>
        <w:pStyle w:val="NormalIndented"/>
      </w:pPr>
      <w:r w:rsidRPr="00121095">
        <w:t>Use cases for this query are as follows: 1) to populate a database initially, 2) to recover from an extended down time on the part of the recipient, or 3) to enable systems which normally receive unsolicited data to be extended to act as a query client with minimal modification.</w:t>
      </w:r>
    </w:p>
    <w:p w14:paraId="6B48E4D6" w14:textId="77777777" w:rsidR="00E921A2" w:rsidRPr="00121095" w:rsidRDefault="00E921A2">
      <w:pPr>
        <w:pStyle w:val="Note"/>
      </w:pPr>
      <w:r w:rsidRPr="00121095">
        <w:rPr>
          <w:b/>
        </w:rPr>
        <w:t>Note:</w:t>
      </w:r>
      <w:r w:rsidRPr="00121095">
        <w:t xml:space="preserve">  If there is a concern that it will be difficult to distinguish these messages from any current realtime messages, e.g., if they are going down the same pipe, the data offerer might choose to designate a unique </w:t>
      </w:r>
      <w:r w:rsidRPr="00121095">
        <w:rPr>
          <w:i/>
        </w:rPr>
        <w:t>MSH-3 Sending application</w:t>
      </w:r>
      <w:r w:rsidRPr="00121095">
        <w:t xml:space="preserve"> for the messages it sends in response to a QVR. This would allow downstream systems to recognize which messages were the result of the QVR, versus which are the result of current realtime activity on the sending system. For example, there may be 2 systems receiving pharmacy dispense messages. If system A wishes to issue a QVR to receive a historical load, system B might misinterpret the QVR results coming over the pipe as actual live data. A separate Sending Application name would allow for easy differentiation. </w:t>
      </w:r>
    </w:p>
    <w:p w14:paraId="667FCAE5" w14:textId="77777777" w:rsidR="00E921A2" w:rsidRPr="00121095" w:rsidRDefault="00E921A2">
      <w:pPr>
        <w:pStyle w:val="MsgTableCaption"/>
      </w:pPr>
      <w:r w:rsidRPr="00121095">
        <w:t>QVR^Q17^QVR_Q17: Query for Previous Events</w:t>
      </w:r>
      <w:r w:rsidR="00BF2FE6" w:rsidRPr="00121095">
        <w:fldChar w:fldCharType="begin"/>
      </w:r>
      <w:r w:rsidRPr="00121095">
        <w:instrText xml:space="preserve"> XE "QVR"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602AE38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F97956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54C2F1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6B783E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94C5377" w14:textId="77777777" w:rsidR="00E921A2" w:rsidRPr="00121095" w:rsidRDefault="00E921A2">
            <w:pPr>
              <w:pStyle w:val="MsgTableHeader"/>
              <w:jc w:val="center"/>
              <w:rPr>
                <w:lang w:val="en-US"/>
              </w:rPr>
            </w:pPr>
            <w:r w:rsidRPr="00121095">
              <w:rPr>
                <w:lang w:val="en-US"/>
              </w:rPr>
              <w:t>Sec Ref</w:t>
            </w:r>
          </w:p>
        </w:tc>
      </w:tr>
      <w:tr w:rsidR="00E921A2" w:rsidRPr="00E921A2" w14:paraId="545C66D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868AAE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2725F5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8BFDE7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C5BFD1" w14:textId="77777777" w:rsidR="00E921A2" w:rsidRPr="00121095" w:rsidRDefault="00E921A2">
            <w:pPr>
              <w:pStyle w:val="MsgTableBody"/>
              <w:jc w:val="center"/>
            </w:pPr>
            <w:r w:rsidRPr="00121095">
              <w:t>2.15.9</w:t>
            </w:r>
          </w:p>
        </w:tc>
      </w:tr>
      <w:tr w:rsidR="00E921A2" w:rsidRPr="00E921A2" w14:paraId="0032C3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7E1ABC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788E10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92E295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F5510B" w14:textId="77777777" w:rsidR="00E921A2" w:rsidRPr="00121095" w:rsidRDefault="00E921A2">
            <w:pPr>
              <w:pStyle w:val="MsgTableBody"/>
              <w:jc w:val="center"/>
            </w:pPr>
            <w:r w:rsidRPr="00121095">
              <w:t>2.15.12</w:t>
            </w:r>
          </w:p>
        </w:tc>
      </w:tr>
      <w:tr w:rsidR="00E921A2" w:rsidRPr="00E921A2" w14:paraId="4964FF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7C271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3F3577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96F89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79829" w14:textId="77777777" w:rsidR="00E921A2" w:rsidRPr="00121095" w:rsidRDefault="00E921A2">
            <w:pPr>
              <w:pStyle w:val="MsgTableBody"/>
              <w:jc w:val="center"/>
            </w:pPr>
            <w:r w:rsidRPr="00121095">
              <w:t>2.14.13</w:t>
            </w:r>
          </w:p>
        </w:tc>
      </w:tr>
      <w:tr w:rsidR="00E921A2" w:rsidRPr="00E921A2" w14:paraId="5808A47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BC5A82"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EE8F468" w14:textId="77777777" w:rsidR="00E921A2" w:rsidRPr="00121095" w:rsidRDefault="00E921A2">
            <w:pPr>
              <w:pStyle w:val="MsgTableBody"/>
            </w:pPr>
            <w:r w:rsidRPr="00121095">
              <w:t>Event Definition Segment</w:t>
            </w:r>
          </w:p>
        </w:tc>
        <w:tc>
          <w:tcPr>
            <w:tcW w:w="864" w:type="dxa"/>
            <w:tcBorders>
              <w:top w:val="dotted" w:sz="4" w:space="0" w:color="auto"/>
              <w:left w:val="nil"/>
              <w:bottom w:val="dotted" w:sz="4" w:space="0" w:color="auto"/>
              <w:right w:val="nil"/>
            </w:tcBorders>
            <w:shd w:val="clear" w:color="auto" w:fill="FFFFFF"/>
          </w:tcPr>
          <w:p w14:paraId="59F5290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4A773" w14:textId="77777777" w:rsidR="00E921A2" w:rsidRPr="00121095" w:rsidRDefault="00E921A2">
            <w:pPr>
              <w:pStyle w:val="MsgTableBody"/>
              <w:jc w:val="center"/>
            </w:pPr>
            <w:r w:rsidRPr="00121095">
              <w:t>5.5.4</w:t>
            </w:r>
          </w:p>
        </w:tc>
      </w:tr>
      <w:tr w:rsidR="00E921A2" w:rsidRPr="00E921A2" w14:paraId="7E1C0A7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E996FB2"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F5EE80A"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36F8A2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CCEF2" w14:textId="77777777" w:rsidR="00E921A2" w:rsidRPr="00121095" w:rsidRDefault="00E921A2">
            <w:pPr>
              <w:pStyle w:val="MsgTableBody"/>
              <w:jc w:val="center"/>
            </w:pPr>
          </w:p>
        </w:tc>
      </w:tr>
      <w:tr w:rsidR="00E921A2" w:rsidRPr="00E921A2" w14:paraId="14038A4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9FDC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4188119"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5B1D67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16E95F" w14:textId="77777777" w:rsidR="00E921A2" w:rsidRPr="00121095" w:rsidRDefault="00E921A2">
            <w:pPr>
              <w:pStyle w:val="MsgTableBody"/>
              <w:jc w:val="center"/>
            </w:pPr>
          </w:p>
        </w:tc>
      </w:tr>
      <w:tr w:rsidR="00E921A2" w:rsidRPr="00E921A2" w14:paraId="15ED4F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DC7213"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2112A28"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578AFF8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7A6E7C" w14:textId="77777777" w:rsidR="00E921A2" w:rsidRPr="00121095" w:rsidRDefault="00E921A2">
            <w:pPr>
              <w:pStyle w:val="MsgTableBody"/>
              <w:jc w:val="center"/>
            </w:pPr>
          </w:p>
        </w:tc>
      </w:tr>
      <w:tr w:rsidR="00E921A2" w:rsidRPr="00E921A2" w14:paraId="6410D5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13CEDD"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EF3E128"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5D1192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2C143B" w14:textId="77777777" w:rsidR="00E921A2" w:rsidRPr="00121095" w:rsidRDefault="00E921A2">
            <w:pPr>
              <w:pStyle w:val="MsgTableBody"/>
              <w:jc w:val="center"/>
            </w:pPr>
            <w:r w:rsidRPr="00121095">
              <w:t>5.5.6</w:t>
            </w:r>
          </w:p>
        </w:tc>
      </w:tr>
      <w:tr w:rsidR="00E921A2" w:rsidRPr="00E921A2" w14:paraId="60994711"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4E4268B"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FA7AADD"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E52D09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A198894" w14:textId="77777777" w:rsidR="00E921A2" w:rsidRPr="00121095" w:rsidRDefault="00E921A2">
            <w:pPr>
              <w:pStyle w:val="MsgTableBody"/>
              <w:jc w:val="center"/>
            </w:pPr>
            <w:r w:rsidRPr="00121095">
              <w:t>2.15.4</w:t>
            </w:r>
          </w:p>
        </w:tc>
      </w:tr>
    </w:tbl>
    <w:p w14:paraId="734844F1"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60D903EE"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3689D5BA" w14:textId="77777777" w:rsidR="00381A24" w:rsidRDefault="00381A24" w:rsidP="00381A24">
            <w:pPr>
              <w:pStyle w:val="ACK-ChoreographyHeader"/>
            </w:pPr>
            <w:r>
              <w:t>Acknowledgement Choreography</w:t>
            </w:r>
          </w:p>
        </w:tc>
      </w:tr>
      <w:tr w:rsidR="00381A24" w14:paraId="2F9CB71E"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0078A69E" w14:textId="77777777" w:rsidR="00381A24" w:rsidRDefault="00381A24" w:rsidP="00381A24">
            <w:pPr>
              <w:pStyle w:val="ACK-ChoreographyHeader"/>
            </w:pPr>
            <w:r w:rsidRPr="00121095">
              <w:t>QVR^Q17^QVR_Q17</w:t>
            </w:r>
          </w:p>
        </w:tc>
      </w:tr>
      <w:tr w:rsidR="00381A24" w14:paraId="4DF03C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29CAD3"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56C63A"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3BFF586E" w14:textId="77777777" w:rsidR="00381A24" w:rsidRDefault="00381A24" w:rsidP="00381A24">
            <w:pPr>
              <w:pStyle w:val="ACK-ChoreographyBody"/>
            </w:pPr>
            <w:r>
              <w:t>Field value: Enhanced mode</w:t>
            </w:r>
          </w:p>
        </w:tc>
      </w:tr>
      <w:tr w:rsidR="00381A24" w14:paraId="2EBD2FB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4493141"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6F34030"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4CF24668"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0583DCE0" w14:textId="77777777" w:rsidR="00381A24" w:rsidRDefault="00381A24" w:rsidP="00381A24">
            <w:pPr>
              <w:pStyle w:val="ACK-ChoreographyBody"/>
            </w:pPr>
            <w:r>
              <w:t>AL, SU, ER</w:t>
            </w:r>
          </w:p>
        </w:tc>
      </w:tr>
      <w:tr w:rsidR="00381A24" w14:paraId="62933B1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DCCECF"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F6A5AD"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583ECCD1"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7C444836" w14:textId="77777777" w:rsidR="00381A24" w:rsidRDefault="00381A24" w:rsidP="00381A24">
            <w:pPr>
              <w:pStyle w:val="ACK-ChoreographyBody"/>
            </w:pPr>
            <w:r>
              <w:t>AL</w:t>
            </w:r>
          </w:p>
        </w:tc>
      </w:tr>
      <w:tr w:rsidR="00381A24" w14:paraId="241DCB5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54F151C"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5E9A3A6"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6F37CDED"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4AE3E6E5" w14:textId="77777777" w:rsidR="00381A24" w:rsidRDefault="00381A24" w:rsidP="00381A24">
            <w:pPr>
              <w:pStyle w:val="ACK-ChoreographyBody"/>
            </w:pPr>
            <w:r w:rsidRPr="00121095">
              <w:t>ACK^Q1</w:t>
            </w:r>
            <w:r>
              <w:t>7</w:t>
            </w:r>
            <w:r w:rsidRPr="00121095">
              <w:t>^ACK</w:t>
            </w:r>
          </w:p>
        </w:tc>
      </w:tr>
      <w:tr w:rsidR="00381A24" w14:paraId="6DA9E69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0D9A06"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2DAA979" w14:textId="77777777" w:rsidR="00381A24" w:rsidRDefault="00381A24" w:rsidP="00381A24">
            <w:pPr>
              <w:pStyle w:val="ACK-ChoreographyBody"/>
            </w:pPr>
            <w:r w:rsidRPr="00121095">
              <w:t>ACK^Q1</w:t>
            </w:r>
            <w:r>
              <w:t>7</w:t>
            </w:r>
            <w:r w:rsidRPr="00121095">
              <w:t>^ACK</w:t>
            </w:r>
          </w:p>
        </w:tc>
        <w:tc>
          <w:tcPr>
            <w:tcW w:w="1929" w:type="dxa"/>
            <w:tcBorders>
              <w:top w:val="single" w:sz="4" w:space="0" w:color="auto"/>
              <w:left w:val="single" w:sz="4" w:space="0" w:color="auto"/>
              <w:bottom w:val="single" w:sz="4" w:space="0" w:color="auto"/>
              <w:right w:val="single" w:sz="4" w:space="0" w:color="auto"/>
            </w:tcBorders>
            <w:hideMark/>
          </w:tcPr>
          <w:p w14:paraId="49A48A3B" w14:textId="77777777" w:rsidR="00381A24" w:rsidRDefault="00381A24" w:rsidP="00381A24">
            <w:pPr>
              <w:pStyle w:val="ACK-ChoreographyBody"/>
            </w:pPr>
            <w:r w:rsidRPr="00121095">
              <w:t>ACK^Q1</w:t>
            </w:r>
            <w:r>
              <w:t>7</w:t>
            </w:r>
            <w:r w:rsidRPr="00121095">
              <w:t>^ACK</w:t>
            </w:r>
          </w:p>
        </w:tc>
        <w:tc>
          <w:tcPr>
            <w:tcW w:w="1984" w:type="dxa"/>
            <w:tcBorders>
              <w:top w:val="single" w:sz="4" w:space="0" w:color="auto"/>
              <w:left w:val="single" w:sz="4" w:space="0" w:color="auto"/>
              <w:bottom w:val="single" w:sz="4" w:space="0" w:color="auto"/>
              <w:right w:val="single" w:sz="4" w:space="0" w:color="auto"/>
            </w:tcBorders>
            <w:hideMark/>
          </w:tcPr>
          <w:p w14:paraId="4857DC44" w14:textId="77777777" w:rsidR="00381A24" w:rsidRDefault="00381A24" w:rsidP="00381A24">
            <w:pPr>
              <w:pStyle w:val="ACK-ChoreographyBody"/>
            </w:pPr>
            <w:r w:rsidRPr="00121095">
              <w:t>ACK^Q1</w:t>
            </w:r>
            <w:r>
              <w:t>7</w:t>
            </w:r>
            <w:r w:rsidRPr="00121095">
              <w:t>^ACK</w:t>
            </w:r>
          </w:p>
        </w:tc>
      </w:tr>
    </w:tbl>
    <w:p w14:paraId="29FFBFB7" w14:textId="77777777" w:rsidR="0049558B" w:rsidRPr="00121095" w:rsidRDefault="0049558B">
      <w:pPr>
        <w:pStyle w:val="NormalIndented"/>
      </w:pPr>
    </w:p>
    <w:p w14:paraId="536AA460" w14:textId="77777777" w:rsidR="00E921A2" w:rsidRPr="00121095" w:rsidRDefault="00E921A2">
      <w:pPr>
        <w:pStyle w:val="MsgTableCaption"/>
      </w:pPr>
      <w:r w:rsidRPr="00121095">
        <w:t>ACK^Q17^ACK: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28D1AE1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D30C8F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39BBB7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873ECD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2510249" w14:textId="77777777" w:rsidR="00E921A2" w:rsidRPr="00121095" w:rsidRDefault="00E921A2">
            <w:pPr>
              <w:pStyle w:val="MsgTableHeader"/>
              <w:jc w:val="center"/>
              <w:rPr>
                <w:lang w:val="en-US"/>
              </w:rPr>
            </w:pPr>
            <w:r w:rsidRPr="00121095">
              <w:rPr>
                <w:lang w:val="en-US"/>
              </w:rPr>
              <w:t>Sec Ref</w:t>
            </w:r>
          </w:p>
        </w:tc>
      </w:tr>
      <w:tr w:rsidR="00E921A2" w:rsidRPr="00E921A2" w14:paraId="5D8EA11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F10A710"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CE5CA3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68B325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516FA57" w14:textId="77777777" w:rsidR="00E921A2" w:rsidRPr="00121095" w:rsidRDefault="00E921A2">
            <w:pPr>
              <w:pStyle w:val="MsgTableBody"/>
              <w:jc w:val="center"/>
            </w:pPr>
            <w:r w:rsidRPr="00121095">
              <w:t>2.15.9</w:t>
            </w:r>
          </w:p>
        </w:tc>
      </w:tr>
      <w:tr w:rsidR="00E921A2" w:rsidRPr="00E921A2" w14:paraId="208E90F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C5CB4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613AB20"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B989F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327A66" w14:textId="77777777" w:rsidR="00E921A2" w:rsidRPr="00121095" w:rsidRDefault="00E921A2">
            <w:pPr>
              <w:pStyle w:val="MsgTableBody"/>
              <w:jc w:val="center"/>
            </w:pPr>
            <w:r w:rsidRPr="00121095">
              <w:t>2.15.12</w:t>
            </w:r>
          </w:p>
        </w:tc>
      </w:tr>
      <w:tr w:rsidR="00E921A2" w:rsidRPr="00E921A2" w14:paraId="52CA09A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85D368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B01426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A5DBB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DFC6F" w14:textId="77777777" w:rsidR="00E921A2" w:rsidRPr="00121095" w:rsidRDefault="00E921A2">
            <w:pPr>
              <w:pStyle w:val="MsgTableBody"/>
              <w:jc w:val="center"/>
            </w:pPr>
            <w:r w:rsidRPr="00121095">
              <w:t>2.14.13</w:t>
            </w:r>
          </w:p>
        </w:tc>
      </w:tr>
      <w:tr w:rsidR="00E921A2" w:rsidRPr="00E921A2" w14:paraId="3EED960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E1825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5523DAB"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3F14787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5EB25F" w14:textId="77777777" w:rsidR="00E921A2" w:rsidRPr="00121095" w:rsidRDefault="00E921A2">
            <w:pPr>
              <w:pStyle w:val="MsgTableBody"/>
              <w:jc w:val="center"/>
            </w:pPr>
            <w:r w:rsidRPr="00121095">
              <w:t>2.15.8</w:t>
            </w:r>
          </w:p>
        </w:tc>
      </w:tr>
      <w:tr w:rsidR="00E921A2" w:rsidRPr="00E921A2" w14:paraId="06337631"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BA0F770"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29415151"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49D94AC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0173AB1" w14:textId="77777777" w:rsidR="00E921A2" w:rsidRPr="00121095" w:rsidRDefault="00E921A2">
            <w:pPr>
              <w:pStyle w:val="MsgTableBody"/>
              <w:jc w:val="center"/>
            </w:pPr>
            <w:r w:rsidRPr="00121095">
              <w:t>2.15.5</w:t>
            </w:r>
          </w:p>
        </w:tc>
      </w:tr>
    </w:tbl>
    <w:p w14:paraId="7F49D9C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1C1F815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F34153C" w14:textId="77777777" w:rsidR="00381A24" w:rsidRDefault="00381A24" w:rsidP="00381A24">
            <w:pPr>
              <w:pStyle w:val="ACK-ChoreographyHeader"/>
            </w:pPr>
            <w:r>
              <w:t>Acknowledgement Choreography</w:t>
            </w:r>
          </w:p>
        </w:tc>
      </w:tr>
      <w:tr w:rsidR="00381A24" w14:paraId="4F1F972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FB147E2" w14:textId="77777777" w:rsidR="00381A24" w:rsidRDefault="00381A24" w:rsidP="00381A24">
            <w:pPr>
              <w:pStyle w:val="ACK-ChoreographyHeader"/>
            </w:pPr>
            <w:r w:rsidRPr="00121095">
              <w:t>ACK^Q1</w:t>
            </w:r>
            <w:r>
              <w:t>7</w:t>
            </w:r>
            <w:r w:rsidRPr="00121095">
              <w:t>^ACK</w:t>
            </w:r>
          </w:p>
        </w:tc>
      </w:tr>
      <w:tr w:rsidR="00381A24" w14:paraId="564CA25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9F74662"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53D772"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17D12F2" w14:textId="77777777" w:rsidR="00381A24" w:rsidRDefault="00381A24" w:rsidP="00381A24">
            <w:pPr>
              <w:pStyle w:val="ACK-ChoreographyBody"/>
            </w:pPr>
            <w:r>
              <w:t>Field value: Enhanced mode</w:t>
            </w:r>
          </w:p>
        </w:tc>
      </w:tr>
      <w:tr w:rsidR="00381A24" w14:paraId="36F02D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4FD7218"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A0EF849"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B57BBC5"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FCB57B1" w14:textId="77777777" w:rsidR="00381A24" w:rsidRDefault="00381A24" w:rsidP="00381A24">
            <w:pPr>
              <w:pStyle w:val="ACK-ChoreographyBody"/>
            </w:pPr>
            <w:r>
              <w:t>AL, SU, ER</w:t>
            </w:r>
          </w:p>
        </w:tc>
      </w:tr>
      <w:tr w:rsidR="00381A24" w14:paraId="1DB8F24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0B2F1F"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31B9C84"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5504F25"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4F8F417" w14:textId="77777777" w:rsidR="00381A24" w:rsidRDefault="00381A24" w:rsidP="00381A24">
            <w:pPr>
              <w:pStyle w:val="ACK-ChoreographyBody"/>
            </w:pPr>
            <w:r>
              <w:t>AL</w:t>
            </w:r>
          </w:p>
        </w:tc>
      </w:tr>
      <w:tr w:rsidR="00381A24" w14:paraId="11225CA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B33FC37"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45FA311"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3FFC242"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5CC13D9" w14:textId="77777777" w:rsidR="00381A24" w:rsidRDefault="00381A24" w:rsidP="00381A24">
            <w:pPr>
              <w:pStyle w:val="ACK-ChoreographyBody"/>
            </w:pPr>
            <w:r>
              <w:rPr>
                <w:szCs w:val="16"/>
              </w:rPr>
              <w:t>ACK^Q17^ACK</w:t>
            </w:r>
          </w:p>
        </w:tc>
      </w:tr>
      <w:tr w:rsidR="00381A24" w14:paraId="3ECB018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E4A2173"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CF2395B"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38F2635"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5B9AA68" w14:textId="77777777" w:rsidR="00381A24" w:rsidRDefault="00381A24" w:rsidP="00381A24">
            <w:pPr>
              <w:pStyle w:val="ACK-ChoreographyBody"/>
            </w:pPr>
            <w:r>
              <w:t>-</w:t>
            </w:r>
          </w:p>
        </w:tc>
      </w:tr>
    </w:tbl>
    <w:p w14:paraId="0D060577" w14:textId="77777777" w:rsidR="00381A24" w:rsidRDefault="00381A24">
      <w:pPr>
        <w:pStyle w:val="NormalIndented"/>
      </w:pPr>
    </w:p>
    <w:p w14:paraId="3B0C57E9" w14:textId="77777777" w:rsidR="00E921A2" w:rsidRPr="00121095" w:rsidRDefault="00E921A2">
      <w:pPr>
        <w:pStyle w:val="NormalIndented"/>
      </w:pPr>
      <w:r w:rsidRPr="00121095">
        <w:t>The QVR message segments are identical to those of the QBP.  A QVR Query Profile may use either the QSC or query by example syntactic variants as well as the query by simple parameter.</w:t>
      </w:r>
    </w:p>
    <w:p w14:paraId="63954987" w14:textId="536B8CDA" w:rsidR="00E921A2" w:rsidRPr="00121095" w:rsidRDefault="002044FB" w:rsidP="002044FB">
      <w:pPr>
        <w:pStyle w:val="Heading3"/>
        <w:numPr>
          <w:ilvl w:val="0"/>
          <w:numId w:val="0"/>
        </w:numPr>
        <w:tabs>
          <w:tab w:val="left" w:pos="1440"/>
        </w:tabs>
      </w:pPr>
      <w:bookmarkStart w:id="265" w:name="_Toc495483551"/>
      <w:bookmarkStart w:id="266" w:name="_Toc24273773"/>
      <w:bookmarkStart w:id="267" w:name="_Toc41280980"/>
      <w:bookmarkStart w:id="268" w:name="_Toc43004342"/>
      <w:bookmarkStart w:id="269" w:name="_Toc28957703"/>
      <w:bookmarkStart w:id="270" w:name="_Ref465670010"/>
      <w:bookmarkEnd w:id="251"/>
      <w:bookmarkEnd w:id="252"/>
      <w:bookmarkEnd w:id="253"/>
      <w:bookmarkEnd w:id="254"/>
      <w:bookmarkEnd w:id="255"/>
      <w:bookmarkEnd w:id="256"/>
      <w:bookmarkEnd w:id="257"/>
      <w:bookmarkEnd w:id="258"/>
      <w:r w:rsidRPr="00121095">
        <w:t>5.4.6</w:t>
      </w:r>
      <w:r w:rsidRPr="00121095">
        <w:tab/>
      </w:r>
      <w:r w:rsidR="00E921A2" w:rsidRPr="00121095">
        <w:t xml:space="preserve">QCN/ACK </w:t>
      </w:r>
      <w:r w:rsidR="00514A79">
        <w:t>–</w:t>
      </w:r>
      <w:r w:rsidR="00E921A2" w:rsidRPr="00121095">
        <w:t xml:space="preserve"> cancel query/acknowledge message (Event J01)</w:t>
      </w:r>
      <w:bookmarkEnd w:id="265"/>
      <w:bookmarkEnd w:id="266"/>
      <w:bookmarkEnd w:id="267"/>
      <w:bookmarkEnd w:id="268"/>
      <w:bookmarkEnd w:id="269"/>
      <w:r w:rsidR="00BF2FE6" w:rsidRPr="00121095">
        <w:fldChar w:fldCharType="begin"/>
      </w:r>
      <w:r w:rsidR="00E921A2" w:rsidRPr="00121095">
        <w:instrText xml:space="preserve"> XE "J01" </w:instrText>
      </w:r>
      <w:r w:rsidR="00BF2FE6" w:rsidRPr="00121095">
        <w:fldChar w:fldCharType="end"/>
      </w:r>
      <w:r w:rsidR="00BF2FE6" w:rsidRPr="00121095">
        <w:fldChar w:fldCharType="begin"/>
      </w:r>
      <w:r w:rsidR="00E921A2" w:rsidRPr="00121095">
        <w:instrText xml:space="preserve"> XE "QCN" </w:instrText>
      </w:r>
      <w:r w:rsidR="00BF2FE6" w:rsidRPr="00121095">
        <w:fldChar w:fldCharType="end"/>
      </w:r>
      <w:r w:rsidR="00BF2FE6" w:rsidRPr="00121095">
        <w:fldChar w:fldCharType="begin"/>
      </w:r>
      <w:r w:rsidR="00E921A2" w:rsidRPr="00121095">
        <w:instrText xml:space="preserve"> XE "Messages:QCN" </w:instrText>
      </w:r>
      <w:r w:rsidR="00BF2FE6" w:rsidRPr="00121095">
        <w:fldChar w:fldCharType="end"/>
      </w:r>
    </w:p>
    <w:p w14:paraId="7132AF9C" w14:textId="77777777" w:rsidR="00E921A2" w:rsidRPr="00C24AA4" w:rsidRDefault="00E921A2">
      <w:pPr>
        <w:pStyle w:val="MsgTableCaption"/>
        <w:rPr>
          <w:lang w:val="es-MX"/>
        </w:rPr>
      </w:pPr>
      <w:r w:rsidRPr="00C24AA4">
        <w:rPr>
          <w:lang w:val="es-MX"/>
        </w:rPr>
        <w:t>QCN^J01^QCN_J01: Cancel Query</w:t>
      </w:r>
      <w:r w:rsidR="00BF2FE6" w:rsidRPr="00121095">
        <w:fldChar w:fldCharType="begin"/>
      </w:r>
      <w:r w:rsidRPr="00C24AA4">
        <w:rPr>
          <w:lang w:val="es-MX"/>
        </w:rPr>
        <w:instrText xml:space="preserve"> XE "QCN"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4FAA2E19"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087DF4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78D2D9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E1BA7D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601D737" w14:textId="77777777" w:rsidR="00E921A2" w:rsidRPr="00121095" w:rsidRDefault="00E921A2">
            <w:pPr>
              <w:pStyle w:val="MsgTableHeader"/>
              <w:jc w:val="center"/>
              <w:rPr>
                <w:lang w:val="en-US"/>
              </w:rPr>
            </w:pPr>
            <w:r w:rsidRPr="00121095">
              <w:rPr>
                <w:lang w:val="en-US"/>
              </w:rPr>
              <w:t>Sec Ref</w:t>
            </w:r>
          </w:p>
        </w:tc>
      </w:tr>
      <w:tr w:rsidR="00E921A2" w:rsidRPr="00E921A2" w14:paraId="26D3A22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EB75C1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B556EA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7828CE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549F8" w14:textId="77777777" w:rsidR="00E921A2" w:rsidRPr="00121095" w:rsidRDefault="00E921A2">
            <w:pPr>
              <w:pStyle w:val="MsgTableBody"/>
              <w:jc w:val="center"/>
            </w:pPr>
            <w:r w:rsidRPr="00121095">
              <w:t>2.15.9</w:t>
            </w:r>
          </w:p>
        </w:tc>
      </w:tr>
      <w:tr w:rsidR="00E921A2" w:rsidRPr="00E921A2" w14:paraId="37D431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01BEEA"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05E8A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3BC34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AC63F" w14:textId="77777777" w:rsidR="00E921A2" w:rsidRPr="00121095" w:rsidRDefault="00E921A2">
            <w:pPr>
              <w:pStyle w:val="MsgTableBody"/>
              <w:jc w:val="center"/>
            </w:pPr>
            <w:r w:rsidRPr="00121095">
              <w:t>2.15.12</w:t>
            </w:r>
          </w:p>
        </w:tc>
      </w:tr>
      <w:tr w:rsidR="00E921A2" w:rsidRPr="00E921A2" w14:paraId="50F63D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7FF58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1FB1D4C"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99FE3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F98880" w14:textId="77777777" w:rsidR="00E921A2" w:rsidRPr="00121095" w:rsidRDefault="00E921A2">
            <w:pPr>
              <w:pStyle w:val="MsgTableBody"/>
              <w:jc w:val="center"/>
            </w:pPr>
            <w:r w:rsidRPr="00121095">
              <w:t>2.14.13</w:t>
            </w:r>
          </w:p>
        </w:tc>
      </w:tr>
      <w:tr w:rsidR="00E921A2" w:rsidRPr="00E921A2" w14:paraId="4CE9158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19263BD" w14:textId="77777777" w:rsidR="00E921A2" w:rsidRPr="00121095" w:rsidRDefault="00000000">
            <w:pPr>
              <w:pStyle w:val="MsgTableBody"/>
            </w:pPr>
            <w:hyperlink w:anchor="QID" w:history="1">
              <w:r w:rsidR="00E921A2" w:rsidRPr="00121095">
                <w:rPr>
                  <w:rStyle w:val="Hyperlink"/>
                  <w:sz w:val="14"/>
                </w:rPr>
                <w:t>QID</w:t>
              </w:r>
            </w:hyperlink>
          </w:p>
        </w:tc>
        <w:tc>
          <w:tcPr>
            <w:tcW w:w="4320" w:type="dxa"/>
            <w:tcBorders>
              <w:top w:val="dotted" w:sz="4" w:space="0" w:color="auto"/>
              <w:left w:val="nil"/>
              <w:bottom w:val="single" w:sz="2" w:space="0" w:color="auto"/>
              <w:right w:val="nil"/>
            </w:tcBorders>
            <w:shd w:val="clear" w:color="auto" w:fill="FFFFFF"/>
          </w:tcPr>
          <w:p w14:paraId="38090EF8"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4E901A9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599656" w14:textId="77777777" w:rsidR="00E921A2" w:rsidRPr="00121095" w:rsidRDefault="00E921A2">
            <w:pPr>
              <w:pStyle w:val="MsgTableBody"/>
              <w:jc w:val="center"/>
            </w:pPr>
            <w:r w:rsidRPr="00121095">
              <w:t>5.5.3</w:t>
            </w:r>
          </w:p>
        </w:tc>
      </w:tr>
    </w:tbl>
    <w:p w14:paraId="24EC4718"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46D9D56D"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17703625" w14:textId="77777777" w:rsidR="00381A24" w:rsidRDefault="00381A24" w:rsidP="00381A24">
            <w:pPr>
              <w:pStyle w:val="ACK-ChoreographyHeader"/>
            </w:pPr>
            <w:r>
              <w:t>Acknowledgement Choreography</w:t>
            </w:r>
          </w:p>
        </w:tc>
      </w:tr>
      <w:tr w:rsidR="00381A24" w14:paraId="25D02352"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2DDD81FA" w14:textId="77777777" w:rsidR="00381A24" w:rsidRDefault="00381A24" w:rsidP="00381A24">
            <w:pPr>
              <w:pStyle w:val="ACK-ChoreographyHeader"/>
            </w:pPr>
            <w:r w:rsidRPr="00C24AA4">
              <w:rPr>
                <w:lang w:val="es-MX"/>
              </w:rPr>
              <w:t>QCN^J01^QCN_J01</w:t>
            </w:r>
          </w:p>
        </w:tc>
      </w:tr>
      <w:tr w:rsidR="00381A24" w14:paraId="10947BC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CE7CFEA"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2016A8"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7E11EBEA" w14:textId="77777777" w:rsidR="00381A24" w:rsidRDefault="00381A24" w:rsidP="00381A24">
            <w:pPr>
              <w:pStyle w:val="ACK-ChoreographyBody"/>
            </w:pPr>
            <w:r>
              <w:t>Field value: Enhanced mode</w:t>
            </w:r>
          </w:p>
        </w:tc>
      </w:tr>
      <w:tr w:rsidR="00381A24" w14:paraId="480895F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B5C4573"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DE1184F"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0F6E45C6"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147783D1" w14:textId="77777777" w:rsidR="00381A24" w:rsidRDefault="00381A24" w:rsidP="00381A24">
            <w:pPr>
              <w:pStyle w:val="ACK-ChoreographyBody"/>
            </w:pPr>
            <w:r>
              <w:t>AL, SU, ER</w:t>
            </w:r>
          </w:p>
        </w:tc>
      </w:tr>
      <w:tr w:rsidR="00381A24" w14:paraId="02D7EA6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6DB837"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840D225"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19CAD02D"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4A1160F" w14:textId="77777777" w:rsidR="00381A24" w:rsidRDefault="00381A24" w:rsidP="00381A24">
            <w:pPr>
              <w:pStyle w:val="ACK-ChoreographyBody"/>
            </w:pPr>
            <w:r>
              <w:t>AL</w:t>
            </w:r>
          </w:p>
        </w:tc>
      </w:tr>
      <w:tr w:rsidR="00381A24" w14:paraId="25FA4BF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0487106"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624B378"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2905ED98"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6378A261" w14:textId="77777777" w:rsidR="00381A24" w:rsidRDefault="00381A24" w:rsidP="00381A24">
            <w:pPr>
              <w:pStyle w:val="ACK-ChoreographyBody"/>
            </w:pPr>
            <w:r w:rsidRPr="00121095">
              <w:t>ACK^</w:t>
            </w:r>
            <w:r>
              <w:t>J01</w:t>
            </w:r>
            <w:r w:rsidRPr="00121095">
              <w:t>^ACK</w:t>
            </w:r>
          </w:p>
        </w:tc>
      </w:tr>
      <w:tr w:rsidR="00381A24" w14:paraId="29F7330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E420034"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50E95D2" w14:textId="77777777" w:rsidR="00381A24" w:rsidRDefault="00381A24" w:rsidP="00381A24">
            <w:pPr>
              <w:pStyle w:val="ACK-ChoreographyBody"/>
            </w:pPr>
            <w:r>
              <w:rPr>
                <w:szCs w:val="16"/>
              </w:rPr>
              <w:t>ACK^J01^ACK</w:t>
            </w:r>
          </w:p>
        </w:tc>
        <w:tc>
          <w:tcPr>
            <w:tcW w:w="1929" w:type="dxa"/>
            <w:tcBorders>
              <w:top w:val="single" w:sz="4" w:space="0" w:color="auto"/>
              <w:left w:val="single" w:sz="4" w:space="0" w:color="auto"/>
              <w:bottom w:val="single" w:sz="4" w:space="0" w:color="auto"/>
              <w:right w:val="single" w:sz="4" w:space="0" w:color="auto"/>
            </w:tcBorders>
            <w:hideMark/>
          </w:tcPr>
          <w:p w14:paraId="6B966557" w14:textId="77777777" w:rsidR="00381A24" w:rsidRDefault="00381A24" w:rsidP="00381A24">
            <w:pPr>
              <w:pStyle w:val="ACK-ChoreographyBody"/>
            </w:pPr>
            <w:r>
              <w:rPr>
                <w:szCs w:val="16"/>
              </w:rPr>
              <w:t>ACK^J01^ACK</w:t>
            </w:r>
          </w:p>
        </w:tc>
        <w:tc>
          <w:tcPr>
            <w:tcW w:w="1984" w:type="dxa"/>
            <w:tcBorders>
              <w:top w:val="single" w:sz="4" w:space="0" w:color="auto"/>
              <w:left w:val="single" w:sz="4" w:space="0" w:color="auto"/>
              <w:bottom w:val="single" w:sz="4" w:space="0" w:color="auto"/>
              <w:right w:val="single" w:sz="4" w:space="0" w:color="auto"/>
            </w:tcBorders>
            <w:hideMark/>
          </w:tcPr>
          <w:p w14:paraId="03BAA276" w14:textId="77777777" w:rsidR="00381A24" w:rsidRDefault="00381A24" w:rsidP="00381A24">
            <w:pPr>
              <w:pStyle w:val="ACK-ChoreographyBody"/>
            </w:pPr>
            <w:r w:rsidRPr="00121095">
              <w:t>ACK^</w:t>
            </w:r>
            <w:r>
              <w:t>J01</w:t>
            </w:r>
            <w:r w:rsidRPr="00121095">
              <w:t>^ACK</w:t>
            </w:r>
          </w:p>
        </w:tc>
      </w:tr>
    </w:tbl>
    <w:p w14:paraId="0B6E5DAE" w14:textId="77777777" w:rsidR="0049558B" w:rsidRPr="00121095" w:rsidRDefault="0049558B">
      <w:pPr>
        <w:pStyle w:val="NormalIndented"/>
      </w:pPr>
    </w:p>
    <w:p w14:paraId="240C9B87" w14:textId="77777777" w:rsidR="00E921A2" w:rsidRPr="00121095" w:rsidRDefault="00E921A2">
      <w:pPr>
        <w:pStyle w:val="MsgTableCaption"/>
      </w:pPr>
      <w:r w:rsidRPr="00121095">
        <w:t>ACK^J01^ACK: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7F3F862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2B7502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D8BA8C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1D70A14"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1AA59B1" w14:textId="77777777" w:rsidR="00E921A2" w:rsidRPr="00121095" w:rsidRDefault="00E921A2">
            <w:pPr>
              <w:pStyle w:val="MsgTableHeader"/>
              <w:jc w:val="center"/>
              <w:rPr>
                <w:lang w:val="en-US"/>
              </w:rPr>
            </w:pPr>
            <w:r w:rsidRPr="00121095">
              <w:rPr>
                <w:lang w:val="en-US"/>
              </w:rPr>
              <w:t>Sec Ref</w:t>
            </w:r>
          </w:p>
        </w:tc>
      </w:tr>
      <w:tr w:rsidR="00E921A2" w:rsidRPr="00E921A2" w14:paraId="6393C86C"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30AA8D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AFC0C5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2710221"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46B4DC8" w14:textId="77777777" w:rsidR="00E921A2" w:rsidRPr="00121095" w:rsidRDefault="00E921A2">
            <w:pPr>
              <w:pStyle w:val="MsgTableBody"/>
              <w:jc w:val="center"/>
            </w:pPr>
            <w:r w:rsidRPr="00121095">
              <w:t>2.15.9</w:t>
            </w:r>
          </w:p>
        </w:tc>
      </w:tr>
      <w:tr w:rsidR="00E921A2" w:rsidRPr="00E921A2" w14:paraId="00742CB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7CD51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B08995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3F091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F3A80" w14:textId="77777777" w:rsidR="00E921A2" w:rsidRPr="00121095" w:rsidRDefault="00E921A2">
            <w:pPr>
              <w:pStyle w:val="MsgTableBody"/>
              <w:jc w:val="center"/>
            </w:pPr>
            <w:r w:rsidRPr="00121095">
              <w:t>2.15.12</w:t>
            </w:r>
          </w:p>
        </w:tc>
      </w:tr>
      <w:tr w:rsidR="00E921A2" w:rsidRPr="00E921A2" w14:paraId="6C85415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3E38D99"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BBBCD65"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C38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DFC4F" w14:textId="77777777" w:rsidR="00E921A2" w:rsidRPr="00121095" w:rsidRDefault="00E921A2">
            <w:pPr>
              <w:pStyle w:val="MsgTableBody"/>
              <w:jc w:val="center"/>
            </w:pPr>
            <w:r w:rsidRPr="00121095">
              <w:t>2.14.13</w:t>
            </w:r>
          </w:p>
        </w:tc>
      </w:tr>
      <w:tr w:rsidR="00E921A2" w:rsidRPr="00E921A2" w14:paraId="7D1FB3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284387"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6B37060"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3CEB070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78ECC3" w14:textId="77777777" w:rsidR="00E921A2" w:rsidRPr="00121095" w:rsidRDefault="00E921A2">
            <w:pPr>
              <w:pStyle w:val="MsgTableBody"/>
              <w:jc w:val="center"/>
            </w:pPr>
            <w:r w:rsidRPr="00121095">
              <w:t>2.15.8</w:t>
            </w:r>
          </w:p>
        </w:tc>
      </w:tr>
      <w:tr w:rsidR="00E921A2" w:rsidRPr="00E921A2" w14:paraId="708C79A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429CA58"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12447BB2"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684A1A7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DE5B638" w14:textId="77777777" w:rsidR="00E921A2" w:rsidRPr="00121095" w:rsidRDefault="00E921A2">
            <w:pPr>
              <w:pStyle w:val="MsgTableBody"/>
              <w:jc w:val="center"/>
            </w:pPr>
            <w:r w:rsidRPr="00121095">
              <w:t>2.15.5</w:t>
            </w:r>
          </w:p>
        </w:tc>
      </w:tr>
    </w:tbl>
    <w:p w14:paraId="5822F5EB" w14:textId="77777777" w:rsidR="0049558B" w:rsidRDefault="0049558B" w:rsidP="0049558B">
      <w:bookmarkStart w:id="271" w:name="_Toc495483552"/>
      <w:bookmarkStart w:id="272" w:name="_Toc24273774"/>
      <w:bookmarkStart w:id="273" w:name="_Toc41280981"/>
      <w:bookmarkStart w:id="274" w:name="_Toc430043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6FD6C01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0412FE2" w14:textId="77777777" w:rsidR="00381A24" w:rsidRDefault="00381A24" w:rsidP="00381A24">
            <w:pPr>
              <w:pStyle w:val="ACK-ChoreographyHeader"/>
            </w:pPr>
            <w:r>
              <w:t>Acknowledgement Choreography</w:t>
            </w:r>
          </w:p>
        </w:tc>
      </w:tr>
      <w:tr w:rsidR="00381A24" w14:paraId="623AD70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C9383FA" w14:textId="77777777" w:rsidR="00381A24" w:rsidRDefault="00381A24" w:rsidP="00381A24">
            <w:pPr>
              <w:pStyle w:val="ACK-ChoreographyHeader"/>
            </w:pPr>
            <w:r w:rsidRPr="00121095">
              <w:t>ACK^J01^ACK</w:t>
            </w:r>
          </w:p>
        </w:tc>
      </w:tr>
      <w:tr w:rsidR="00381A24" w14:paraId="67C5AAE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657ECC8"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2361D6"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66D3CE3" w14:textId="77777777" w:rsidR="00381A24" w:rsidRDefault="00381A24" w:rsidP="00381A24">
            <w:pPr>
              <w:pStyle w:val="ACK-ChoreographyBody"/>
            </w:pPr>
            <w:r>
              <w:t>Field value: Enhanced mode</w:t>
            </w:r>
          </w:p>
        </w:tc>
      </w:tr>
      <w:tr w:rsidR="00381A24" w14:paraId="6AA1FE7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53A42FA"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728293E"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AC300BE"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56007554" w14:textId="77777777" w:rsidR="00381A24" w:rsidRDefault="00381A24" w:rsidP="00381A24">
            <w:pPr>
              <w:pStyle w:val="ACK-ChoreographyBody"/>
            </w:pPr>
            <w:r>
              <w:t>AL, SU, ER</w:t>
            </w:r>
          </w:p>
        </w:tc>
      </w:tr>
      <w:tr w:rsidR="00381A24" w14:paraId="2748F6E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AC0B19"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A329F30"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311DDDC"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F793091" w14:textId="77777777" w:rsidR="00381A24" w:rsidRDefault="00381A24" w:rsidP="00381A24">
            <w:pPr>
              <w:pStyle w:val="ACK-ChoreographyBody"/>
            </w:pPr>
            <w:r>
              <w:t>AL</w:t>
            </w:r>
          </w:p>
        </w:tc>
      </w:tr>
      <w:tr w:rsidR="00381A24" w14:paraId="784A823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533E52A"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2EB446A"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AC6D47"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FE8FD4F" w14:textId="77777777" w:rsidR="00381A24" w:rsidRDefault="00381A24" w:rsidP="00381A24">
            <w:pPr>
              <w:pStyle w:val="ACK-ChoreographyBody"/>
            </w:pPr>
            <w:r w:rsidRPr="00121095">
              <w:t>ACK^J01^ACK</w:t>
            </w:r>
          </w:p>
        </w:tc>
      </w:tr>
      <w:tr w:rsidR="00381A24" w14:paraId="780A7A2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731D06"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42D584E"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AA17C1A"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022F47F" w14:textId="77777777" w:rsidR="00381A24" w:rsidRDefault="00381A24" w:rsidP="00381A24">
            <w:pPr>
              <w:pStyle w:val="ACK-ChoreographyBody"/>
            </w:pPr>
            <w:r>
              <w:t>-</w:t>
            </w:r>
          </w:p>
        </w:tc>
      </w:tr>
    </w:tbl>
    <w:p w14:paraId="44FC6DED" w14:textId="77777777" w:rsidR="0049558B" w:rsidRDefault="0049558B" w:rsidP="007D495C"/>
    <w:p w14:paraId="2311F571" w14:textId="049B4325" w:rsidR="00E921A2" w:rsidRPr="00121095" w:rsidRDefault="002044FB" w:rsidP="002044FB">
      <w:pPr>
        <w:pStyle w:val="Heading3"/>
        <w:keepLines/>
        <w:numPr>
          <w:ilvl w:val="0"/>
          <w:numId w:val="0"/>
        </w:numPr>
        <w:tabs>
          <w:tab w:val="left" w:pos="1440"/>
        </w:tabs>
      </w:pPr>
      <w:bookmarkStart w:id="275" w:name="_Toc28957704"/>
      <w:r w:rsidRPr="00121095">
        <w:t>5.4.7</w:t>
      </w:r>
      <w:r w:rsidRPr="00121095">
        <w:tab/>
      </w:r>
      <w:r w:rsidR="00E921A2" w:rsidRPr="00121095">
        <w:t xml:space="preserve">QSX /ACK </w:t>
      </w:r>
      <w:r w:rsidR="00514A79">
        <w:t>–</w:t>
      </w:r>
      <w:r w:rsidR="00E921A2" w:rsidRPr="00121095">
        <w:t xml:space="preserve"> cancel subscription/acknowledge message (Event J02)</w:t>
      </w:r>
      <w:bookmarkEnd w:id="271"/>
      <w:bookmarkEnd w:id="272"/>
      <w:bookmarkEnd w:id="273"/>
      <w:bookmarkEnd w:id="274"/>
      <w:bookmarkEnd w:id="275"/>
      <w:r w:rsidR="00BF2FE6" w:rsidRPr="00121095">
        <w:fldChar w:fldCharType="begin"/>
      </w:r>
      <w:r w:rsidR="00E921A2" w:rsidRPr="00121095">
        <w:instrText xml:space="preserve"> XE "J02" </w:instrText>
      </w:r>
      <w:r w:rsidR="00BF2FE6" w:rsidRPr="00121095">
        <w:fldChar w:fldCharType="end"/>
      </w:r>
      <w:r w:rsidR="00BF2FE6" w:rsidRPr="00121095">
        <w:fldChar w:fldCharType="begin"/>
      </w:r>
      <w:r w:rsidR="00E921A2" w:rsidRPr="00121095">
        <w:instrText xml:space="preserve"> XE "QSX" </w:instrText>
      </w:r>
      <w:r w:rsidR="00BF2FE6" w:rsidRPr="00121095">
        <w:fldChar w:fldCharType="end"/>
      </w:r>
      <w:r w:rsidR="00BF2FE6" w:rsidRPr="00121095">
        <w:fldChar w:fldCharType="begin"/>
      </w:r>
      <w:r w:rsidR="00E921A2" w:rsidRPr="00121095">
        <w:instrText xml:space="preserve"> XE "Messages:QSX" </w:instrText>
      </w:r>
      <w:r w:rsidR="00BF2FE6" w:rsidRPr="00121095">
        <w:fldChar w:fldCharType="end"/>
      </w:r>
    </w:p>
    <w:p w14:paraId="0301A973" w14:textId="21329C5B" w:rsidR="00E921A2" w:rsidRPr="00121095" w:rsidRDefault="00E921A2">
      <w:pPr>
        <w:pStyle w:val="NormalIndented"/>
        <w:keepNext/>
        <w:keepLines/>
      </w:pPr>
      <w:r w:rsidRPr="00121095">
        <w:t xml:space="preserve">See section </w:t>
      </w:r>
      <w:r w:rsidR="002503D5">
        <w:fldChar w:fldCharType="begin"/>
      </w:r>
      <w:r w:rsidR="002503D5">
        <w:instrText xml:space="preserve"> REF _Ref490990067 \r \h  \* MERGEFORMAT </w:instrText>
      </w:r>
      <w:r w:rsidR="002503D5">
        <w:fldChar w:fldCharType="separate"/>
      </w:r>
      <w:r w:rsidR="00C244BF" w:rsidRPr="00C244BF">
        <w:rPr>
          <w:rStyle w:val="HyperlinkText"/>
        </w:rPr>
        <w:t>5.6</w:t>
      </w:r>
      <w:r w:rsidR="002503D5">
        <w:fldChar w:fldCharType="end"/>
      </w:r>
      <w:r w:rsidRPr="00121095">
        <w:t>, "</w:t>
      </w:r>
      <w:r w:rsidR="002503D5">
        <w:fldChar w:fldCharType="begin"/>
      </w:r>
      <w:r w:rsidR="002503D5">
        <w:instrText xml:space="preserve"> REF _Ref490990067 \h  \* MERGEFORMAT </w:instrText>
      </w:r>
      <w:r w:rsidR="002503D5">
        <w:fldChar w:fldCharType="separate"/>
      </w:r>
      <w:r w:rsidR="00C244BF" w:rsidRPr="00C244BF">
        <w:rPr>
          <w:rStyle w:val="HyperlinkText"/>
        </w:rPr>
        <w:t>AUXILIARY QUERY PROTOCOLS</w:t>
      </w:r>
      <w:r w:rsidR="002503D5">
        <w:fldChar w:fldCharType="end"/>
      </w:r>
      <w:r w:rsidRPr="00121095">
        <w:t>" for more information about this event.</w:t>
      </w:r>
    </w:p>
    <w:p w14:paraId="71CE597F" w14:textId="77777777" w:rsidR="00E921A2" w:rsidRPr="00121095" w:rsidRDefault="00E921A2">
      <w:pPr>
        <w:pStyle w:val="MsgTableCaption"/>
      </w:pPr>
      <w:r w:rsidRPr="00121095">
        <w:t>QSX^J02^QCN_J01: Cancel Subscription</w:t>
      </w:r>
      <w:r w:rsidR="00BF2FE6" w:rsidRPr="00121095">
        <w:fldChar w:fldCharType="begin"/>
      </w:r>
      <w:r w:rsidRPr="00121095">
        <w:instrText xml:space="preserve"> XE "QSX"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48347B1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44C4A3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DC8BC5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8EDEF3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AFF88EB" w14:textId="77777777" w:rsidR="00E921A2" w:rsidRPr="00121095" w:rsidRDefault="00E921A2">
            <w:pPr>
              <w:pStyle w:val="MsgTableHeader"/>
              <w:jc w:val="center"/>
              <w:rPr>
                <w:lang w:val="en-US"/>
              </w:rPr>
            </w:pPr>
            <w:r w:rsidRPr="00121095">
              <w:rPr>
                <w:lang w:val="en-US"/>
              </w:rPr>
              <w:t>Sec Ref</w:t>
            </w:r>
          </w:p>
        </w:tc>
      </w:tr>
      <w:tr w:rsidR="00E921A2" w:rsidRPr="00E921A2" w14:paraId="69A45CA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062BB0F"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6AEED8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FDB9EB8"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50603" w14:textId="77777777" w:rsidR="00E921A2" w:rsidRPr="00121095" w:rsidRDefault="00E921A2">
            <w:pPr>
              <w:pStyle w:val="MsgTableBody"/>
              <w:jc w:val="center"/>
            </w:pPr>
            <w:r w:rsidRPr="00121095">
              <w:t>2.15.9</w:t>
            </w:r>
          </w:p>
        </w:tc>
      </w:tr>
      <w:tr w:rsidR="00E921A2" w:rsidRPr="00E921A2" w14:paraId="2F4AF5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183826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D2DABE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C2900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E8BEE" w14:textId="77777777" w:rsidR="00E921A2" w:rsidRPr="00121095" w:rsidRDefault="00E921A2">
            <w:pPr>
              <w:pStyle w:val="MsgTableBody"/>
              <w:jc w:val="center"/>
            </w:pPr>
            <w:r w:rsidRPr="00121095">
              <w:t>2.15.12</w:t>
            </w:r>
          </w:p>
        </w:tc>
      </w:tr>
      <w:tr w:rsidR="00E921A2" w:rsidRPr="00E921A2" w14:paraId="141129F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AB2B1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6A0CFF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2583D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6FAD2" w14:textId="77777777" w:rsidR="00E921A2" w:rsidRPr="00121095" w:rsidRDefault="00E921A2">
            <w:pPr>
              <w:pStyle w:val="MsgTableBody"/>
              <w:jc w:val="center"/>
            </w:pPr>
            <w:r w:rsidRPr="00121095">
              <w:t>2.14.13</w:t>
            </w:r>
          </w:p>
        </w:tc>
      </w:tr>
      <w:tr w:rsidR="00E921A2" w:rsidRPr="00E921A2" w14:paraId="74A2501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1840D92" w14:textId="77777777" w:rsidR="00E921A2" w:rsidRPr="00121095" w:rsidRDefault="00000000">
            <w:pPr>
              <w:pStyle w:val="MsgTableBody"/>
              <w:rPr>
                <w:rStyle w:val="Hyperlink"/>
              </w:rPr>
            </w:pPr>
            <w:hyperlink w:anchor="QID" w:history="1">
              <w:r w:rsidR="00E921A2" w:rsidRPr="00121095">
                <w:rPr>
                  <w:rStyle w:val="Hyperlink"/>
                </w:rPr>
                <w:t>QID</w:t>
              </w:r>
            </w:hyperlink>
          </w:p>
        </w:tc>
        <w:tc>
          <w:tcPr>
            <w:tcW w:w="4320" w:type="dxa"/>
            <w:tcBorders>
              <w:top w:val="dotted" w:sz="4" w:space="0" w:color="auto"/>
              <w:left w:val="nil"/>
              <w:bottom w:val="single" w:sz="2" w:space="0" w:color="auto"/>
              <w:right w:val="nil"/>
            </w:tcBorders>
            <w:shd w:val="clear" w:color="auto" w:fill="FFFFFF"/>
          </w:tcPr>
          <w:p w14:paraId="72098B41"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7330282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980935F" w14:textId="77777777" w:rsidR="00E921A2" w:rsidRPr="00121095" w:rsidRDefault="00E921A2">
            <w:pPr>
              <w:pStyle w:val="MsgTableBody"/>
              <w:jc w:val="center"/>
            </w:pPr>
            <w:r w:rsidRPr="00121095">
              <w:t>5.5.3</w:t>
            </w:r>
          </w:p>
        </w:tc>
      </w:tr>
    </w:tbl>
    <w:p w14:paraId="11E7857C" w14:textId="77777777" w:rsidR="002F3645" w:rsidRDefault="002F3645" w:rsidP="002F364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506E83A1"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9F894B9" w14:textId="77777777" w:rsidR="00381A24" w:rsidRDefault="00381A24" w:rsidP="00381A24">
            <w:pPr>
              <w:pStyle w:val="ACK-ChoreographyHeader"/>
            </w:pPr>
            <w:r>
              <w:t>Acknowledgement Choreography</w:t>
            </w:r>
          </w:p>
        </w:tc>
      </w:tr>
      <w:tr w:rsidR="00381A24" w14:paraId="6E5C9DFB"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ABC8C3C" w14:textId="77777777" w:rsidR="00381A24" w:rsidRDefault="00381A24" w:rsidP="00381A24">
            <w:pPr>
              <w:pStyle w:val="ACK-ChoreographyHeader"/>
            </w:pPr>
            <w:r w:rsidRPr="00121095">
              <w:t>QSX^J02^QCN_J01</w:t>
            </w:r>
          </w:p>
        </w:tc>
      </w:tr>
      <w:tr w:rsidR="002F3645" w14:paraId="06DFB3E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2258B42" w14:textId="77777777" w:rsidR="002F3645" w:rsidRDefault="002F3645" w:rsidP="00C5458C">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55C6488" w14:textId="77777777" w:rsidR="002F3645" w:rsidRDefault="002F3645" w:rsidP="00C5458C">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4896B21" w14:textId="77777777" w:rsidR="002F3645" w:rsidRDefault="002F3645" w:rsidP="00C5458C">
            <w:pPr>
              <w:pStyle w:val="ACK-ChoreographyBody"/>
            </w:pPr>
            <w:r>
              <w:t>Field value: Enhanced mode</w:t>
            </w:r>
          </w:p>
        </w:tc>
      </w:tr>
      <w:tr w:rsidR="002F3645" w14:paraId="244E6AF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F05290A" w14:textId="77777777" w:rsidR="002F3645" w:rsidRDefault="002F3645" w:rsidP="00C5458C">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4043E1A"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1CF1A48" w14:textId="77777777" w:rsidR="002F3645" w:rsidRDefault="002F3645" w:rsidP="00C5458C">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12FDD6E" w14:textId="77777777" w:rsidR="002F3645" w:rsidRDefault="002F3645" w:rsidP="00C5458C">
            <w:pPr>
              <w:pStyle w:val="ACK-ChoreographyBody"/>
            </w:pPr>
            <w:r>
              <w:t>AL, SU, ER</w:t>
            </w:r>
          </w:p>
        </w:tc>
      </w:tr>
      <w:tr w:rsidR="002F3645" w14:paraId="73AE1B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F69E0A2" w14:textId="77777777" w:rsidR="002F3645" w:rsidRDefault="002F3645" w:rsidP="00C5458C">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BDB9748"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2478118" w14:textId="77777777" w:rsidR="002F3645" w:rsidRDefault="002F3645" w:rsidP="00C5458C">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C304AB0" w14:textId="77777777" w:rsidR="002F3645" w:rsidRDefault="002F3645" w:rsidP="00C5458C">
            <w:pPr>
              <w:pStyle w:val="ACK-ChoreographyBody"/>
            </w:pPr>
            <w:r>
              <w:t>AL</w:t>
            </w:r>
          </w:p>
        </w:tc>
      </w:tr>
      <w:tr w:rsidR="002F3645" w14:paraId="547BB41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4FB441" w14:textId="77777777" w:rsidR="002F3645" w:rsidRDefault="002F3645" w:rsidP="00C5458C">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1C32438" w14:textId="77777777" w:rsidR="002F3645" w:rsidRDefault="002F3645" w:rsidP="00C5458C">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511C89" w14:textId="77777777" w:rsidR="002F3645" w:rsidRDefault="002F3645" w:rsidP="00C5458C">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0C08358" w14:textId="77777777" w:rsidR="002F3645" w:rsidRDefault="002F3645" w:rsidP="00C5458C">
            <w:pPr>
              <w:pStyle w:val="ACK-ChoreographyBody"/>
            </w:pPr>
            <w:r>
              <w:rPr>
                <w:szCs w:val="16"/>
              </w:rPr>
              <w:t>ACK^J02^ACK</w:t>
            </w:r>
          </w:p>
        </w:tc>
      </w:tr>
      <w:tr w:rsidR="002F3645" w14:paraId="6843039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B7B5A3" w14:textId="77777777" w:rsidR="002F3645" w:rsidRDefault="002F3645" w:rsidP="00C5458C">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BFF04E" w14:textId="77777777" w:rsidR="002F3645" w:rsidRDefault="002F3645" w:rsidP="00C5458C">
            <w:pPr>
              <w:pStyle w:val="ACK-ChoreographyBody"/>
            </w:pPr>
            <w:r>
              <w:rPr>
                <w:szCs w:val="16"/>
              </w:rPr>
              <w:t>ACK^J02^ACK</w:t>
            </w:r>
          </w:p>
        </w:tc>
        <w:tc>
          <w:tcPr>
            <w:tcW w:w="1843" w:type="dxa"/>
            <w:tcBorders>
              <w:top w:val="single" w:sz="4" w:space="0" w:color="auto"/>
              <w:left w:val="single" w:sz="4" w:space="0" w:color="auto"/>
              <w:bottom w:val="single" w:sz="4" w:space="0" w:color="auto"/>
              <w:right w:val="single" w:sz="4" w:space="0" w:color="auto"/>
            </w:tcBorders>
            <w:hideMark/>
          </w:tcPr>
          <w:p w14:paraId="20729BC2" w14:textId="77777777" w:rsidR="002F3645" w:rsidRDefault="002F3645" w:rsidP="00C5458C">
            <w:pPr>
              <w:pStyle w:val="ACK-ChoreographyBody"/>
            </w:pPr>
            <w:r>
              <w:rPr>
                <w:szCs w:val="16"/>
              </w:rPr>
              <w:t>ACK^J02^ACK</w:t>
            </w:r>
          </w:p>
        </w:tc>
        <w:tc>
          <w:tcPr>
            <w:tcW w:w="1842" w:type="dxa"/>
            <w:tcBorders>
              <w:top w:val="single" w:sz="4" w:space="0" w:color="auto"/>
              <w:left w:val="single" w:sz="4" w:space="0" w:color="auto"/>
              <w:bottom w:val="single" w:sz="4" w:space="0" w:color="auto"/>
              <w:right w:val="single" w:sz="4" w:space="0" w:color="auto"/>
            </w:tcBorders>
            <w:hideMark/>
          </w:tcPr>
          <w:p w14:paraId="67CE1686" w14:textId="77777777" w:rsidR="002F3645" w:rsidRDefault="002F3645" w:rsidP="00C5458C">
            <w:pPr>
              <w:pStyle w:val="ACK-ChoreographyBody"/>
            </w:pPr>
            <w:r>
              <w:rPr>
                <w:szCs w:val="16"/>
              </w:rPr>
              <w:t>ACK^J02^ACK</w:t>
            </w:r>
          </w:p>
        </w:tc>
      </w:tr>
    </w:tbl>
    <w:p w14:paraId="6DEDD427" w14:textId="77777777" w:rsidR="00E921A2" w:rsidRPr="00121095" w:rsidRDefault="00E921A2">
      <w:pPr>
        <w:keepNext/>
        <w:keepLines/>
      </w:pPr>
    </w:p>
    <w:p w14:paraId="57F0D89F" w14:textId="77777777" w:rsidR="00E921A2" w:rsidRPr="00121095" w:rsidRDefault="00E921A2">
      <w:pPr>
        <w:pStyle w:val="MsgTableCaption"/>
      </w:pPr>
      <w:r w:rsidRPr="00121095">
        <w:t>ACK^J02^ACK: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736A62D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DB340B9"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0C6E7C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9B78136"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FE4B116" w14:textId="77777777" w:rsidR="00E921A2" w:rsidRPr="00121095" w:rsidRDefault="00E921A2">
            <w:pPr>
              <w:pStyle w:val="MsgTableHeader"/>
              <w:jc w:val="center"/>
              <w:rPr>
                <w:lang w:val="en-US"/>
              </w:rPr>
            </w:pPr>
            <w:r w:rsidRPr="00121095">
              <w:rPr>
                <w:lang w:val="en-US"/>
              </w:rPr>
              <w:t>Sec Ref</w:t>
            </w:r>
          </w:p>
        </w:tc>
      </w:tr>
      <w:tr w:rsidR="00E921A2" w:rsidRPr="00E921A2" w14:paraId="4B39555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35FE29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084DC7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40B0672"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602F9E3" w14:textId="77777777" w:rsidR="00E921A2" w:rsidRPr="00121095" w:rsidRDefault="00E921A2">
            <w:pPr>
              <w:pStyle w:val="MsgTableBody"/>
              <w:jc w:val="center"/>
            </w:pPr>
            <w:r w:rsidRPr="00121095">
              <w:t>2.15.9</w:t>
            </w:r>
          </w:p>
        </w:tc>
      </w:tr>
      <w:tr w:rsidR="00E921A2" w:rsidRPr="00E921A2" w14:paraId="2A686A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8B458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6F6B62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1B741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C6A57" w14:textId="77777777" w:rsidR="00E921A2" w:rsidRPr="00121095" w:rsidRDefault="00E921A2">
            <w:pPr>
              <w:pStyle w:val="MsgTableBody"/>
              <w:jc w:val="center"/>
            </w:pPr>
            <w:r w:rsidRPr="00121095">
              <w:t>2.15.12</w:t>
            </w:r>
          </w:p>
        </w:tc>
      </w:tr>
      <w:tr w:rsidR="00E921A2" w:rsidRPr="00E921A2" w14:paraId="7F665B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D1CF0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60051B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54C350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9AF99A" w14:textId="77777777" w:rsidR="00E921A2" w:rsidRPr="00121095" w:rsidRDefault="00E921A2">
            <w:pPr>
              <w:pStyle w:val="MsgTableBody"/>
              <w:jc w:val="center"/>
            </w:pPr>
            <w:r w:rsidRPr="00121095">
              <w:t>2.14.13</w:t>
            </w:r>
          </w:p>
        </w:tc>
      </w:tr>
      <w:tr w:rsidR="00E921A2" w:rsidRPr="00E921A2" w14:paraId="6BF58E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917A0"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19C24C7"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5E3B9CF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286AE" w14:textId="77777777" w:rsidR="00E921A2" w:rsidRPr="00121095" w:rsidRDefault="00E921A2">
            <w:pPr>
              <w:pStyle w:val="MsgTableBody"/>
              <w:jc w:val="center"/>
            </w:pPr>
            <w:r w:rsidRPr="00121095">
              <w:t>2.15.8</w:t>
            </w:r>
          </w:p>
        </w:tc>
      </w:tr>
      <w:tr w:rsidR="00E921A2" w:rsidRPr="00E921A2" w14:paraId="49879DF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6616961"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221491AC"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0A25286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8B1A95" w14:textId="77777777" w:rsidR="00E921A2" w:rsidRPr="00121095" w:rsidRDefault="00E921A2">
            <w:pPr>
              <w:pStyle w:val="MsgTableBody"/>
              <w:jc w:val="center"/>
            </w:pPr>
            <w:r w:rsidRPr="00121095">
              <w:t>2.15.5</w:t>
            </w:r>
          </w:p>
        </w:tc>
      </w:tr>
    </w:tbl>
    <w:p w14:paraId="72C32241" w14:textId="77777777" w:rsidR="00E77190" w:rsidRDefault="00E77190" w:rsidP="005E5417">
      <w:bookmarkStart w:id="276" w:name="_Ref490990034"/>
      <w:bookmarkStart w:id="277" w:name="_Toc495483553"/>
      <w:bookmarkStart w:id="278" w:name="_Toc24273775"/>
      <w:bookmarkStart w:id="279" w:name="_Toc41280982"/>
      <w:bookmarkStart w:id="280" w:name="_Toc43004344"/>
      <w:bookmarkEnd w:id="2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381A24" w14:paraId="5B28A61E"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306138B" w14:textId="77777777" w:rsidR="00381A24" w:rsidRDefault="00381A24" w:rsidP="00381A24">
            <w:pPr>
              <w:pStyle w:val="ACK-ChoreographyHeader"/>
            </w:pPr>
            <w:r>
              <w:t>Acknowledgement Choreography</w:t>
            </w:r>
          </w:p>
        </w:tc>
      </w:tr>
      <w:tr w:rsidR="00381A24" w14:paraId="75B8F2E7"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179B8F2" w14:textId="77777777" w:rsidR="00381A24" w:rsidRDefault="00CF7CEA" w:rsidP="00381A24">
            <w:pPr>
              <w:pStyle w:val="ACK-ChoreographyHeader"/>
            </w:pPr>
            <w:r w:rsidRPr="00121095">
              <w:t>ACK^J02^ACK</w:t>
            </w:r>
          </w:p>
        </w:tc>
      </w:tr>
      <w:tr w:rsidR="002F3645" w14:paraId="5BF5A03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34B83B3" w14:textId="77777777" w:rsidR="002F3645" w:rsidRDefault="002F3645" w:rsidP="00C5458C">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3084691" w14:textId="77777777" w:rsidR="002F3645" w:rsidRDefault="002F3645" w:rsidP="00C5458C">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F87E8AA" w14:textId="77777777" w:rsidR="002F3645" w:rsidRDefault="002F3645" w:rsidP="00C5458C">
            <w:pPr>
              <w:pStyle w:val="ACK-ChoreographyBody"/>
            </w:pPr>
            <w:r>
              <w:t>Field value: Enhanced mode</w:t>
            </w:r>
          </w:p>
        </w:tc>
      </w:tr>
      <w:tr w:rsidR="002F3645" w14:paraId="7009FBB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11463C" w14:textId="77777777" w:rsidR="002F3645" w:rsidRDefault="002F3645" w:rsidP="00C5458C">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6C0523A"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B1F3A3C"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809EE5B" w14:textId="77777777" w:rsidR="002F3645" w:rsidRDefault="002F3645" w:rsidP="00C5458C">
            <w:pPr>
              <w:pStyle w:val="ACK-ChoreographyBody"/>
            </w:pPr>
            <w:r>
              <w:t>AL, SU, ER</w:t>
            </w:r>
          </w:p>
        </w:tc>
      </w:tr>
      <w:tr w:rsidR="002F3645" w14:paraId="426992E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A0B63F7" w14:textId="77777777" w:rsidR="002F3645" w:rsidRDefault="002F3645" w:rsidP="00C5458C">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206E08F"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CE1A205"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07116C04" w14:textId="77777777" w:rsidR="002F3645" w:rsidRDefault="002F3645" w:rsidP="00C5458C">
            <w:pPr>
              <w:pStyle w:val="ACK-ChoreographyBody"/>
            </w:pPr>
            <w:r>
              <w:t>NE</w:t>
            </w:r>
          </w:p>
        </w:tc>
      </w:tr>
      <w:tr w:rsidR="002F3645" w14:paraId="768623C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73532EE" w14:textId="77777777" w:rsidR="002F3645" w:rsidRDefault="002F3645" w:rsidP="00C5458C">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EFC932"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0068337"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4E4BF28" w14:textId="77777777" w:rsidR="002F3645" w:rsidRDefault="002F3645" w:rsidP="00C5458C">
            <w:pPr>
              <w:pStyle w:val="ACK-ChoreographyBody"/>
            </w:pPr>
            <w:r>
              <w:rPr>
                <w:szCs w:val="16"/>
              </w:rPr>
              <w:t>ACK^J02^ACK</w:t>
            </w:r>
          </w:p>
        </w:tc>
      </w:tr>
      <w:tr w:rsidR="002F3645" w14:paraId="124A6C5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31705ED" w14:textId="77777777" w:rsidR="002F3645" w:rsidRDefault="002F3645" w:rsidP="00C5458C">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54B01FA"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997CC74"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F8B6911" w14:textId="77777777" w:rsidR="002F3645" w:rsidRDefault="002F3645" w:rsidP="00C5458C">
            <w:pPr>
              <w:pStyle w:val="ACK-ChoreographyBody"/>
            </w:pPr>
            <w:r>
              <w:t>-</w:t>
            </w:r>
          </w:p>
        </w:tc>
      </w:tr>
    </w:tbl>
    <w:p w14:paraId="4C2C3F05" w14:textId="53E7F47D" w:rsidR="00E921A2" w:rsidRPr="00121095" w:rsidRDefault="002044FB" w:rsidP="002044FB">
      <w:pPr>
        <w:pStyle w:val="Heading2"/>
        <w:numPr>
          <w:ilvl w:val="0"/>
          <w:numId w:val="0"/>
        </w:numPr>
        <w:tabs>
          <w:tab w:val="left" w:pos="1080"/>
        </w:tabs>
      </w:pPr>
      <w:bookmarkStart w:id="281" w:name="_Toc28957705"/>
      <w:r w:rsidRPr="00121095">
        <w:t>5.5</w:t>
      </w:r>
      <w:r w:rsidRPr="00121095">
        <w:tab/>
      </w:r>
      <w:r w:rsidR="00E921A2" w:rsidRPr="00121095">
        <w:t>QUERY/RESPONSE MESSAGE SEGMENTS</w:t>
      </w:r>
      <w:bookmarkEnd w:id="276"/>
      <w:bookmarkEnd w:id="277"/>
      <w:bookmarkEnd w:id="278"/>
      <w:bookmarkEnd w:id="279"/>
      <w:bookmarkEnd w:id="280"/>
      <w:bookmarkEnd w:id="281"/>
    </w:p>
    <w:p w14:paraId="587A79BB" w14:textId="77777777" w:rsidR="00E921A2" w:rsidRPr="00121095" w:rsidRDefault="00E921A2">
      <w:r w:rsidRPr="00121095">
        <w:t>This section includes all message segments, except for the general message segments, used for the query/response pairs recommended for use in v 2.4 and later.</w:t>
      </w:r>
    </w:p>
    <w:p w14:paraId="6D9CEFBF" w14:textId="68139FD7" w:rsidR="00E921A2" w:rsidRPr="00121095" w:rsidRDefault="002044FB" w:rsidP="002044FB">
      <w:pPr>
        <w:pStyle w:val="Heading3"/>
        <w:numPr>
          <w:ilvl w:val="0"/>
          <w:numId w:val="0"/>
        </w:numPr>
        <w:tabs>
          <w:tab w:val="left" w:pos="1440"/>
        </w:tabs>
      </w:pPr>
      <w:bookmarkStart w:id="282" w:name="_Toc348257278"/>
      <w:bookmarkStart w:id="283" w:name="_Toc348257614"/>
      <w:bookmarkStart w:id="284" w:name="_Toc348263236"/>
      <w:bookmarkStart w:id="285" w:name="_Toc348336565"/>
      <w:bookmarkStart w:id="286" w:name="_Toc348770053"/>
      <w:bookmarkStart w:id="287" w:name="_Toc348856195"/>
      <w:bookmarkStart w:id="288" w:name="_Toc348866616"/>
      <w:bookmarkStart w:id="289" w:name="_Toc348947846"/>
      <w:bookmarkStart w:id="290" w:name="_Toc349735427"/>
      <w:bookmarkStart w:id="291" w:name="_Toc349735870"/>
      <w:bookmarkStart w:id="292" w:name="_Toc349736024"/>
      <w:bookmarkStart w:id="293" w:name="_Toc349803756"/>
      <w:bookmarkStart w:id="294" w:name="_Toc359236094"/>
      <w:bookmarkStart w:id="295" w:name="_Ref465674848"/>
      <w:bookmarkStart w:id="296" w:name="_Ref465674921"/>
      <w:bookmarkStart w:id="297" w:name="_Ref484511448"/>
      <w:bookmarkStart w:id="298" w:name="_Ref484513283"/>
      <w:bookmarkStart w:id="299" w:name="_Toc495483554"/>
      <w:bookmarkStart w:id="300" w:name="_Toc24273776"/>
      <w:bookmarkStart w:id="301" w:name="_Toc41280983"/>
      <w:bookmarkStart w:id="302" w:name="_Toc43004345"/>
      <w:bookmarkStart w:id="303" w:name="_Toc28957706"/>
      <w:r w:rsidRPr="00121095">
        <w:t>5.5.1</w:t>
      </w:r>
      <w:r w:rsidRPr="00121095">
        <w:tab/>
      </w:r>
      <w:r w:rsidR="00E921A2" w:rsidRPr="00121095">
        <w:t xml:space="preserve">DSP </w:t>
      </w:r>
      <w:r w:rsidR="00514A79">
        <w:t>–</w:t>
      </w:r>
      <w:r w:rsidR="00E921A2" w:rsidRPr="00121095">
        <w:t xml:space="preserve"> </w:t>
      </w:r>
      <w:r w:rsidR="00CA71B4">
        <w:t>D</w:t>
      </w:r>
      <w:r w:rsidR="00E921A2" w:rsidRPr="00121095">
        <w:t xml:space="preserve">isplay </w:t>
      </w:r>
      <w:r w:rsidR="00CA71B4">
        <w:t>D</w:t>
      </w:r>
      <w:r w:rsidR="00E921A2" w:rsidRPr="00121095">
        <w:t>ata segment</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r w:rsidR="00BF2FE6" w:rsidRPr="00121095">
        <w:fldChar w:fldCharType="begin"/>
      </w:r>
      <w:r w:rsidR="00E921A2" w:rsidRPr="00121095">
        <w:instrText xml:space="preserve"> XE "display data segment" </w:instrText>
      </w:r>
      <w:r w:rsidR="00BF2FE6" w:rsidRPr="00121095">
        <w:fldChar w:fldCharType="end"/>
      </w:r>
      <w:r w:rsidR="00BF2FE6" w:rsidRPr="00121095">
        <w:fldChar w:fldCharType="begin"/>
      </w:r>
      <w:r w:rsidR="00E921A2" w:rsidRPr="00121095">
        <w:instrText>xe "DSP"</w:instrText>
      </w:r>
      <w:r w:rsidR="00BF2FE6" w:rsidRPr="00121095">
        <w:fldChar w:fldCharType="end"/>
      </w:r>
      <w:r w:rsidR="00BF2FE6" w:rsidRPr="00121095">
        <w:fldChar w:fldCharType="begin"/>
      </w:r>
      <w:r w:rsidR="00E921A2" w:rsidRPr="00121095">
        <w:instrText>xe "Segments: DSP"</w:instrText>
      </w:r>
      <w:r w:rsidR="00BF2FE6" w:rsidRPr="00121095">
        <w:fldChar w:fldCharType="end"/>
      </w:r>
    </w:p>
    <w:p w14:paraId="38A6530C" w14:textId="77777777" w:rsidR="00E921A2" w:rsidRPr="00121095" w:rsidRDefault="00E921A2">
      <w:pPr>
        <w:pStyle w:val="NormalIndented"/>
      </w:pPr>
      <w:r w:rsidRPr="00121095">
        <w:t xml:space="preserve">The DSP segment is used to contain data that has been preformatted by the sender for display.  The semantic content of the data is lost; the data is simply treated as lines of text. </w:t>
      </w:r>
    </w:p>
    <w:p w14:paraId="5FCCB31F" w14:textId="77777777" w:rsidR="00E921A2" w:rsidRPr="00121095" w:rsidRDefault="00E921A2">
      <w:pPr>
        <w:pStyle w:val="AttributeTableCaption"/>
        <w:keepLines/>
      </w:pPr>
      <w:r w:rsidRPr="00121095">
        <w:t>HL7 Attribute Table – DSP</w:t>
      </w:r>
      <w:bookmarkStart w:id="304" w:name="DSP"/>
      <w:bookmarkEnd w:id="304"/>
      <w:r w:rsidRPr="00121095">
        <w:t xml:space="preserve"> – Display Data</w:t>
      </w:r>
      <w:r w:rsidR="00BF2FE6" w:rsidRPr="00121095">
        <w:fldChar w:fldCharType="begin"/>
      </w:r>
      <w:r w:rsidRPr="00121095">
        <w:instrText xml:space="preserve"> XE "HL7 Attribute Table </w:instrText>
      </w:r>
      <w:r w:rsidR="00514A79">
        <w:instrText>–</w:instrText>
      </w:r>
      <w:r w:rsidRPr="00121095">
        <w:instrText xml:space="preserve"> DSP"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13322FD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B009C34" w14:textId="77777777" w:rsidR="00E921A2" w:rsidRPr="00121095" w:rsidRDefault="00E921A2">
            <w:pPr>
              <w:pStyle w:val="AttributeTableHeader"/>
              <w:keepLines/>
            </w:pPr>
            <w:r w:rsidRPr="00121095">
              <w:t>SEQ</w:t>
            </w:r>
          </w:p>
        </w:tc>
        <w:tc>
          <w:tcPr>
            <w:tcW w:w="648" w:type="dxa"/>
            <w:tcBorders>
              <w:top w:val="single" w:sz="4" w:space="0" w:color="auto"/>
              <w:left w:val="nil"/>
              <w:bottom w:val="single" w:sz="4" w:space="0" w:color="auto"/>
              <w:right w:val="nil"/>
            </w:tcBorders>
            <w:shd w:val="clear" w:color="auto" w:fill="FFFFFF"/>
          </w:tcPr>
          <w:p w14:paraId="71755EF7" w14:textId="77777777" w:rsidR="00E921A2" w:rsidRPr="00121095" w:rsidRDefault="00E921A2">
            <w:pPr>
              <w:pStyle w:val="AttributeTableHeader"/>
              <w:keepLines/>
            </w:pPr>
            <w:r w:rsidRPr="00121095">
              <w:t>LEN</w:t>
            </w:r>
          </w:p>
        </w:tc>
        <w:tc>
          <w:tcPr>
            <w:tcW w:w="720" w:type="dxa"/>
            <w:tcBorders>
              <w:top w:val="single" w:sz="4" w:space="0" w:color="auto"/>
              <w:left w:val="nil"/>
              <w:bottom w:val="single" w:sz="4" w:space="0" w:color="auto"/>
              <w:right w:val="nil"/>
            </w:tcBorders>
            <w:shd w:val="clear" w:color="auto" w:fill="FFFFFF"/>
          </w:tcPr>
          <w:p w14:paraId="3EC90F09" w14:textId="77777777" w:rsidR="00E921A2" w:rsidRPr="00121095" w:rsidRDefault="00E921A2">
            <w:pPr>
              <w:pStyle w:val="AttributeTableHeader"/>
              <w:keepLines/>
            </w:pPr>
            <w:r w:rsidRPr="00121095">
              <w:t>C.LEN</w:t>
            </w:r>
          </w:p>
        </w:tc>
        <w:tc>
          <w:tcPr>
            <w:tcW w:w="648" w:type="dxa"/>
            <w:tcBorders>
              <w:top w:val="single" w:sz="4" w:space="0" w:color="auto"/>
              <w:left w:val="nil"/>
              <w:bottom w:val="single" w:sz="4" w:space="0" w:color="auto"/>
              <w:right w:val="nil"/>
            </w:tcBorders>
            <w:shd w:val="clear" w:color="auto" w:fill="FFFFFF"/>
          </w:tcPr>
          <w:p w14:paraId="425295ED" w14:textId="77777777" w:rsidR="00E921A2" w:rsidRPr="00121095" w:rsidRDefault="00E921A2">
            <w:pPr>
              <w:pStyle w:val="AttributeTableHeader"/>
              <w:keepLines/>
            </w:pPr>
            <w:r w:rsidRPr="00121095">
              <w:t>DT</w:t>
            </w:r>
          </w:p>
        </w:tc>
        <w:tc>
          <w:tcPr>
            <w:tcW w:w="648" w:type="dxa"/>
            <w:tcBorders>
              <w:top w:val="single" w:sz="4" w:space="0" w:color="auto"/>
              <w:left w:val="nil"/>
              <w:bottom w:val="single" w:sz="4" w:space="0" w:color="auto"/>
              <w:right w:val="nil"/>
            </w:tcBorders>
            <w:shd w:val="clear" w:color="auto" w:fill="FFFFFF"/>
          </w:tcPr>
          <w:p w14:paraId="754E6DC6" w14:textId="77777777" w:rsidR="00E921A2" w:rsidRPr="00121095" w:rsidRDefault="00E921A2">
            <w:pPr>
              <w:pStyle w:val="AttributeTableHeader"/>
              <w:keepLines/>
            </w:pPr>
            <w:r w:rsidRPr="00121095">
              <w:t>OPT</w:t>
            </w:r>
          </w:p>
        </w:tc>
        <w:tc>
          <w:tcPr>
            <w:tcW w:w="648" w:type="dxa"/>
            <w:tcBorders>
              <w:top w:val="single" w:sz="4" w:space="0" w:color="auto"/>
              <w:left w:val="nil"/>
              <w:bottom w:val="single" w:sz="4" w:space="0" w:color="auto"/>
              <w:right w:val="nil"/>
            </w:tcBorders>
            <w:shd w:val="clear" w:color="auto" w:fill="FFFFFF"/>
          </w:tcPr>
          <w:p w14:paraId="5CD64C79" w14:textId="77777777" w:rsidR="00E921A2" w:rsidRPr="00121095" w:rsidRDefault="00E921A2">
            <w:pPr>
              <w:pStyle w:val="AttributeTableHeader"/>
              <w:keepLines/>
            </w:pPr>
            <w:r w:rsidRPr="00121095">
              <w:t>RP/#</w:t>
            </w:r>
          </w:p>
        </w:tc>
        <w:tc>
          <w:tcPr>
            <w:tcW w:w="720" w:type="dxa"/>
            <w:tcBorders>
              <w:top w:val="single" w:sz="4" w:space="0" w:color="auto"/>
              <w:left w:val="nil"/>
              <w:bottom w:val="single" w:sz="4" w:space="0" w:color="auto"/>
              <w:right w:val="nil"/>
            </w:tcBorders>
            <w:shd w:val="clear" w:color="auto" w:fill="FFFFFF"/>
          </w:tcPr>
          <w:p w14:paraId="2440AE6D" w14:textId="77777777" w:rsidR="00E921A2" w:rsidRPr="00121095" w:rsidRDefault="00E921A2">
            <w:pPr>
              <w:pStyle w:val="AttributeTableHeader"/>
              <w:keepLines/>
            </w:pPr>
            <w:r w:rsidRPr="00121095">
              <w:t>TBL#</w:t>
            </w:r>
          </w:p>
        </w:tc>
        <w:tc>
          <w:tcPr>
            <w:tcW w:w="720" w:type="dxa"/>
            <w:tcBorders>
              <w:top w:val="single" w:sz="4" w:space="0" w:color="auto"/>
              <w:left w:val="nil"/>
              <w:bottom w:val="single" w:sz="4" w:space="0" w:color="auto"/>
              <w:right w:val="nil"/>
            </w:tcBorders>
            <w:shd w:val="clear" w:color="auto" w:fill="FFFFFF"/>
          </w:tcPr>
          <w:p w14:paraId="607057B9" w14:textId="77777777" w:rsidR="00E921A2" w:rsidRPr="00121095" w:rsidRDefault="00E921A2">
            <w:pPr>
              <w:pStyle w:val="AttributeTableHeader"/>
              <w:keepLines/>
            </w:pPr>
            <w:r w:rsidRPr="00121095">
              <w:t>ITEM #</w:t>
            </w:r>
          </w:p>
        </w:tc>
        <w:tc>
          <w:tcPr>
            <w:tcW w:w="3888" w:type="dxa"/>
            <w:tcBorders>
              <w:top w:val="single" w:sz="4" w:space="0" w:color="auto"/>
              <w:left w:val="nil"/>
              <w:bottom w:val="single" w:sz="4" w:space="0" w:color="auto"/>
              <w:right w:val="nil"/>
            </w:tcBorders>
            <w:shd w:val="clear" w:color="auto" w:fill="FFFFFF"/>
          </w:tcPr>
          <w:p w14:paraId="50E24306" w14:textId="77777777" w:rsidR="00E921A2" w:rsidRPr="00121095" w:rsidRDefault="00E921A2">
            <w:pPr>
              <w:pStyle w:val="AttributeTableHeader"/>
              <w:keepLines/>
              <w:jc w:val="left"/>
            </w:pPr>
            <w:r w:rsidRPr="00121095">
              <w:t>ELEMENT NAME</w:t>
            </w:r>
          </w:p>
        </w:tc>
      </w:tr>
      <w:tr w:rsidR="00E50DB9" w:rsidRPr="00E921A2" w14:paraId="35648FEC"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76161AF" w14:textId="77777777" w:rsidR="00E921A2" w:rsidRPr="00121095" w:rsidRDefault="00E921A2">
            <w:pPr>
              <w:pStyle w:val="AttributeTableBody"/>
              <w:keepNext/>
              <w:keepLines/>
            </w:pPr>
            <w:r w:rsidRPr="00121095">
              <w:t>1</w:t>
            </w:r>
          </w:p>
        </w:tc>
        <w:tc>
          <w:tcPr>
            <w:tcW w:w="648" w:type="dxa"/>
            <w:tcBorders>
              <w:top w:val="single" w:sz="4" w:space="0" w:color="auto"/>
              <w:left w:val="nil"/>
              <w:bottom w:val="dotted" w:sz="4" w:space="0" w:color="auto"/>
              <w:right w:val="nil"/>
            </w:tcBorders>
            <w:shd w:val="clear" w:color="auto" w:fill="FFFFFF"/>
          </w:tcPr>
          <w:p w14:paraId="3DED3A9C" w14:textId="77777777" w:rsidR="00E921A2" w:rsidRPr="00121095" w:rsidRDefault="00E921A2">
            <w:pPr>
              <w:pStyle w:val="AttributeTableBody"/>
              <w:keepNext/>
              <w:keepLines/>
            </w:pPr>
            <w:r w:rsidRPr="00121095">
              <w:t>1..4</w:t>
            </w:r>
          </w:p>
        </w:tc>
        <w:tc>
          <w:tcPr>
            <w:tcW w:w="720" w:type="dxa"/>
            <w:tcBorders>
              <w:top w:val="single" w:sz="4" w:space="0" w:color="auto"/>
              <w:left w:val="nil"/>
              <w:bottom w:val="dotted" w:sz="4" w:space="0" w:color="auto"/>
              <w:right w:val="nil"/>
            </w:tcBorders>
            <w:shd w:val="clear" w:color="auto" w:fill="FFFFFF"/>
          </w:tcPr>
          <w:p w14:paraId="50EE49D0" w14:textId="77777777" w:rsidR="00E921A2" w:rsidRPr="00121095" w:rsidRDefault="00E921A2">
            <w:pPr>
              <w:pStyle w:val="AttributeTableBody"/>
              <w:keepNext/>
              <w:keepLines/>
            </w:pPr>
          </w:p>
        </w:tc>
        <w:tc>
          <w:tcPr>
            <w:tcW w:w="648" w:type="dxa"/>
            <w:tcBorders>
              <w:top w:val="single" w:sz="4" w:space="0" w:color="auto"/>
              <w:left w:val="nil"/>
              <w:bottom w:val="dotted" w:sz="4" w:space="0" w:color="auto"/>
              <w:right w:val="nil"/>
            </w:tcBorders>
            <w:shd w:val="clear" w:color="auto" w:fill="FFFFFF"/>
          </w:tcPr>
          <w:p w14:paraId="609293EA" w14:textId="77777777" w:rsidR="00E921A2" w:rsidRPr="00121095" w:rsidRDefault="00E921A2">
            <w:pPr>
              <w:pStyle w:val="AttributeTableBody"/>
              <w:keepNext/>
              <w:keepLines/>
            </w:pPr>
            <w:r w:rsidRPr="00121095">
              <w:t>SI</w:t>
            </w:r>
          </w:p>
        </w:tc>
        <w:tc>
          <w:tcPr>
            <w:tcW w:w="648" w:type="dxa"/>
            <w:tcBorders>
              <w:top w:val="single" w:sz="4" w:space="0" w:color="auto"/>
              <w:left w:val="nil"/>
              <w:bottom w:val="dotted" w:sz="4" w:space="0" w:color="auto"/>
              <w:right w:val="nil"/>
            </w:tcBorders>
            <w:shd w:val="clear" w:color="auto" w:fill="FFFFFF"/>
          </w:tcPr>
          <w:p w14:paraId="724172AA" w14:textId="77777777" w:rsidR="00E921A2" w:rsidRPr="00121095" w:rsidRDefault="00E921A2">
            <w:pPr>
              <w:pStyle w:val="AttributeTableBody"/>
              <w:keepNext/>
              <w:keepLines/>
            </w:pPr>
            <w:r w:rsidRPr="00121095">
              <w:t>O</w:t>
            </w:r>
          </w:p>
        </w:tc>
        <w:tc>
          <w:tcPr>
            <w:tcW w:w="648" w:type="dxa"/>
            <w:tcBorders>
              <w:top w:val="single" w:sz="4" w:space="0" w:color="auto"/>
              <w:left w:val="nil"/>
              <w:bottom w:val="dotted" w:sz="4" w:space="0" w:color="auto"/>
              <w:right w:val="nil"/>
            </w:tcBorders>
            <w:shd w:val="clear" w:color="auto" w:fill="FFFFFF"/>
          </w:tcPr>
          <w:p w14:paraId="53D8CADC"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3EEB315D"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5FD195A6" w14:textId="77777777" w:rsidR="00E921A2" w:rsidRPr="00121095" w:rsidRDefault="00E921A2">
            <w:pPr>
              <w:pStyle w:val="AttributeTableBody"/>
              <w:keepNext/>
              <w:keepLines/>
            </w:pPr>
            <w:r w:rsidRPr="00121095">
              <w:t>00061</w:t>
            </w:r>
          </w:p>
        </w:tc>
        <w:tc>
          <w:tcPr>
            <w:tcW w:w="3888" w:type="dxa"/>
            <w:tcBorders>
              <w:top w:val="single" w:sz="4" w:space="0" w:color="auto"/>
              <w:left w:val="nil"/>
              <w:bottom w:val="dotted" w:sz="4" w:space="0" w:color="auto"/>
              <w:right w:val="nil"/>
            </w:tcBorders>
            <w:shd w:val="clear" w:color="auto" w:fill="FFFFFF"/>
          </w:tcPr>
          <w:p w14:paraId="0666EB7B" w14:textId="77777777" w:rsidR="00E921A2" w:rsidRPr="00121095" w:rsidRDefault="00E921A2">
            <w:pPr>
              <w:pStyle w:val="AttributeTableBody"/>
              <w:keepNext/>
              <w:keepLines/>
              <w:jc w:val="left"/>
            </w:pPr>
            <w:r w:rsidRPr="00121095">
              <w:t xml:space="preserve">Set ID </w:t>
            </w:r>
            <w:r w:rsidR="00514A79">
              <w:t>–</w:t>
            </w:r>
            <w:r w:rsidRPr="00121095">
              <w:t xml:space="preserve"> DSP</w:t>
            </w:r>
          </w:p>
        </w:tc>
      </w:tr>
      <w:tr w:rsidR="00E50DB9" w:rsidRPr="00E921A2" w14:paraId="6485C7D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DF21A16"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7BDFB786" w14:textId="77777777" w:rsidR="00E921A2" w:rsidRPr="00121095" w:rsidRDefault="00E921A2">
            <w:pPr>
              <w:pStyle w:val="AttributeTableBody"/>
              <w:keepNext/>
              <w:keepLines/>
            </w:pPr>
            <w:r w:rsidRPr="00121095">
              <w:t>1..4</w:t>
            </w:r>
          </w:p>
        </w:tc>
        <w:tc>
          <w:tcPr>
            <w:tcW w:w="720" w:type="dxa"/>
            <w:tcBorders>
              <w:top w:val="dotted" w:sz="4" w:space="0" w:color="auto"/>
              <w:left w:val="nil"/>
              <w:bottom w:val="dotted" w:sz="4" w:space="0" w:color="auto"/>
              <w:right w:val="nil"/>
            </w:tcBorders>
            <w:shd w:val="clear" w:color="auto" w:fill="FFFFFF"/>
          </w:tcPr>
          <w:p w14:paraId="5090817F" w14:textId="77777777" w:rsidR="00E921A2" w:rsidRPr="00121095" w:rsidRDefault="00E921A2">
            <w:pPr>
              <w:pStyle w:val="AttributeTableBody"/>
              <w:keepNext/>
              <w:keepLines/>
            </w:pPr>
          </w:p>
        </w:tc>
        <w:tc>
          <w:tcPr>
            <w:tcW w:w="648" w:type="dxa"/>
            <w:tcBorders>
              <w:top w:val="dotted" w:sz="4" w:space="0" w:color="auto"/>
              <w:left w:val="nil"/>
              <w:bottom w:val="dotted" w:sz="4" w:space="0" w:color="auto"/>
              <w:right w:val="nil"/>
            </w:tcBorders>
            <w:shd w:val="clear" w:color="auto" w:fill="FFFFFF"/>
          </w:tcPr>
          <w:p w14:paraId="52C4BBAE" w14:textId="77777777" w:rsidR="00E921A2" w:rsidRPr="00121095" w:rsidRDefault="00E921A2">
            <w:pPr>
              <w:pStyle w:val="AttributeTableBody"/>
              <w:keepNext/>
              <w:keepLines/>
            </w:pPr>
            <w:r w:rsidRPr="00121095">
              <w:t>SI</w:t>
            </w:r>
          </w:p>
        </w:tc>
        <w:tc>
          <w:tcPr>
            <w:tcW w:w="648" w:type="dxa"/>
            <w:tcBorders>
              <w:top w:val="dotted" w:sz="4" w:space="0" w:color="auto"/>
              <w:left w:val="nil"/>
              <w:bottom w:val="dotted" w:sz="4" w:space="0" w:color="auto"/>
              <w:right w:val="nil"/>
            </w:tcBorders>
            <w:shd w:val="clear" w:color="auto" w:fill="FFFFFF"/>
          </w:tcPr>
          <w:p w14:paraId="6060D42E"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7DB8DDF8"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38287D90"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0465CA91" w14:textId="77777777" w:rsidR="00E921A2" w:rsidRPr="00121095" w:rsidRDefault="00E921A2">
            <w:pPr>
              <w:pStyle w:val="AttributeTableBody"/>
              <w:keepNext/>
              <w:keepLines/>
            </w:pPr>
            <w:r w:rsidRPr="00121095">
              <w:t>00062</w:t>
            </w:r>
          </w:p>
        </w:tc>
        <w:tc>
          <w:tcPr>
            <w:tcW w:w="3888" w:type="dxa"/>
            <w:tcBorders>
              <w:top w:val="dotted" w:sz="4" w:space="0" w:color="auto"/>
              <w:left w:val="nil"/>
              <w:bottom w:val="dotted" w:sz="4" w:space="0" w:color="auto"/>
              <w:right w:val="nil"/>
            </w:tcBorders>
            <w:shd w:val="clear" w:color="auto" w:fill="FFFFFF"/>
          </w:tcPr>
          <w:p w14:paraId="5018DA91" w14:textId="77777777" w:rsidR="00E921A2" w:rsidRPr="00121095" w:rsidRDefault="00E921A2">
            <w:pPr>
              <w:pStyle w:val="AttributeTableBody"/>
              <w:keepNext/>
              <w:keepLines/>
              <w:jc w:val="left"/>
            </w:pPr>
            <w:r w:rsidRPr="00121095">
              <w:t>Display Level</w:t>
            </w:r>
          </w:p>
        </w:tc>
      </w:tr>
      <w:tr w:rsidR="00E50DB9" w:rsidRPr="00E921A2" w14:paraId="625360E7"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7B51454B" w14:textId="77777777" w:rsidR="00E921A2" w:rsidRPr="00121095" w:rsidRDefault="00E921A2">
            <w:pPr>
              <w:pStyle w:val="AttributeTableBody"/>
              <w:keepNext/>
              <w:keepLines/>
            </w:pPr>
            <w:r w:rsidRPr="00121095">
              <w:t>3</w:t>
            </w:r>
          </w:p>
        </w:tc>
        <w:tc>
          <w:tcPr>
            <w:tcW w:w="648" w:type="dxa"/>
            <w:tcBorders>
              <w:top w:val="dotted" w:sz="4" w:space="0" w:color="auto"/>
              <w:left w:val="nil"/>
              <w:bottom w:val="dotted" w:sz="4" w:space="0" w:color="auto"/>
              <w:right w:val="nil"/>
            </w:tcBorders>
            <w:shd w:val="clear" w:color="auto" w:fill="FFFFFF"/>
          </w:tcPr>
          <w:p w14:paraId="77DC508B"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5A0ADFE7" w14:textId="77777777" w:rsidR="00E921A2" w:rsidRPr="00121095" w:rsidRDefault="00E921A2">
            <w:pPr>
              <w:pStyle w:val="AttributeTableBody"/>
              <w:keepNext/>
              <w:keepLines/>
            </w:pPr>
            <w:r w:rsidRPr="00121095">
              <w:t>300</w:t>
            </w:r>
          </w:p>
        </w:tc>
        <w:tc>
          <w:tcPr>
            <w:tcW w:w="648" w:type="dxa"/>
            <w:tcBorders>
              <w:top w:val="dotted" w:sz="4" w:space="0" w:color="auto"/>
              <w:left w:val="nil"/>
              <w:bottom w:val="dotted" w:sz="4" w:space="0" w:color="auto"/>
              <w:right w:val="nil"/>
            </w:tcBorders>
            <w:shd w:val="clear" w:color="auto" w:fill="FFFFFF"/>
          </w:tcPr>
          <w:p w14:paraId="6E3C810C" w14:textId="77777777" w:rsidR="00E921A2" w:rsidRPr="00121095" w:rsidRDefault="00E921A2">
            <w:pPr>
              <w:pStyle w:val="AttributeTableBody"/>
              <w:keepNext/>
              <w:keepLines/>
            </w:pPr>
            <w:r w:rsidRPr="00121095">
              <w:t>TX</w:t>
            </w:r>
          </w:p>
        </w:tc>
        <w:tc>
          <w:tcPr>
            <w:tcW w:w="648" w:type="dxa"/>
            <w:tcBorders>
              <w:top w:val="dotted" w:sz="4" w:space="0" w:color="auto"/>
              <w:left w:val="nil"/>
              <w:bottom w:val="dotted" w:sz="4" w:space="0" w:color="auto"/>
              <w:right w:val="nil"/>
            </w:tcBorders>
            <w:shd w:val="clear" w:color="auto" w:fill="FFFFFF"/>
          </w:tcPr>
          <w:p w14:paraId="222FAB4A" w14:textId="77777777" w:rsidR="00E921A2" w:rsidRPr="00121095" w:rsidRDefault="00E921A2">
            <w:pPr>
              <w:pStyle w:val="AttributeTableBody"/>
              <w:keepNext/>
              <w:keepLines/>
            </w:pPr>
            <w:r w:rsidRPr="00121095">
              <w:t>R</w:t>
            </w:r>
          </w:p>
        </w:tc>
        <w:tc>
          <w:tcPr>
            <w:tcW w:w="648" w:type="dxa"/>
            <w:tcBorders>
              <w:top w:val="dotted" w:sz="4" w:space="0" w:color="auto"/>
              <w:left w:val="nil"/>
              <w:bottom w:val="dotted" w:sz="4" w:space="0" w:color="auto"/>
              <w:right w:val="nil"/>
            </w:tcBorders>
            <w:shd w:val="clear" w:color="auto" w:fill="FFFFFF"/>
          </w:tcPr>
          <w:p w14:paraId="19CAE82A"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1839422A"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67AC13DB" w14:textId="77777777" w:rsidR="00E921A2" w:rsidRPr="00121095" w:rsidRDefault="00E921A2">
            <w:pPr>
              <w:pStyle w:val="AttributeTableBody"/>
              <w:keepNext/>
              <w:keepLines/>
            </w:pPr>
            <w:r w:rsidRPr="00121095">
              <w:t>00063</w:t>
            </w:r>
          </w:p>
        </w:tc>
        <w:tc>
          <w:tcPr>
            <w:tcW w:w="3888" w:type="dxa"/>
            <w:tcBorders>
              <w:top w:val="dotted" w:sz="4" w:space="0" w:color="auto"/>
              <w:left w:val="nil"/>
              <w:bottom w:val="dotted" w:sz="4" w:space="0" w:color="auto"/>
              <w:right w:val="nil"/>
            </w:tcBorders>
            <w:shd w:val="clear" w:color="auto" w:fill="FFFFFF"/>
          </w:tcPr>
          <w:p w14:paraId="4F82A727" w14:textId="77777777" w:rsidR="00E921A2" w:rsidRPr="00121095" w:rsidRDefault="00E921A2">
            <w:pPr>
              <w:pStyle w:val="AttributeTableBody"/>
              <w:keepNext/>
              <w:keepLines/>
              <w:jc w:val="left"/>
            </w:pPr>
            <w:r w:rsidRPr="00121095">
              <w:t>Data Line</w:t>
            </w:r>
          </w:p>
        </w:tc>
      </w:tr>
      <w:tr w:rsidR="00E50DB9" w:rsidRPr="00E921A2" w14:paraId="6FBB6AF9"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33B960AD" w14:textId="77777777" w:rsidR="00E921A2" w:rsidRPr="00121095" w:rsidRDefault="00E921A2">
            <w:pPr>
              <w:pStyle w:val="AttributeTableBody"/>
              <w:keepNext/>
              <w:keepLines/>
            </w:pPr>
            <w:r w:rsidRPr="00121095">
              <w:t>4</w:t>
            </w:r>
          </w:p>
        </w:tc>
        <w:tc>
          <w:tcPr>
            <w:tcW w:w="648" w:type="dxa"/>
            <w:tcBorders>
              <w:top w:val="dotted" w:sz="4" w:space="0" w:color="auto"/>
              <w:left w:val="nil"/>
              <w:bottom w:val="dotted" w:sz="4" w:space="0" w:color="auto"/>
              <w:right w:val="nil"/>
            </w:tcBorders>
            <w:shd w:val="clear" w:color="auto" w:fill="FFFFFF"/>
          </w:tcPr>
          <w:p w14:paraId="69BE8FC2"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4E9DE72F"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1ABACA85" w14:textId="77777777" w:rsidR="00E921A2" w:rsidRPr="00121095" w:rsidRDefault="00E921A2">
            <w:pPr>
              <w:pStyle w:val="AttributeTableBody"/>
              <w:keepNext/>
              <w:keepLines/>
            </w:pPr>
            <w:r w:rsidRPr="00121095">
              <w:t>ST</w:t>
            </w:r>
          </w:p>
        </w:tc>
        <w:tc>
          <w:tcPr>
            <w:tcW w:w="648" w:type="dxa"/>
            <w:tcBorders>
              <w:top w:val="dotted" w:sz="4" w:space="0" w:color="auto"/>
              <w:left w:val="nil"/>
              <w:bottom w:val="dotted" w:sz="4" w:space="0" w:color="auto"/>
              <w:right w:val="nil"/>
            </w:tcBorders>
            <w:shd w:val="clear" w:color="auto" w:fill="FFFFFF"/>
          </w:tcPr>
          <w:p w14:paraId="0AF81EFF"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6BC9C578"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36A98C92"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2182A02C" w14:textId="77777777" w:rsidR="00E921A2" w:rsidRPr="00121095" w:rsidRDefault="00E921A2">
            <w:pPr>
              <w:pStyle w:val="AttributeTableBody"/>
              <w:keepNext/>
              <w:keepLines/>
            </w:pPr>
            <w:r w:rsidRPr="00121095">
              <w:t>00064</w:t>
            </w:r>
          </w:p>
        </w:tc>
        <w:tc>
          <w:tcPr>
            <w:tcW w:w="3888" w:type="dxa"/>
            <w:tcBorders>
              <w:top w:val="dotted" w:sz="4" w:space="0" w:color="auto"/>
              <w:left w:val="nil"/>
              <w:bottom w:val="dotted" w:sz="4" w:space="0" w:color="auto"/>
              <w:right w:val="nil"/>
            </w:tcBorders>
            <w:shd w:val="clear" w:color="auto" w:fill="FFFFFF"/>
          </w:tcPr>
          <w:p w14:paraId="2B477760" w14:textId="77777777" w:rsidR="00E921A2" w:rsidRPr="00121095" w:rsidRDefault="00E921A2">
            <w:pPr>
              <w:pStyle w:val="AttributeTableBody"/>
              <w:keepNext/>
              <w:keepLines/>
              <w:jc w:val="left"/>
            </w:pPr>
            <w:r w:rsidRPr="00121095">
              <w:t>Logical Break Point</w:t>
            </w:r>
          </w:p>
        </w:tc>
      </w:tr>
      <w:tr w:rsidR="00E921A2" w:rsidRPr="00E921A2" w14:paraId="00B8FEDB"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403CF24" w14:textId="77777777" w:rsidR="00E921A2" w:rsidRPr="00121095" w:rsidRDefault="00E921A2">
            <w:pPr>
              <w:pStyle w:val="AttributeTableBody"/>
              <w:keepNext/>
              <w:keepLines/>
            </w:pPr>
            <w:r w:rsidRPr="00121095">
              <w:t>5</w:t>
            </w:r>
          </w:p>
        </w:tc>
        <w:tc>
          <w:tcPr>
            <w:tcW w:w="648" w:type="dxa"/>
            <w:tcBorders>
              <w:top w:val="dotted" w:sz="4" w:space="0" w:color="auto"/>
              <w:left w:val="nil"/>
              <w:bottom w:val="single" w:sz="4" w:space="0" w:color="auto"/>
              <w:right w:val="nil"/>
            </w:tcBorders>
            <w:shd w:val="clear" w:color="auto" w:fill="FFFFFF"/>
          </w:tcPr>
          <w:p w14:paraId="212E5526"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098547B5" w14:textId="77777777" w:rsidR="00E921A2" w:rsidRPr="00121095" w:rsidRDefault="00E921A2">
            <w:pPr>
              <w:pStyle w:val="AttributeTableBody"/>
              <w:keepNext/>
              <w:keepLines/>
            </w:pPr>
            <w:r w:rsidRPr="00121095">
              <w:t>20</w:t>
            </w:r>
          </w:p>
        </w:tc>
        <w:tc>
          <w:tcPr>
            <w:tcW w:w="648" w:type="dxa"/>
            <w:tcBorders>
              <w:top w:val="dotted" w:sz="4" w:space="0" w:color="auto"/>
              <w:left w:val="nil"/>
              <w:bottom w:val="single" w:sz="4" w:space="0" w:color="auto"/>
              <w:right w:val="nil"/>
            </w:tcBorders>
            <w:shd w:val="clear" w:color="auto" w:fill="FFFFFF"/>
          </w:tcPr>
          <w:p w14:paraId="591CA75F" w14:textId="77777777" w:rsidR="00E921A2" w:rsidRPr="00121095" w:rsidRDefault="00E921A2">
            <w:pPr>
              <w:pStyle w:val="AttributeTableBody"/>
              <w:keepNext/>
              <w:keepLines/>
            </w:pPr>
            <w:r w:rsidRPr="00121095">
              <w:t>TX</w:t>
            </w:r>
          </w:p>
        </w:tc>
        <w:tc>
          <w:tcPr>
            <w:tcW w:w="648" w:type="dxa"/>
            <w:tcBorders>
              <w:top w:val="dotted" w:sz="4" w:space="0" w:color="auto"/>
              <w:left w:val="nil"/>
              <w:bottom w:val="single" w:sz="4" w:space="0" w:color="auto"/>
              <w:right w:val="nil"/>
            </w:tcBorders>
            <w:shd w:val="clear" w:color="auto" w:fill="FFFFFF"/>
          </w:tcPr>
          <w:p w14:paraId="3B4DBF54" w14:textId="77777777" w:rsidR="00E921A2" w:rsidRPr="00121095" w:rsidRDefault="00E921A2">
            <w:pPr>
              <w:pStyle w:val="AttributeTableBody"/>
              <w:keepNext/>
              <w:keepLines/>
            </w:pPr>
            <w:r w:rsidRPr="00121095">
              <w:t>O</w:t>
            </w:r>
          </w:p>
        </w:tc>
        <w:tc>
          <w:tcPr>
            <w:tcW w:w="648" w:type="dxa"/>
            <w:tcBorders>
              <w:top w:val="dotted" w:sz="4" w:space="0" w:color="auto"/>
              <w:left w:val="nil"/>
              <w:bottom w:val="single" w:sz="4" w:space="0" w:color="auto"/>
              <w:right w:val="nil"/>
            </w:tcBorders>
            <w:shd w:val="clear" w:color="auto" w:fill="FFFFFF"/>
          </w:tcPr>
          <w:p w14:paraId="30B1CEDC"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3059A37E"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79E1DCE1" w14:textId="77777777" w:rsidR="00E921A2" w:rsidRPr="00121095" w:rsidRDefault="00E921A2">
            <w:pPr>
              <w:pStyle w:val="AttributeTableBody"/>
              <w:keepNext/>
              <w:keepLines/>
            </w:pPr>
            <w:r w:rsidRPr="00121095">
              <w:t>00065</w:t>
            </w:r>
          </w:p>
        </w:tc>
        <w:tc>
          <w:tcPr>
            <w:tcW w:w="3888" w:type="dxa"/>
            <w:tcBorders>
              <w:top w:val="dotted" w:sz="4" w:space="0" w:color="auto"/>
              <w:left w:val="nil"/>
              <w:bottom w:val="single" w:sz="4" w:space="0" w:color="auto"/>
              <w:right w:val="nil"/>
            </w:tcBorders>
            <w:shd w:val="clear" w:color="auto" w:fill="FFFFFF"/>
          </w:tcPr>
          <w:p w14:paraId="68E3A836" w14:textId="77777777" w:rsidR="00E921A2" w:rsidRPr="00121095" w:rsidRDefault="00E921A2">
            <w:pPr>
              <w:pStyle w:val="AttributeTableBody"/>
              <w:keepNext/>
              <w:keepLines/>
              <w:jc w:val="left"/>
            </w:pPr>
            <w:r w:rsidRPr="00121095">
              <w:t>Result ID</w:t>
            </w:r>
          </w:p>
        </w:tc>
      </w:tr>
    </w:tbl>
    <w:p w14:paraId="5415C5DD" w14:textId="633E4CC2" w:rsidR="00E921A2" w:rsidRPr="00121095" w:rsidRDefault="002044FB" w:rsidP="002044FB">
      <w:pPr>
        <w:pStyle w:val="Heading4"/>
        <w:numPr>
          <w:ilvl w:val="0"/>
          <w:numId w:val="0"/>
        </w:numPr>
        <w:tabs>
          <w:tab w:val="left" w:pos="2160"/>
        </w:tabs>
        <w:rPr>
          <w:vanish/>
        </w:rPr>
      </w:pPr>
      <w:bookmarkStart w:id="305" w:name="_Toc495483555"/>
      <w:bookmarkStart w:id="306" w:name="_Toc24273777"/>
      <w:r w:rsidRPr="00121095">
        <w:rPr>
          <w:vanish/>
        </w:rPr>
        <w:t>5.5.1.0</w:t>
      </w:r>
      <w:r w:rsidRPr="00121095">
        <w:rPr>
          <w:vanish/>
        </w:rPr>
        <w:tab/>
      </w:r>
      <w:r w:rsidR="00E921A2" w:rsidRPr="00121095">
        <w:rPr>
          <w:vanish/>
        </w:rPr>
        <w:t>DSP field definitions</w:t>
      </w:r>
      <w:bookmarkEnd w:id="305"/>
      <w:bookmarkEnd w:id="306"/>
      <w:r w:rsidR="00BF2FE6" w:rsidRPr="00121095">
        <w:rPr>
          <w:vanish/>
        </w:rPr>
        <w:fldChar w:fldCharType="begin"/>
      </w:r>
      <w:r w:rsidR="00E921A2" w:rsidRPr="00121095">
        <w:rPr>
          <w:vanish/>
        </w:rPr>
        <w:instrText xml:space="preserve"> XE "DSP </w:instrText>
      </w:r>
      <w:r w:rsidR="00514A79">
        <w:rPr>
          <w:vanish/>
        </w:rPr>
        <w:instrText>–</w:instrText>
      </w:r>
      <w:r w:rsidR="00E921A2" w:rsidRPr="00121095">
        <w:rPr>
          <w:vanish/>
        </w:rPr>
        <w:instrText xml:space="preserve"> data element definitions" </w:instrText>
      </w:r>
      <w:r w:rsidR="00BF2FE6" w:rsidRPr="00121095">
        <w:rPr>
          <w:vanish/>
        </w:rPr>
        <w:fldChar w:fldCharType="end"/>
      </w:r>
    </w:p>
    <w:p w14:paraId="625492DD" w14:textId="703603D7" w:rsidR="00E921A2" w:rsidRPr="00121095" w:rsidRDefault="002044FB" w:rsidP="002044FB">
      <w:pPr>
        <w:pStyle w:val="Heading4"/>
        <w:numPr>
          <w:ilvl w:val="0"/>
          <w:numId w:val="0"/>
        </w:numPr>
        <w:tabs>
          <w:tab w:val="left" w:pos="2160"/>
        </w:tabs>
      </w:pPr>
      <w:bookmarkStart w:id="307" w:name="_Toc495483556"/>
      <w:bookmarkStart w:id="308" w:name="_Toc24273778"/>
      <w:r w:rsidRPr="00121095">
        <w:t>5.5.1.1</w:t>
      </w:r>
      <w:r w:rsidRPr="00121095">
        <w:tab/>
      </w:r>
      <w:r w:rsidR="00E921A2" w:rsidRPr="00121095">
        <w:t xml:space="preserve">DSP-1   Set ID </w:t>
      </w:r>
      <w:r w:rsidR="00514A79">
        <w:t>–</w:t>
      </w:r>
      <w:r w:rsidR="00E921A2" w:rsidRPr="00121095">
        <w:t xml:space="preserve"> DSP   (SI)   00061</w:t>
      </w:r>
      <w:bookmarkEnd w:id="307"/>
      <w:bookmarkEnd w:id="308"/>
      <w:r w:rsidR="00E921A2" w:rsidRPr="00121095">
        <w:t xml:space="preserve"> </w:t>
      </w:r>
      <w:r w:rsidR="00BF2FE6" w:rsidRPr="00121095">
        <w:fldChar w:fldCharType="begin"/>
      </w:r>
      <w:r w:rsidR="00E921A2" w:rsidRPr="00121095">
        <w:instrText xml:space="preserve"> XE "Set ID </w:instrText>
      </w:r>
      <w:r w:rsidR="00514A79">
        <w:instrText>–</w:instrText>
      </w:r>
      <w:r w:rsidR="00E921A2" w:rsidRPr="00121095">
        <w:instrText xml:space="preserve"> DSP" </w:instrText>
      </w:r>
      <w:r w:rsidR="00BF2FE6" w:rsidRPr="00121095">
        <w:fldChar w:fldCharType="end"/>
      </w:r>
    </w:p>
    <w:p w14:paraId="61931CF2" w14:textId="77777777" w:rsidR="00E921A2" w:rsidRPr="00121095" w:rsidRDefault="00E921A2">
      <w:pPr>
        <w:pStyle w:val="NormalIndented"/>
      </w:pPr>
      <w:r w:rsidRPr="00121095">
        <w:t>Definition:  This field is used optionally to number multiple display segments.</w:t>
      </w:r>
    </w:p>
    <w:p w14:paraId="63CA68FF" w14:textId="71A8B509" w:rsidR="00E921A2" w:rsidRPr="00121095" w:rsidRDefault="002044FB" w:rsidP="002044FB">
      <w:pPr>
        <w:pStyle w:val="Heading4"/>
        <w:numPr>
          <w:ilvl w:val="0"/>
          <w:numId w:val="0"/>
        </w:numPr>
        <w:tabs>
          <w:tab w:val="left" w:pos="2160"/>
        </w:tabs>
      </w:pPr>
      <w:bookmarkStart w:id="309" w:name="_Toc495483557"/>
      <w:bookmarkStart w:id="310" w:name="_Toc24273779"/>
      <w:r w:rsidRPr="00121095">
        <w:t>5.5.1.2</w:t>
      </w:r>
      <w:r w:rsidRPr="00121095">
        <w:tab/>
      </w:r>
      <w:r w:rsidR="00E921A2" w:rsidRPr="00121095">
        <w:t>DSP-2   Display Level   (SI)   00062</w:t>
      </w:r>
      <w:bookmarkEnd w:id="309"/>
      <w:bookmarkEnd w:id="310"/>
      <w:r w:rsidR="00E921A2" w:rsidRPr="00121095">
        <w:t xml:space="preserve"> </w:t>
      </w:r>
      <w:r w:rsidR="00BF2FE6" w:rsidRPr="00121095">
        <w:fldChar w:fldCharType="begin"/>
      </w:r>
      <w:r w:rsidR="00E921A2" w:rsidRPr="00121095">
        <w:instrText xml:space="preserve"> XE "Display level" </w:instrText>
      </w:r>
      <w:r w:rsidR="00BF2FE6" w:rsidRPr="00121095">
        <w:fldChar w:fldCharType="end"/>
      </w:r>
    </w:p>
    <w:p w14:paraId="672AECDB" w14:textId="77777777" w:rsidR="00E921A2" w:rsidRPr="00121095" w:rsidRDefault="00E921A2">
      <w:pPr>
        <w:pStyle w:val="NormalIndented"/>
      </w:pPr>
      <w:r w:rsidRPr="00121095">
        <w:t>Definition:  This field contains numbering to define groups of fields as assigned by the individual sites or applications.</w:t>
      </w:r>
    </w:p>
    <w:p w14:paraId="74CD6ED0" w14:textId="7A6E39B4" w:rsidR="00E921A2" w:rsidRPr="00121095" w:rsidRDefault="002044FB" w:rsidP="002044FB">
      <w:pPr>
        <w:pStyle w:val="Heading4"/>
        <w:numPr>
          <w:ilvl w:val="0"/>
          <w:numId w:val="0"/>
        </w:numPr>
        <w:tabs>
          <w:tab w:val="left" w:pos="2160"/>
        </w:tabs>
      </w:pPr>
      <w:bookmarkStart w:id="311" w:name="_Toc495483558"/>
      <w:bookmarkStart w:id="312" w:name="_Toc24273780"/>
      <w:r w:rsidRPr="00121095">
        <w:t>5.5.1.3</w:t>
      </w:r>
      <w:r w:rsidRPr="00121095">
        <w:tab/>
      </w:r>
      <w:r w:rsidR="00E921A2" w:rsidRPr="00121095">
        <w:t>DSP-3   Data Line   (TX)   00063</w:t>
      </w:r>
      <w:bookmarkEnd w:id="311"/>
      <w:bookmarkEnd w:id="312"/>
      <w:r w:rsidR="00E921A2" w:rsidRPr="00121095">
        <w:t xml:space="preserve"> </w:t>
      </w:r>
      <w:r w:rsidR="00BF2FE6" w:rsidRPr="00121095">
        <w:fldChar w:fldCharType="begin"/>
      </w:r>
      <w:r w:rsidR="00E921A2" w:rsidRPr="00121095">
        <w:instrText xml:space="preserve"> XE "Data line" </w:instrText>
      </w:r>
      <w:r w:rsidR="00BF2FE6" w:rsidRPr="00121095">
        <w:fldChar w:fldCharType="end"/>
      </w:r>
    </w:p>
    <w:p w14:paraId="082118ED" w14:textId="77777777" w:rsidR="00E921A2" w:rsidRPr="00121095" w:rsidRDefault="00E921A2">
      <w:pPr>
        <w:pStyle w:val="NormalIndented"/>
      </w:pPr>
      <w:r w:rsidRPr="00121095">
        <w:t>Definition:  This field contains an actual line as it should be displayed.  As described for the TX data type, highlighting and other special display characteristics may be included.</w:t>
      </w:r>
    </w:p>
    <w:p w14:paraId="78C5FD35" w14:textId="5D03EB7E" w:rsidR="00E921A2" w:rsidRPr="00121095" w:rsidRDefault="002044FB" w:rsidP="002044FB">
      <w:pPr>
        <w:pStyle w:val="Heading4"/>
        <w:numPr>
          <w:ilvl w:val="0"/>
          <w:numId w:val="0"/>
        </w:numPr>
        <w:tabs>
          <w:tab w:val="left" w:pos="2160"/>
        </w:tabs>
      </w:pPr>
      <w:bookmarkStart w:id="313" w:name="_Toc495483559"/>
      <w:bookmarkStart w:id="314" w:name="_Toc24273781"/>
      <w:r w:rsidRPr="00121095">
        <w:t>5.5.1.4</w:t>
      </w:r>
      <w:r w:rsidRPr="00121095">
        <w:tab/>
      </w:r>
      <w:r w:rsidR="00E921A2" w:rsidRPr="00121095">
        <w:t>DSP-4   Logical Break Point   (ST)   00064</w:t>
      </w:r>
      <w:bookmarkEnd w:id="313"/>
      <w:bookmarkEnd w:id="314"/>
      <w:r w:rsidR="00E921A2" w:rsidRPr="00121095">
        <w:t xml:space="preserve"> </w:t>
      </w:r>
      <w:r w:rsidR="00BF2FE6" w:rsidRPr="00121095">
        <w:fldChar w:fldCharType="begin"/>
      </w:r>
      <w:r w:rsidR="00E921A2" w:rsidRPr="00121095">
        <w:instrText xml:space="preserve"> XE "Logical break point" </w:instrText>
      </w:r>
      <w:r w:rsidR="00BF2FE6" w:rsidRPr="00121095">
        <w:fldChar w:fldCharType="end"/>
      </w:r>
    </w:p>
    <w:p w14:paraId="5E8FD489" w14:textId="77777777" w:rsidR="00E921A2" w:rsidRPr="00121095" w:rsidRDefault="00E921A2">
      <w:pPr>
        <w:pStyle w:val="NormalIndented"/>
      </w:pPr>
      <w:r w:rsidRPr="00121095">
        <w:t>Definition:  This field is non</w:t>
      </w:r>
      <w:r w:rsidRPr="00121095">
        <w:noBreakHyphen/>
        <w:t xml:space="preserve">null if this line is the last line of a logical break point in the response as defined by the responding system.  </w:t>
      </w:r>
    </w:p>
    <w:p w14:paraId="4ED97664" w14:textId="77777777" w:rsidR="00E921A2" w:rsidRPr="00121095" w:rsidRDefault="00E921A2">
      <w:pPr>
        <w:pStyle w:val="NormalIndented"/>
      </w:pPr>
      <w:r w:rsidRPr="00121095">
        <w:t xml:space="preserve">Often the lines of display text will fall into logical groups that differ from the physical size of a screen or printer page.  For example, a complete battery or an entire radiology report might be thought of as comprising a logical group, though it might have as few as six or as many as 120 lines.  Knowledge of the logical break points in the display data can be useful to the application system that is displaying or printing data.  For this reason, </w:t>
      </w:r>
      <w:r w:rsidRPr="00121095">
        <w:rPr>
          <w:rStyle w:val="ReferenceAttribute"/>
        </w:rPr>
        <w:t>DSP-4-Logical break point</w:t>
      </w:r>
      <w:r w:rsidRPr="00121095">
        <w:t xml:space="preserve"> is used.  The sending application (the one that formats the data) places the logical break points where appropriate.  If there is a particular ancillary result ID associated with the data delineated by </w:t>
      </w:r>
      <w:r w:rsidRPr="00121095">
        <w:rPr>
          <w:rStyle w:val="ReferenceAttribute"/>
        </w:rPr>
        <w:t>DSP-4-Logical break point</w:t>
      </w:r>
      <w:r w:rsidRPr="00121095">
        <w:t xml:space="preserve">, the value of this ID also can be returned in </w:t>
      </w:r>
      <w:r w:rsidRPr="00121095">
        <w:rPr>
          <w:rStyle w:val="ReferenceAttribute"/>
        </w:rPr>
        <w:t>DSP-5-Result ID</w:t>
      </w:r>
      <w:r w:rsidRPr="00121095">
        <w:t xml:space="preserve">.  Then if the user selects the area of the display delineated by </w:t>
      </w:r>
      <w:r w:rsidRPr="00121095">
        <w:rPr>
          <w:rStyle w:val="ReferenceAttribute"/>
        </w:rPr>
        <w:t>DSP-4-Logical break point</w:t>
      </w:r>
      <w:r w:rsidRPr="00121095">
        <w:t xml:space="preserve">, the displaying system can query for the associated </w:t>
      </w:r>
      <w:r w:rsidRPr="00121095">
        <w:rPr>
          <w:rStyle w:val="ReferenceAttribute"/>
        </w:rPr>
        <w:t>DSP-5-Result ID</w:t>
      </w:r>
      <w:r w:rsidRPr="00121095">
        <w:t>.</w:t>
      </w:r>
    </w:p>
    <w:p w14:paraId="079FC661" w14:textId="0E5138FD" w:rsidR="00E921A2" w:rsidRPr="00121095" w:rsidRDefault="002044FB" w:rsidP="002044FB">
      <w:pPr>
        <w:pStyle w:val="Heading4"/>
        <w:numPr>
          <w:ilvl w:val="0"/>
          <w:numId w:val="0"/>
        </w:numPr>
        <w:tabs>
          <w:tab w:val="left" w:pos="2160"/>
        </w:tabs>
      </w:pPr>
      <w:bookmarkStart w:id="315" w:name="_Toc495483560"/>
      <w:bookmarkStart w:id="316" w:name="_Toc24273782"/>
      <w:r w:rsidRPr="00121095">
        <w:t>5.5.1.5</w:t>
      </w:r>
      <w:r w:rsidRPr="00121095">
        <w:tab/>
      </w:r>
      <w:r w:rsidR="00E921A2" w:rsidRPr="00121095">
        <w:t>DSP-5   Result ID   (TX)   00065</w:t>
      </w:r>
      <w:bookmarkEnd w:id="315"/>
      <w:bookmarkEnd w:id="316"/>
      <w:r w:rsidR="00E921A2" w:rsidRPr="00121095">
        <w:t xml:space="preserve"> </w:t>
      </w:r>
      <w:r w:rsidR="00BF2FE6" w:rsidRPr="00121095">
        <w:fldChar w:fldCharType="begin"/>
      </w:r>
      <w:r w:rsidR="00E921A2" w:rsidRPr="00121095">
        <w:instrText xml:space="preserve"> XE "Result ID" </w:instrText>
      </w:r>
      <w:r w:rsidR="00BF2FE6" w:rsidRPr="00121095">
        <w:fldChar w:fldCharType="end"/>
      </w:r>
    </w:p>
    <w:p w14:paraId="178A27DF" w14:textId="77777777" w:rsidR="00E921A2" w:rsidRPr="00121095" w:rsidRDefault="00E921A2">
      <w:pPr>
        <w:pStyle w:val="NormalIndented"/>
      </w:pPr>
      <w:r w:rsidRPr="00121095">
        <w:t xml:space="preserve">Definition:  When the user selects a result ID (defined by </w:t>
      </w:r>
      <w:r w:rsidRPr="00121095">
        <w:rPr>
          <w:rStyle w:val="ReferenceAttribute"/>
        </w:rPr>
        <w:t>DSP-4-Logical break point</w:t>
      </w:r>
      <w:r w:rsidRPr="00121095">
        <w:t xml:space="preserve">) from the screen display corresponding to a record in which </w:t>
      </w:r>
      <w:r w:rsidRPr="00121095">
        <w:rPr>
          <w:rStyle w:val="ReferenceAttribute"/>
        </w:rPr>
        <w:t>DSP-5-Result ID</w:t>
      </w:r>
      <w:r w:rsidRPr="00121095">
        <w:t xml:space="preserve"> is non-null, the application can initiate a second query (a separate session) to the ancillary with the </w:t>
      </w:r>
      <w:r w:rsidRPr="00121095">
        <w:rPr>
          <w:rStyle w:val="ReferenceAttribute"/>
        </w:rPr>
        <w:t>QRD-10-What department data code</w:t>
      </w:r>
      <w:r w:rsidRPr="00121095">
        <w:t xml:space="preserve"> filled in with this non-null value (e.g., the ancillary accession number or its equivalent).  The ancillary response will contain the report referenced by this result ID (e.g., accession number).  The ancillary should correlate the result ID with </w:t>
      </w:r>
      <w:r w:rsidRPr="00121095">
        <w:rPr>
          <w:rStyle w:val="ReferenceAttribute"/>
        </w:rPr>
        <w:t>DSP-4-Logical break point</w:t>
      </w:r>
      <w:r w:rsidRPr="00121095">
        <w:t xml:space="preserve"> as follows: If more than one line of text is sent per result, </w:t>
      </w:r>
      <w:r w:rsidRPr="00121095">
        <w:rPr>
          <w:rStyle w:val="ReferenceAttribute"/>
        </w:rPr>
        <w:t>DSP-5-Result ID</w:t>
      </w:r>
      <w:r w:rsidRPr="00121095">
        <w:t xml:space="preserve"> should be only non-null for a DSP segment that contains a non-null </w:t>
      </w:r>
      <w:r w:rsidRPr="00121095">
        <w:rPr>
          <w:rStyle w:val="ReferenceAttribute"/>
        </w:rPr>
        <w:t>DSP-4-Logical break point</w:t>
      </w:r>
      <w:r w:rsidRPr="00121095">
        <w:t>.  This field may be broken into components by local agreement.  A common example might be to include placer order number, filler order number, and universal service identifier.  Whenever such fields are used as components of the result ID, their components will be sent as subcomponents.</w:t>
      </w:r>
    </w:p>
    <w:p w14:paraId="2A284511" w14:textId="4C5259F0" w:rsidR="00E921A2" w:rsidRPr="00121095" w:rsidRDefault="002044FB" w:rsidP="002044FB">
      <w:pPr>
        <w:pStyle w:val="Heading3"/>
        <w:numPr>
          <w:ilvl w:val="0"/>
          <w:numId w:val="0"/>
        </w:numPr>
        <w:tabs>
          <w:tab w:val="left" w:pos="1440"/>
        </w:tabs>
      </w:pPr>
      <w:bookmarkStart w:id="317" w:name="_Toc348257291"/>
      <w:bookmarkStart w:id="318" w:name="_Toc348257627"/>
      <w:bookmarkStart w:id="319" w:name="_Toc348263249"/>
      <w:bookmarkStart w:id="320" w:name="_Toc348336578"/>
      <w:bookmarkStart w:id="321" w:name="_Toc348770066"/>
      <w:bookmarkStart w:id="322" w:name="_Toc348856208"/>
      <w:bookmarkStart w:id="323" w:name="_Toc348866629"/>
      <w:bookmarkStart w:id="324" w:name="_Toc348947859"/>
      <w:bookmarkStart w:id="325" w:name="_Toc349735440"/>
      <w:bookmarkStart w:id="326" w:name="_Toc349735883"/>
      <w:bookmarkStart w:id="327" w:name="_Toc349736037"/>
      <w:bookmarkStart w:id="328" w:name="_Toc349803769"/>
      <w:bookmarkStart w:id="329" w:name="_Toc359236107"/>
      <w:bookmarkStart w:id="330" w:name="_Ref465671683"/>
      <w:bookmarkStart w:id="331" w:name="_Ref465673603"/>
      <w:bookmarkStart w:id="332" w:name="_Ref465674003"/>
      <w:bookmarkStart w:id="333" w:name="_Ref465674438"/>
      <w:bookmarkStart w:id="334" w:name="_Ref465674532"/>
      <w:bookmarkStart w:id="335" w:name="_Ref465674816"/>
      <w:bookmarkStart w:id="336" w:name="_Ref465674939"/>
      <w:bookmarkStart w:id="337" w:name="_Ref465676708"/>
      <w:bookmarkStart w:id="338" w:name="_Ref465740536"/>
      <w:bookmarkStart w:id="339" w:name="_Ref477748792"/>
      <w:bookmarkStart w:id="340" w:name="_Ref477748959"/>
      <w:bookmarkStart w:id="341" w:name="_Ref484511544"/>
      <w:bookmarkStart w:id="342" w:name="_Ref484513768"/>
      <w:bookmarkStart w:id="343" w:name="_Toc495483561"/>
      <w:bookmarkStart w:id="344" w:name="_Ref426413"/>
      <w:bookmarkStart w:id="345" w:name="_Toc24273783"/>
      <w:bookmarkStart w:id="346" w:name="_Toc41280984"/>
      <w:bookmarkStart w:id="347" w:name="_Toc43004346"/>
      <w:bookmarkStart w:id="348" w:name="_Toc28957707"/>
      <w:r w:rsidRPr="00121095">
        <w:t>5.5.2</w:t>
      </w:r>
      <w:r w:rsidRPr="00121095">
        <w:tab/>
      </w:r>
      <w:r w:rsidR="00E921A2" w:rsidRPr="00121095">
        <w:t>QAK</w:t>
      </w:r>
      <w:r w:rsidR="007F08E7">
        <w:t xml:space="preserve"> </w:t>
      </w:r>
      <w:r w:rsidR="00E921A2" w:rsidRPr="00121095">
        <w:t xml:space="preserve">- </w:t>
      </w:r>
      <w:r w:rsidR="00CA71B4">
        <w:t>Q</w:t>
      </w:r>
      <w:r w:rsidR="00E921A2" w:rsidRPr="00121095">
        <w:t xml:space="preserve">uery </w:t>
      </w:r>
      <w:r w:rsidR="00CA71B4">
        <w:t>A</w:t>
      </w:r>
      <w:r w:rsidR="00E921A2" w:rsidRPr="00121095">
        <w:t>cknowledgment segment</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r w:rsidR="00BF2FE6" w:rsidRPr="00121095">
        <w:fldChar w:fldCharType="begin"/>
      </w:r>
      <w:r w:rsidR="00E921A2" w:rsidRPr="00121095">
        <w:instrText xml:space="preserve"> XE "query acknowledgment segment" </w:instrText>
      </w:r>
      <w:r w:rsidR="00BF2FE6" w:rsidRPr="00121095">
        <w:fldChar w:fldCharType="end"/>
      </w:r>
      <w:r w:rsidR="00BF2FE6" w:rsidRPr="00121095">
        <w:fldChar w:fldCharType="begin"/>
      </w:r>
      <w:r w:rsidR="00E921A2" w:rsidRPr="00121095">
        <w:instrText xml:space="preserve"> XE "Segments:QAK" </w:instrText>
      </w:r>
      <w:r w:rsidR="00BF2FE6" w:rsidRPr="00121095">
        <w:fldChar w:fldCharType="end"/>
      </w:r>
      <w:r w:rsidR="00BF2FE6" w:rsidRPr="00121095">
        <w:fldChar w:fldCharType="begin"/>
      </w:r>
      <w:r w:rsidR="00E921A2" w:rsidRPr="00121095">
        <w:instrText xml:space="preserve"> XE "QAK" </w:instrText>
      </w:r>
      <w:r w:rsidR="00BF2FE6" w:rsidRPr="00121095">
        <w:fldChar w:fldCharType="end"/>
      </w:r>
    </w:p>
    <w:p w14:paraId="65EE79B6" w14:textId="77777777" w:rsidR="00E921A2" w:rsidRPr="00121095" w:rsidRDefault="00E921A2">
      <w:pPr>
        <w:pStyle w:val="NormalIndented"/>
      </w:pPr>
      <w:r w:rsidRPr="00121095">
        <w:t>The QAK segment contains information sent with responses to a query.  The QAK segment may appear as an optional segment placed after the (optional) ERR segment in any query response (message) to any original mode query.</w:t>
      </w:r>
    </w:p>
    <w:p w14:paraId="08C02179" w14:textId="77777777" w:rsidR="00E921A2" w:rsidRPr="00121095" w:rsidRDefault="00E921A2">
      <w:pPr>
        <w:pStyle w:val="AttributeTableCaption"/>
      </w:pPr>
      <w:r w:rsidRPr="00121095">
        <w:t>HL7 Attribute Table – QAK</w:t>
      </w:r>
      <w:bookmarkStart w:id="349" w:name="QAK"/>
      <w:bookmarkEnd w:id="349"/>
      <w:r w:rsidRPr="00121095">
        <w:t xml:space="preserve"> – Query Acknowledgment</w:t>
      </w:r>
      <w:r w:rsidR="00BF2FE6" w:rsidRPr="00121095">
        <w:fldChar w:fldCharType="begin"/>
      </w:r>
      <w:r w:rsidRPr="00121095">
        <w:instrText xml:space="preserve"> XE "HL7 Attribute Table </w:instrText>
      </w:r>
      <w:r w:rsidR="00514A79">
        <w:instrText>–</w:instrText>
      </w:r>
      <w:r w:rsidRPr="00121095">
        <w:instrText xml:space="preserve"> QAK"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076CABC0"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DD0D714"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5FD7F5FA"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7B045E3E"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71A07C56"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34CEED59"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1743DC9"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63730250"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4E2C9D0A"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2091761B" w14:textId="77777777" w:rsidR="00E921A2" w:rsidRPr="00121095" w:rsidRDefault="00E921A2">
            <w:pPr>
              <w:pStyle w:val="AttributeTableHeader"/>
              <w:jc w:val="left"/>
            </w:pPr>
            <w:r w:rsidRPr="00121095">
              <w:t>ELEMENT NAME</w:t>
            </w:r>
          </w:p>
        </w:tc>
      </w:tr>
      <w:tr w:rsidR="00E50DB9" w:rsidRPr="00E921A2" w14:paraId="37AF4C8D"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6F05923B"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43C7C517"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1E0CD4F"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08313442"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62AE724F" w14:textId="77777777" w:rsidR="00E921A2" w:rsidRPr="00121095" w:rsidRDefault="00E921A2">
            <w:pPr>
              <w:pStyle w:val="AttributeTableBody"/>
            </w:pPr>
            <w:r w:rsidRPr="00121095">
              <w:t>C</w:t>
            </w:r>
          </w:p>
        </w:tc>
        <w:tc>
          <w:tcPr>
            <w:tcW w:w="648" w:type="dxa"/>
            <w:tcBorders>
              <w:top w:val="single" w:sz="4" w:space="0" w:color="auto"/>
              <w:left w:val="nil"/>
              <w:bottom w:val="dotted" w:sz="4" w:space="0" w:color="auto"/>
              <w:right w:val="nil"/>
            </w:tcBorders>
            <w:shd w:val="clear" w:color="auto" w:fill="FFFFFF"/>
          </w:tcPr>
          <w:p w14:paraId="59643297"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73F5A84A"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2460C21"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444C2189" w14:textId="77777777" w:rsidR="00E921A2" w:rsidRPr="00121095" w:rsidRDefault="00E921A2">
            <w:pPr>
              <w:pStyle w:val="AttributeTableBody"/>
              <w:jc w:val="left"/>
            </w:pPr>
            <w:r w:rsidRPr="00121095">
              <w:t>Query Tag</w:t>
            </w:r>
          </w:p>
        </w:tc>
      </w:tr>
      <w:tr w:rsidR="00E50DB9" w:rsidRPr="00E921A2" w14:paraId="73A86257"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B189783"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597951B5"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1E4073C8"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29A69022"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75F41EF9"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31552042"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9C349BD" w14:textId="77777777" w:rsidR="00E921A2" w:rsidRPr="00121095" w:rsidRDefault="00000000">
            <w:pPr>
              <w:pStyle w:val="AttributeTableBody"/>
              <w:rPr>
                <w:rStyle w:val="HyperlinkTable"/>
              </w:rPr>
            </w:pPr>
            <w:hyperlink r:id="rId11" w:anchor="HL70208" w:history="1">
              <w:r w:rsidR="00E921A2" w:rsidRPr="00121095">
                <w:rPr>
                  <w:rStyle w:val="HyperlinkTable"/>
                </w:rPr>
                <w:t>0208</w:t>
              </w:r>
            </w:hyperlink>
          </w:p>
        </w:tc>
        <w:tc>
          <w:tcPr>
            <w:tcW w:w="720" w:type="dxa"/>
            <w:tcBorders>
              <w:top w:val="dotted" w:sz="4" w:space="0" w:color="auto"/>
              <w:left w:val="nil"/>
              <w:bottom w:val="dotted" w:sz="4" w:space="0" w:color="auto"/>
              <w:right w:val="nil"/>
            </w:tcBorders>
            <w:shd w:val="clear" w:color="auto" w:fill="FFFFFF"/>
          </w:tcPr>
          <w:p w14:paraId="43F08F42" w14:textId="77777777" w:rsidR="00E921A2" w:rsidRPr="00121095" w:rsidRDefault="00E921A2">
            <w:pPr>
              <w:pStyle w:val="AttributeTableBody"/>
            </w:pPr>
            <w:r w:rsidRPr="00121095">
              <w:t>00708</w:t>
            </w:r>
          </w:p>
        </w:tc>
        <w:tc>
          <w:tcPr>
            <w:tcW w:w="3888" w:type="dxa"/>
            <w:tcBorders>
              <w:top w:val="dotted" w:sz="4" w:space="0" w:color="auto"/>
              <w:left w:val="nil"/>
              <w:bottom w:val="dotted" w:sz="4" w:space="0" w:color="auto"/>
              <w:right w:val="nil"/>
            </w:tcBorders>
            <w:shd w:val="clear" w:color="auto" w:fill="FFFFFF"/>
          </w:tcPr>
          <w:p w14:paraId="7EB4A845" w14:textId="77777777" w:rsidR="00E921A2" w:rsidRPr="00121095" w:rsidRDefault="00E921A2">
            <w:pPr>
              <w:pStyle w:val="AttributeTableBody"/>
              <w:jc w:val="left"/>
            </w:pPr>
            <w:r w:rsidRPr="00121095">
              <w:t>Query Response Status</w:t>
            </w:r>
          </w:p>
        </w:tc>
      </w:tr>
      <w:tr w:rsidR="00E50DB9" w:rsidRPr="00E921A2" w14:paraId="195BB0F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DD18670" w14:textId="77777777" w:rsidR="00E921A2" w:rsidRPr="00121095" w:rsidRDefault="00E921A2">
            <w:pPr>
              <w:pStyle w:val="AttributeTableBody"/>
            </w:pPr>
            <w:r w:rsidRPr="00121095">
              <w:t>3</w:t>
            </w:r>
          </w:p>
        </w:tc>
        <w:tc>
          <w:tcPr>
            <w:tcW w:w="648" w:type="dxa"/>
            <w:tcBorders>
              <w:top w:val="dotted" w:sz="4" w:space="0" w:color="auto"/>
              <w:left w:val="nil"/>
              <w:bottom w:val="dotted" w:sz="4" w:space="0" w:color="auto"/>
              <w:right w:val="nil"/>
            </w:tcBorders>
            <w:shd w:val="clear" w:color="auto" w:fill="FFFFFF"/>
          </w:tcPr>
          <w:p w14:paraId="0A1F40A5"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BFFB821"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4C47C10D"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77C5DB52"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7C7BE38E"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7D5A7B6" w14:textId="77777777" w:rsidR="00E921A2" w:rsidRPr="00121095" w:rsidRDefault="00000000">
            <w:pPr>
              <w:pStyle w:val="AttributeTableBody"/>
              <w:rPr>
                <w:rStyle w:val="HyperlinkTable"/>
              </w:rPr>
            </w:pPr>
            <w:hyperlink r:id="rId12" w:anchor="HL70471" w:history="1">
              <w:r w:rsidR="00E921A2" w:rsidRPr="00121095">
                <w:rPr>
                  <w:rStyle w:val="HyperlinkTable"/>
                </w:rPr>
                <w:t>0471</w:t>
              </w:r>
            </w:hyperlink>
          </w:p>
        </w:tc>
        <w:tc>
          <w:tcPr>
            <w:tcW w:w="720" w:type="dxa"/>
            <w:tcBorders>
              <w:top w:val="dotted" w:sz="4" w:space="0" w:color="auto"/>
              <w:left w:val="nil"/>
              <w:bottom w:val="dotted" w:sz="4" w:space="0" w:color="auto"/>
              <w:right w:val="nil"/>
            </w:tcBorders>
            <w:shd w:val="clear" w:color="auto" w:fill="FFFFFF"/>
          </w:tcPr>
          <w:p w14:paraId="1A8FC4F7" w14:textId="77777777" w:rsidR="00E921A2" w:rsidRPr="00121095" w:rsidRDefault="00E921A2">
            <w:pPr>
              <w:pStyle w:val="AttributeTableBody"/>
            </w:pPr>
            <w:r w:rsidRPr="00121095">
              <w:t>01375</w:t>
            </w:r>
          </w:p>
        </w:tc>
        <w:tc>
          <w:tcPr>
            <w:tcW w:w="3888" w:type="dxa"/>
            <w:tcBorders>
              <w:top w:val="dotted" w:sz="4" w:space="0" w:color="auto"/>
              <w:left w:val="nil"/>
              <w:bottom w:val="dotted" w:sz="4" w:space="0" w:color="auto"/>
              <w:right w:val="nil"/>
            </w:tcBorders>
            <w:shd w:val="clear" w:color="auto" w:fill="FFFFFF"/>
          </w:tcPr>
          <w:p w14:paraId="1883F506" w14:textId="77777777" w:rsidR="00E921A2" w:rsidRPr="00121095" w:rsidRDefault="00E921A2">
            <w:pPr>
              <w:pStyle w:val="AttributeTableBody"/>
              <w:jc w:val="left"/>
            </w:pPr>
            <w:r w:rsidRPr="00121095">
              <w:t>Message Query Name</w:t>
            </w:r>
          </w:p>
        </w:tc>
      </w:tr>
      <w:tr w:rsidR="00E50DB9" w:rsidRPr="00E921A2" w14:paraId="0F987A93"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DA18A29"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693E4632"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517DD62"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4F94BDAF"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183DCE8C"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629A0E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60DD7A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C168ABD" w14:textId="77777777" w:rsidR="00E921A2" w:rsidRPr="00121095" w:rsidRDefault="00E921A2">
            <w:pPr>
              <w:pStyle w:val="AttributeTableBody"/>
            </w:pPr>
            <w:r w:rsidRPr="00121095">
              <w:t>01434</w:t>
            </w:r>
          </w:p>
        </w:tc>
        <w:tc>
          <w:tcPr>
            <w:tcW w:w="3888" w:type="dxa"/>
            <w:tcBorders>
              <w:top w:val="dotted" w:sz="4" w:space="0" w:color="auto"/>
              <w:left w:val="nil"/>
              <w:bottom w:val="dotted" w:sz="4" w:space="0" w:color="auto"/>
              <w:right w:val="nil"/>
            </w:tcBorders>
            <w:shd w:val="clear" w:color="auto" w:fill="FFFFFF"/>
          </w:tcPr>
          <w:p w14:paraId="37D55E89" w14:textId="77777777" w:rsidR="00E921A2" w:rsidRPr="00121095" w:rsidRDefault="00E921A2">
            <w:pPr>
              <w:pStyle w:val="AttributeTableBody"/>
              <w:jc w:val="left"/>
            </w:pPr>
            <w:r w:rsidRPr="00121095">
              <w:t>Hit Count Total</w:t>
            </w:r>
          </w:p>
        </w:tc>
      </w:tr>
      <w:tr w:rsidR="00E50DB9" w:rsidRPr="00E921A2" w14:paraId="64D1DF0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7A313D8"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763D3961"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5CF3E5E"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1A986701"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63B45672"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8653F6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F3D88FC"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6BD2B72" w14:textId="77777777" w:rsidR="00E921A2" w:rsidRPr="00121095" w:rsidRDefault="00E921A2">
            <w:pPr>
              <w:pStyle w:val="AttributeTableBody"/>
            </w:pPr>
            <w:r w:rsidRPr="00121095">
              <w:t>01622</w:t>
            </w:r>
          </w:p>
        </w:tc>
        <w:tc>
          <w:tcPr>
            <w:tcW w:w="3888" w:type="dxa"/>
            <w:tcBorders>
              <w:top w:val="dotted" w:sz="4" w:space="0" w:color="auto"/>
              <w:left w:val="nil"/>
              <w:bottom w:val="dotted" w:sz="4" w:space="0" w:color="auto"/>
              <w:right w:val="nil"/>
            </w:tcBorders>
            <w:shd w:val="clear" w:color="auto" w:fill="FFFFFF"/>
          </w:tcPr>
          <w:p w14:paraId="5238B703" w14:textId="77777777" w:rsidR="00E921A2" w:rsidRPr="00121095" w:rsidRDefault="00E921A2">
            <w:pPr>
              <w:pStyle w:val="AttributeTableBody"/>
              <w:jc w:val="left"/>
            </w:pPr>
            <w:r w:rsidRPr="00121095">
              <w:t>This payload</w:t>
            </w:r>
          </w:p>
        </w:tc>
      </w:tr>
      <w:tr w:rsidR="00E50DB9" w:rsidRPr="00E921A2" w14:paraId="588C4B7E"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62651F4C" w14:textId="77777777" w:rsidR="00E921A2" w:rsidRPr="000922E0" w:rsidRDefault="00E921A2">
            <w:pPr>
              <w:pStyle w:val="AttributeTableBody"/>
            </w:pPr>
            <w:r w:rsidRPr="000922E0">
              <w:t>6</w:t>
            </w:r>
          </w:p>
        </w:tc>
        <w:tc>
          <w:tcPr>
            <w:tcW w:w="648" w:type="dxa"/>
            <w:tcBorders>
              <w:top w:val="dotted" w:sz="4" w:space="0" w:color="auto"/>
              <w:left w:val="nil"/>
              <w:bottom w:val="single" w:sz="4" w:space="0" w:color="auto"/>
              <w:right w:val="nil"/>
            </w:tcBorders>
            <w:shd w:val="clear" w:color="auto" w:fill="FFFFFF"/>
          </w:tcPr>
          <w:p w14:paraId="5C6EA310"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1B7291B4" w14:textId="77777777" w:rsidR="00E921A2" w:rsidRPr="000922E0" w:rsidRDefault="00E921A2">
            <w:pPr>
              <w:pStyle w:val="AttributeTableBody"/>
            </w:pPr>
            <w:r w:rsidRPr="000922E0">
              <w:t>10=</w:t>
            </w:r>
          </w:p>
        </w:tc>
        <w:tc>
          <w:tcPr>
            <w:tcW w:w="648" w:type="dxa"/>
            <w:tcBorders>
              <w:top w:val="dotted" w:sz="4" w:space="0" w:color="auto"/>
              <w:left w:val="nil"/>
              <w:bottom w:val="single" w:sz="4" w:space="0" w:color="auto"/>
              <w:right w:val="nil"/>
            </w:tcBorders>
            <w:shd w:val="clear" w:color="auto" w:fill="FFFFFF"/>
          </w:tcPr>
          <w:p w14:paraId="154C67A8" w14:textId="77777777" w:rsidR="00E921A2" w:rsidRPr="000922E0" w:rsidRDefault="00E921A2">
            <w:pPr>
              <w:pStyle w:val="AttributeTableBody"/>
            </w:pPr>
            <w:r w:rsidRPr="000922E0">
              <w:t>NM</w:t>
            </w:r>
          </w:p>
        </w:tc>
        <w:tc>
          <w:tcPr>
            <w:tcW w:w="648" w:type="dxa"/>
            <w:tcBorders>
              <w:top w:val="dotted" w:sz="4" w:space="0" w:color="auto"/>
              <w:left w:val="nil"/>
              <w:bottom w:val="single" w:sz="4" w:space="0" w:color="auto"/>
              <w:right w:val="nil"/>
            </w:tcBorders>
            <w:shd w:val="clear" w:color="auto" w:fill="FFFFFF"/>
          </w:tcPr>
          <w:p w14:paraId="2F315387" w14:textId="77777777" w:rsidR="00E921A2" w:rsidRPr="000922E0" w:rsidRDefault="00E921A2">
            <w:pPr>
              <w:pStyle w:val="AttributeTableBody"/>
            </w:pPr>
            <w:r w:rsidRPr="000922E0">
              <w:t>O</w:t>
            </w:r>
          </w:p>
        </w:tc>
        <w:tc>
          <w:tcPr>
            <w:tcW w:w="648" w:type="dxa"/>
            <w:tcBorders>
              <w:top w:val="dotted" w:sz="4" w:space="0" w:color="auto"/>
              <w:left w:val="nil"/>
              <w:bottom w:val="single" w:sz="4" w:space="0" w:color="auto"/>
              <w:right w:val="nil"/>
            </w:tcBorders>
            <w:shd w:val="clear" w:color="auto" w:fill="FFFFFF"/>
          </w:tcPr>
          <w:p w14:paraId="125E1E10"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3FB4123F"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7A2CCAD5" w14:textId="77777777" w:rsidR="00E921A2" w:rsidRPr="000922E0" w:rsidRDefault="00E921A2">
            <w:pPr>
              <w:pStyle w:val="AttributeTableBody"/>
            </w:pPr>
            <w:r w:rsidRPr="000922E0">
              <w:t>01623</w:t>
            </w:r>
          </w:p>
        </w:tc>
        <w:tc>
          <w:tcPr>
            <w:tcW w:w="3888" w:type="dxa"/>
            <w:tcBorders>
              <w:top w:val="dotted" w:sz="4" w:space="0" w:color="auto"/>
              <w:left w:val="nil"/>
              <w:bottom w:val="single" w:sz="4" w:space="0" w:color="auto"/>
              <w:right w:val="nil"/>
            </w:tcBorders>
            <w:shd w:val="clear" w:color="auto" w:fill="FFFFFF"/>
          </w:tcPr>
          <w:p w14:paraId="236E4651" w14:textId="77777777" w:rsidR="00E921A2" w:rsidRPr="000922E0" w:rsidRDefault="00E921A2">
            <w:pPr>
              <w:pStyle w:val="AttributeTableBody"/>
              <w:jc w:val="left"/>
            </w:pPr>
            <w:r w:rsidRPr="000922E0">
              <w:t>Hits remaining</w:t>
            </w:r>
          </w:p>
        </w:tc>
      </w:tr>
    </w:tbl>
    <w:p w14:paraId="19391836" w14:textId="1160DEDC" w:rsidR="00E921A2" w:rsidRPr="000922E0" w:rsidRDefault="002044FB" w:rsidP="002044FB">
      <w:pPr>
        <w:pStyle w:val="Heading4"/>
        <w:numPr>
          <w:ilvl w:val="0"/>
          <w:numId w:val="0"/>
        </w:numPr>
        <w:tabs>
          <w:tab w:val="left" w:pos="2160"/>
        </w:tabs>
        <w:rPr>
          <w:vanish/>
        </w:rPr>
      </w:pPr>
      <w:bookmarkStart w:id="350" w:name="_Toc495483562"/>
      <w:bookmarkStart w:id="351" w:name="_Toc24273784"/>
      <w:r w:rsidRPr="000922E0">
        <w:rPr>
          <w:vanish/>
        </w:rPr>
        <w:t>5.5.2.0</w:t>
      </w:r>
      <w:r w:rsidRPr="000922E0">
        <w:rPr>
          <w:vanish/>
        </w:rPr>
        <w:tab/>
      </w:r>
      <w:r w:rsidR="00E921A2" w:rsidRPr="000922E0">
        <w:rPr>
          <w:vanish/>
        </w:rPr>
        <w:t>QAK field definitions</w:t>
      </w:r>
      <w:bookmarkEnd w:id="350"/>
      <w:bookmarkEnd w:id="351"/>
      <w:r w:rsidR="00BF2FE6" w:rsidRPr="000922E0">
        <w:rPr>
          <w:vanish/>
        </w:rPr>
        <w:fldChar w:fldCharType="begin"/>
      </w:r>
      <w:r w:rsidR="00E921A2" w:rsidRPr="000922E0">
        <w:rPr>
          <w:vanish/>
        </w:rPr>
        <w:instrText xml:space="preserve"> XE "QAK </w:instrText>
      </w:r>
      <w:r w:rsidR="00514A79">
        <w:rPr>
          <w:vanish/>
        </w:rPr>
        <w:instrText>–</w:instrText>
      </w:r>
      <w:r w:rsidR="00E921A2" w:rsidRPr="000922E0">
        <w:rPr>
          <w:vanish/>
        </w:rPr>
        <w:instrText xml:space="preserve"> data element definitions" </w:instrText>
      </w:r>
      <w:r w:rsidR="00BF2FE6" w:rsidRPr="000922E0">
        <w:rPr>
          <w:vanish/>
        </w:rPr>
        <w:fldChar w:fldCharType="end"/>
      </w:r>
    </w:p>
    <w:p w14:paraId="3E6297A0" w14:textId="1CCA2101" w:rsidR="00E921A2" w:rsidRPr="000922E0" w:rsidRDefault="002044FB" w:rsidP="002044FB">
      <w:pPr>
        <w:pStyle w:val="Heading4"/>
        <w:numPr>
          <w:ilvl w:val="0"/>
          <w:numId w:val="0"/>
        </w:numPr>
        <w:tabs>
          <w:tab w:val="left" w:pos="2160"/>
        </w:tabs>
      </w:pPr>
      <w:bookmarkStart w:id="352" w:name="_Toc495483563"/>
      <w:bookmarkStart w:id="353" w:name="_Toc24273785"/>
      <w:r w:rsidRPr="000922E0">
        <w:t>5.5.2.1</w:t>
      </w:r>
      <w:r w:rsidRPr="000922E0">
        <w:tab/>
      </w:r>
      <w:r w:rsidR="00E921A2" w:rsidRPr="000922E0">
        <w:t>QAK-1   Query Tag   (ST)   00696</w:t>
      </w:r>
      <w:bookmarkEnd w:id="352"/>
      <w:bookmarkEnd w:id="353"/>
      <w:r w:rsidR="00E921A2" w:rsidRPr="000922E0">
        <w:t xml:space="preserve"> </w:t>
      </w:r>
      <w:r w:rsidR="00BF2FE6" w:rsidRPr="000922E0">
        <w:fldChar w:fldCharType="begin"/>
      </w:r>
      <w:r w:rsidR="00E921A2" w:rsidRPr="000922E0">
        <w:instrText xml:space="preserve"> XE "Query tag" </w:instrText>
      </w:r>
      <w:r w:rsidR="00BF2FE6" w:rsidRPr="000922E0">
        <w:fldChar w:fldCharType="end"/>
      </w:r>
    </w:p>
    <w:p w14:paraId="675F9DF4" w14:textId="77777777" w:rsidR="00E921A2" w:rsidRPr="00121095" w:rsidRDefault="00E921A2">
      <w:pPr>
        <w:pStyle w:val="NormalIndented"/>
      </w:pPr>
      <w:r w:rsidRPr="00121095">
        <w:t>Definition:  This field may be valued by the initiating system to identify the query, and may be used to match response messages to the originating query.  If it is valued, the responding system is required to echo it back as the first field in the query acknowledgment segment (QAK).  This field differs from</w:t>
      </w:r>
      <w:r w:rsidRPr="00121095">
        <w:rPr>
          <w:i/>
        </w:rPr>
        <w:t xml:space="preserve">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 </w:t>
      </w:r>
      <w:r w:rsidRPr="00121095">
        <w:rPr>
          <w:rStyle w:val="ReferenceAttribute"/>
        </w:rPr>
        <w:t>QAK-1-Query tag</w:t>
      </w:r>
      <w:r w:rsidRPr="00121095">
        <w:t xml:space="preserve"> is not conditional on the presence of the </w:t>
      </w:r>
      <w:r w:rsidRPr="00121095">
        <w:rPr>
          <w:rStyle w:val="ReferenceAttribute"/>
        </w:rPr>
        <w:t>QRD-1-Query ID</w:t>
      </w:r>
      <w:r w:rsidRPr="00121095">
        <w:t xml:space="preserve"> field in the original mode queries; in the original mode queries </w:t>
      </w:r>
      <w:r w:rsidRPr="00121095">
        <w:rPr>
          <w:rStyle w:val="ReferenceAttribute"/>
        </w:rPr>
        <w:t>QAK-1-Query tag</w:t>
      </w:r>
      <w:r w:rsidRPr="00121095">
        <w:t xml:space="preserve"> is not used.</w:t>
      </w:r>
    </w:p>
    <w:p w14:paraId="5A3B88C2" w14:textId="11FFC8E1" w:rsidR="00E921A2" w:rsidRPr="00121095" w:rsidRDefault="002044FB" w:rsidP="002044FB">
      <w:pPr>
        <w:pStyle w:val="Heading4"/>
        <w:numPr>
          <w:ilvl w:val="0"/>
          <w:numId w:val="0"/>
        </w:numPr>
        <w:tabs>
          <w:tab w:val="left" w:pos="2160"/>
        </w:tabs>
      </w:pPr>
      <w:bookmarkStart w:id="354" w:name="_Toc495483564"/>
      <w:bookmarkStart w:id="355" w:name="_Toc24273786"/>
      <w:r w:rsidRPr="00121095">
        <w:t>5.5.2.2</w:t>
      </w:r>
      <w:r w:rsidRPr="00121095">
        <w:tab/>
      </w:r>
      <w:r w:rsidR="00E921A2" w:rsidRPr="00121095">
        <w:t>QAK-2   Query Response Status   (ID)   00708</w:t>
      </w:r>
      <w:bookmarkEnd w:id="354"/>
      <w:bookmarkEnd w:id="355"/>
      <w:r w:rsidR="00E921A2" w:rsidRPr="00121095">
        <w:t xml:space="preserve"> </w:t>
      </w:r>
      <w:r w:rsidR="00BF2FE6" w:rsidRPr="00121095">
        <w:fldChar w:fldCharType="begin"/>
      </w:r>
      <w:r w:rsidR="00E921A2" w:rsidRPr="00121095">
        <w:instrText xml:space="preserve"> XE "Query response status" </w:instrText>
      </w:r>
      <w:r w:rsidR="00BF2FE6" w:rsidRPr="00121095">
        <w:fldChar w:fldCharType="end"/>
      </w:r>
    </w:p>
    <w:p w14:paraId="38FA62A1" w14:textId="77777777" w:rsidR="00E921A2" w:rsidRPr="00121095" w:rsidRDefault="00E921A2">
      <w:pPr>
        <w:pStyle w:val="NormalIndented"/>
      </w:pPr>
      <w:r w:rsidRPr="00121095">
        <w:t xml:space="preserve">Definition:  This field allows the responding system to return a precise response status.  It is especially useful in the case where no data is found that matches the query parameters, but where there is also no error.  </w:t>
      </w:r>
      <w:r>
        <w:t>Refer to</w:t>
      </w:r>
      <w:r w:rsidRPr="00121095">
        <w:t xml:space="preserve"> </w:t>
      </w:r>
      <w:hyperlink r:id="rId13" w:anchor="HL70208" w:history="1">
        <w:r w:rsidRPr="00121095">
          <w:rPr>
            <w:rStyle w:val="ReferenceHL7Table"/>
          </w:rPr>
          <w:t xml:space="preserve">HL7 Table 0208 </w:t>
        </w:r>
        <w:r w:rsidR="00514A79">
          <w:rPr>
            <w:rStyle w:val="ReferenceHL7Table"/>
          </w:rPr>
          <w:t>–</w:t>
        </w:r>
        <w:r w:rsidRPr="00121095">
          <w:rPr>
            <w:rStyle w:val="ReferenceHL7Table"/>
          </w:rPr>
          <w:t xml:space="preserve"> Query Response Status</w:t>
        </w:r>
      </w:hyperlink>
      <w:r>
        <w:t xml:space="preserve">  in Chapter 2C, Code Tables, for valid values.</w:t>
      </w:r>
      <w:r w:rsidRPr="00121095">
        <w:t xml:space="preserve"> </w:t>
      </w:r>
    </w:p>
    <w:p w14:paraId="78A68065" w14:textId="4FC34A22" w:rsidR="00E921A2" w:rsidRPr="00121095" w:rsidRDefault="002044FB" w:rsidP="002044FB">
      <w:pPr>
        <w:pStyle w:val="Heading4"/>
        <w:numPr>
          <w:ilvl w:val="0"/>
          <w:numId w:val="0"/>
        </w:numPr>
        <w:tabs>
          <w:tab w:val="left" w:pos="2160"/>
        </w:tabs>
      </w:pPr>
      <w:bookmarkStart w:id="356" w:name="_Toc495483565"/>
      <w:bookmarkStart w:id="357" w:name="_Toc24273787"/>
      <w:r w:rsidRPr="00121095">
        <w:t>5.5.2.3</w:t>
      </w:r>
      <w:r w:rsidRPr="00121095">
        <w:tab/>
      </w:r>
      <w:r w:rsidR="00E921A2" w:rsidRPr="00121095">
        <w:t>QAK-3   Message Query Name   (CWE)   01375</w:t>
      </w:r>
      <w:bookmarkEnd w:id="356"/>
      <w:bookmarkEnd w:id="357"/>
      <w:r w:rsidR="00E921A2" w:rsidRPr="00121095">
        <w:t xml:space="preserve"> </w:t>
      </w:r>
      <w:r w:rsidR="00BF2FE6" w:rsidRPr="00121095">
        <w:fldChar w:fldCharType="begin"/>
      </w:r>
      <w:r w:rsidR="00E921A2" w:rsidRPr="00121095">
        <w:instrText xml:space="preserve"> XE "Message query name" </w:instrText>
      </w:r>
      <w:r w:rsidR="00BF2FE6" w:rsidRPr="00121095">
        <w:fldChar w:fldCharType="end"/>
      </w:r>
    </w:p>
    <w:p w14:paraId="26988E97" w14:textId="77777777" w:rsidR="00E921A2" w:rsidRPr="00121095" w:rsidRDefault="00E921A2" w:rsidP="00BF5311">
      <w:pPr>
        <w:pStyle w:val="Components"/>
        <w:rPr>
          <w:noProof/>
        </w:rPr>
      </w:pPr>
      <w:bookmarkStart w:id="358" w:name="CW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58"/>
    </w:p>
    <w:p w14:paraId="45A2FFE9"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event replay query names begin with the letter "Z." Refer to </w:t>
      </w:r>
      <w:hyperlink r:id="rId14"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Query name</w:t>
        </w:r>
      </w:hyperlink>
      <w:r w:rsidRPr="00121095">
        <w:t xml:space="preserve"> </w:t>
      </w:r>
      <w:r>
        <w:t xml:space="preserve">in Chapter 2C, Code Tables, </w:t>
      </w:r>
      <w:r w:rsidRPr="00121095">
        <w:t>for suggested values.</w:t>
      </w:r>
    </w:p>
    <w:p w14:paraId="19406B4F" w14:textId="2F93AF92" w:rsidR="00E921A2" w:rsidRPr="00121095" w:rsidRDefault="002044FB" w:rsidP="002044FB">
      <w:pPr>
        <w:pStyle w:val="Heading4"/>
        <w:numPr>
          <w:ilvl w:val="0"/>
          <w:numId w:val="0"/>
        </w:numPr>
        <w:tabs>
          <w:tab w:val="left" w:pos="2160"/>
        </w:tabs>
      </w:pPr>
      <w:bookmarkStart w:id="359" w:name="_Toc495483566"/>
      <w:bookmarkStart w:id="360" w:name="_Toc24273788"/>
      <w:r w:rsidRPr="00121095">
        <w:t>5.5.2.4</w:t>
      </w:r>
      <w:r w:rsidRPr="00121095">
        <w:tab/>
      </w:r>
      <w:r w:rsidR="00E921A2" w:rsidRPr="00121095">
        <w:t>QAK-4   Hit Count Total</w:t>
      </w:r>
      <w:r w:rsidR="00BF2FE6" w:rsidRPr="00121095">
        <w:fldChar w:fldCharType="begin"/>
      </w:r>
      <w:r w:rsidR="00E921A2" w:rsidRPr="00121095">
        <w:instrText xml:space="preserve"> XE "Hit count total" </w:instrText>
      </w:r>
      <w:r w:rsidR="00BF2FE6" w:rsidRPr="00121095">
        <w:fldChar w:fldCharType="end"/>
      </w:r>
      <w:r w:rsidR="00E921A2" w:rsidRPr="00121095">
        <w:t xml:space="preserve">   (NM)   01434</w:t>
      </w:r>
      <w:bookmarkEnd w:id="359"/>
      <w:bookmarkEnd w:id="360"/>
    </w:p>
    <w:p w14:paraId="57616B1F" w14:textId="77777777" w:rsidR="00E921A2" w:rsidRPr="00121095" w:rsidRDefault="00E921A2">
      <w:pPr>
        <w:pStyle w:val="NormalIndented"/>
      </w:pPr>
      <w:r w:rsidRPr="00121095">
        <w:t>Definition: This field, when used, contains the total number of records found by the Server that matched the query.  For tabular responses, this is the number of rows found.  For other response types, the Query Profile defines the meaning of a "hit."</w:t>
      </w:r>
    </w:p>
    <w:p w14:paraId="4F5771A8" w14:textId="2092820B" w:rsidR="00E921A2" w:rsidRPr="00121095" w:rsidRDefault="002044FB" w:rsidP="002044FB">
      <w:pPr>
        <w:pStyle w:val="Heading4"/>
        <w:numPr>
          <w:ilvl w:val="0"/>
          <w:numId w:val="0"/>
        </w:numPr>
        <w:tabs>
          <w:tab w:val="left" w:pos="2160"/>
        </w:tabs>
      </w:pPr>
      <w:bookmarkStart w:id="361" w:name="_Toc495483567"/>
      <w:bookmarkStart w:id="362" w:name="_Toc24273789"/>
      <w:r w:rsidRPr="00121095">
        <w:t>5.5.2.5</w:t>
      </w:r>
      <w:r w:rsidRPr="00121095">
        <w:tab/>
      </w:r>
      <w:r w:rsidR="00E921A2" w:rsidRPr="00121095">
        <w:t>QAK-5   This Payload</w:t>
      </w:r>
      <w:r w:rsidR="00BF2FE6" w:rsidRPr="00121095">
        <w:fldChar w:fldCharType="begin"/>
      </w:r>
      <w:r w:rsidR="00E921A2" w:rsidRPr="00121095">
        <w:instrText xml:space="preserve"> XE "This payload" </w:instrText>
      </w:r>
      <w:r w:rsidR="00BF2FE6" w:rsidRPr="00121095">
        <w:fldChar w:fldCharType="end"/>
      </w:r>
      <w:r w:rsidR="00E921A2" w:rsidRPr="00121095">
        <w:t xml:space="preserve">   (NM)   01622</w:t>
      </w:r>
      <w:bookmarkEnd w:id="361"/>
      <w:bookmarkEnd w:id="362"/>
    </w:p>
    <w:p w14:paraId="68B01B5C" w14:textId="77777777" w:rsidR="00E921A2" w:rsidRPr="00121095" w:rsidRDefault="00E921A2">
      <w:pPr>
        <w:pStyle w:val="NormalIndented"/>
      </w:pPr>
      <w:r w:rsidRPr="00121095">
        <w:t xml:space="preserve">Definition:  This field, when used, contains the total number of matching records that the Server sent in the current response.  Where the continuation protocol is used to transmit the response in partial installments, this number will differ from the value sent in </w:t>
      </w:r>
      <w:r w:rsidRPr="00121095">
        <w:rPr>
          <w:rStyle w:val="ReferenceAttribute"/>
        </w:rPr>
        <w:t>QAK-4-Hit count total</w:t>
      </w:r>
      <w:r w:rsidRPr="00121095">
        <w:t>.</w:t>
      </w:r>
    </w:p>
    <w:p w14:paraId="471696C0" w14:textId="043C83A2" w:rsidR="00E921A2" w:rsidRPr="00121095" w:rsidRDefault="002044FB" w:rsidP="002044FB">
      <w:pPr>
        <w:pStyle w:val="Heading4"/>
        <w:numPr>
          <w:ilvl w:val="0"/>
          <w:numId w:val="0"/>
        </w:numPr>
        <w:tabs>
          <w:tab w:val="left" w:pos="2160"/>
        </w:tabs>
      </w:pPr>
      <w:bookmarkStart w:id="363" w:name="_Toc495483568"/>
      <w:bookmarkStart w:id="364" w:name="_Toc24273790"/>
      <w:r w:rsidRPr="00121095">
        <w:t>5.5.2.6</w:t>
      </w:r>
      <w:r w:rsidRPr="00121095">
        <w:tab/>
      </w:r>
      <w:r w:rsidR="00E921A2" w:rsidRPr="00121095">
        <w:t>QAK-6   Hits Remaining</w:t>
      </w:r>
      <w:r w:rsidR="00BF2FE6" w:rsidRPr="00121095">
        <w:fldChar w:fldCharType="begin"/>
      </w:r>
      <w:r w:rsidR="00E921A2" w:rsidRPr="00121095">
        <w:instrText xml:space="preserve"> XE "Hits remaining" </w:instrText>
      </w:r>
      <w:r w:rsidR="00BF2FE6" w:rsidRPr="00121095">
        <w:fldChar w:fldCharType="end"/>
      </w:r>
      <w:r w:rsidR="00E921A2" w:rsidRPr="00121095">
        <w:t xml:space="preserve">   (NM)   01623</w:t>
      </w:r>
      <w:bookmarkEnd w:id="363"/>
      <w:bookmarkEnd w:id="364"/>
    </w:p>
    <w:p w14:paraId="48A22708" w14:textId="77777777" w:rsidR="00E921A2" w:rsidRPr="00121095" w:rsidRDefault="00E921A2">
      <w:pPr>
        <w:pStyle w:val="NormalIndented"/>
      </w:pPr>
      <w:r w:rsidRPr="00121095">
        <w:t>Definition:  This field, when used, contains the number of matching records found by the Server that have yet to be sent.  It is only meaningful when the Server uses the continuation protocol to transmit partial responses.</w:t>
      </w:r>
    </w:p>
    <w:p w14:paraId="0FC02B3C" w14:textId="7C2A77A2" w:rsidR="00E921A2" w:rsidRPr="00121095" w:rsidRDefault="002044FB" w:rsidP="002044FB">
      <w:pPr>
        <w:pStyle w:val="Heading3"/>
        <w:numPr>
          <w:ilvl w:val="0"/>
          <w:numId w:val="0"/>
        </w:numPr>
        <w:tabs>
          <w:tab w:val="left" w:pos="1440"/>
        </w:tabs>
      </w:pPr>
      <w:bookmarkStart w:id="365" w:name="_Ref484511481"/>
      <w:bookmarkStart w:id="366" w:name="_Toc495483569"/>
      <w:bookmarkStart w:id="367" w:name="_Toc24273791"/>
      <w:bookmarkStart w:id="368" w:name="_Toc41280985"/>
      <w:bookmarkStart w:id="369" w:name="_Toc43004347"/>
      <w:bookmarkStart w:id="370" w:name="_Toc28957708"/>
      <w:bookmarkStart w:id="371" w:name="_Ref465673642"/>
      <w:bookmarkStart w:id="372" w:name="_Toc348257287"/>
      <w:bookmarkStart w:id="373" w:name="_Toc348257623"/>
      <w:bookmarkStart w:id="374" w:name="_Toc348263245"/>
      <w:bookmarkStart w:id="375" w:name="_Toc348336574"/>
      <w:bookmarkStart w:id="376" w:name="_Toc348770062"/>
      <w:bookmarkStart w:id="377" w:name="_Toc348856204"/>
      <w:bookmarkStart w:id="378" w:name="_Toc348866625"/>
      <w:bookmarkStart w:id="379" w:name="_Toc348947855"/>
      <w:bookmarkStart w:id="380" w:name="_Toc349735436"/>
      <w:bookmarkStart w:id="381" w:name="_Toc349735879"/>
      <w:bookmarkStart w:id="382" w:name="_Toc349736033"/>
      <w:bookmarkStart w:id="383" w:name="_Toc349803765"/>
      <w:bookmarkStart w:id="384" w:name="_Ref358264107"/>
      <w:bookmarkStart w:id="385" w:name="_Toc359236103"/>
      <w:bookmarkStart w:id="386" w:name="_Ref372101830"/>
      <w:r w:rsidRPr="00121095">
        <w:t>5.5.3</w:t>
      </w:r>
      <w:r w:rsidRPr="00121095">
        <w:tab/>
      </w:r>
      <w:r w:rsidR="00E921A2" w:rsidRPr="00121095">
        <w:t>QID</w:t>
      </w:r>
      <w:r w:rsidR="007F08E7">
        <w:t xml:space="preserve"> </w:t>
      </w:r>
      <w:r w:rsidR="00E921A2" w:rsidRPr="00121095">
        <w:t xml:space="preserve">- </w:t>
      </w:r>
      <w:r w:rsidR="00CA71B4">
        <w:t>Q</w:t>
      </w:r>
      <w:r w:rsidR="00E921A2" w:rsidRPr="00121095">
        <w:t xml:space="preserve">uery </w:t>
      </w:r>
      <w:r w:rsidR="00CA71B4">
        <w:t>I</w:t>
      </w:r>
      <w:r w:rsidR="00E921A2" w:rsidRPr="00121095">
        <w:t>dentification segment</w:t>
      </w:r>
      <w:bookmarkEnd w:id="365"/>
      <w:bookmarkEnd w:id="366"/>
      <w:bookmarkEnd w:id="367"/>
      <w:bookmarkEnd w:id="368"/>
      <w:bookmarkEnd w:id="369"/>
      <w:bookmarkEnd w:id="370"/>
      <w:r w:rsidR="00BF2FE6" w:rsidRPr="00121095">
        <w:fldChar w:fldCharType="begin"/>
      </w:r>
      <w:r w:rsidR="00E921A2" w:rsidRPr="00121095">
        <w:instrText xml:space="preserve"> XE "query identification segment" </w:instrText>
      </w:r>
      <w:r w:rsidR="00BF2FE6" w:rsidRPr="00121095">
        <w:fldChar w:fldCharType="end"/>
      </w:r>
      <w:r w:rsidR="00BF2FE6" w:rsidRPr="00121095">
        <w:fldChar w:fldCharType="begin"/>
      </w:r>
      <w:r w:rsidR="00E921A2" w:rsidRPr="00121095">
        <w:instrText xml:space="preserve"> XE "Segments:QID" </w:instrText>
      </w:r>
      <w:r w:rsidR="00BF2FE6" w:rsidRPr="00121095">
        <w:fldChar w:fldCharType="end"/>
      </w:r>
      <w:r w:rsidR="00BF2FE6" w:rsidRPr="00121095">
        <w:fldChar w:fldCharType="begin"/>
      </w:r>
      <w:r w:rsidR="00E921A2" w:rsidRPr="00121095">
        <w:instrText xml:space="preserve"> XE "QID" </w:instrText>
      </w:r>
      <w:r w:rsidR="00BF2FE6" w:rsidRPr="00121095">
        <w:fldChar w:fldCharType="end"/>
      </w:r>
    </w:p>
    <w:p w14:paraId="5A4761A8" w14:textId="77777777" w:rsidR="00E921A2" w:rsidRPr="00121095" w:rsidRDefault="00E921A2">
      <w:pPr>
        <w:pStyle w:val="NormalIndented"/>
      </w:pPr>
      <w:r w:rsidRPr="00121095">
        <w:t>The QID segment contains the information necessary to uniquely identify a query. Its primary use is in query cancellation or subscription cancellation.</w:t>
      </w:r>
    </w:p>
    <w:p w14:paraId="7F7A4118" w14:textId="77777777" w:rsidR="00E921A2" w:rsidRPr="00121095" w:rsidRDefault="00E921A2">
      <w:pPr>
        <w:pStyle w:val="AttributeTableCaption"/>
      </w:pPr>
      <w:r w:rsidRPr="00121095">
        <w:t>HL7 Attribute Table – QID</w:t>
      </w:r>
      <w:bookmarkStart w:id="387" w:name="QID"/>
      <w:bookmarkEnd w:id="387"/>
      <w:r w:rsidRPr="00121095">
        <w:t xml:space="preserve"> – Query Identification</w:t>
      </w:r>
      <w:r w:rsidR="00BF2FE6" w:rsidRPr="00121095">
        <w:fldChar w:fldCharType="begin"/>
      </w:r>
      <w:r w:rsidRPr="00121095">
        <w:instrText xml:space="preserve"> XE "HL7 Attribute Table </w:instrText>
      </w:r>
      <w:r w:rsidR="00514A79">
        <w:instrText>–</w:instrText>
      </w:r>
      <w:r w:rsidRPr="00121095">
        <w:instrText xml:space="preserve"> QID"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5ADB271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10203879"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3F232C16"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435F0F53"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30DBB9FF"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787B331D"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2964EAAE"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1F8BD487"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5265052D"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088469CA" w14:textId="77777777" w:rsidR="00E921A2" w:rsidRPr="00121095" w:rsidRDefault="00E921A2">
            <w:pPr>
              <w:pStyle w:val="AttributeTableHeader"/>
              <w:jc w:val="left"/>
            </w:pPr>
            <w:r w:rsidRPr="00121095">
              <w:t>ELEMENT NAME</w:t>
            </w:r>
          </w:p>
        </w:tc>
      </w:tr>
      <w:tr w:rsidR="00E50DB9" w:rsidRPr="00E921A2" w14:paraId="57096480"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2476E2B0"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7FE34B28"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4DC739D6"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6F02ADC4"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54D12F0A"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78066FC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29FAA9F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0564038"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57EA6AA0" w14:textId="77777777" w:rsidR="00E921A2" w:rsidRPr="00121095" w:rsidRDefault="00E921A2">
            <w:pPr>
              <w:pStyle w:val="AttributeTableBody"/>
              <w:jc w:val="left"/>
            </w:pPr>
            <w:r w:rsidRPr="00121095">
              <w:t>Query Tag</w:t>
            </w:r>
          </w:p>
        </w:tc>
      </w:tr>
      <w:tr w:rsidR="00E50DB9" w:rsidRPr="00E921A2" w14:paraId="3CA27556"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E615D51"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1845A599"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2EEA8C3"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58CD13EF"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4E82A286"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04A1BB56"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B9C7EC0" w14:textId="77777777" w:rsidR="00E921A2" w:rsidRPr="00121095" w:rsidRDefault="00000000">
            <w:pPr>
              <w:pStyle w:val="AttributeTableBody"/>
              <w:rPr>
                <w:rStyle w:val="HyperlinkTable"/>
              </w:rPr>
            </w:pPr>
            <w:hyperlink r:id="rId15" w:anchor="HL70471" w:history="1">
              <w:r w:rsidR="00E921A2" w:rsidRPr="00121095">
                <w:rPr>
                  <w:rStyle w:val="HyperlinkTable"/>
                </w:rPr>
                <w:t>0471</w:t>
              </w:r>
            </w:hyperlink>
          </w:p>
        </w:tc>
        <w:tc>
          <w:tcPr>
            <w:tcW w:w="720" w:type="dxa"/>
            <w:tcBorders>
              <w:top w:val="dotted" w:sz="4" w:space="0" w:color="auto"/>
              <w:left w:val="nil"/>
              <w:bottom w:val="single" w:sz="4" w:space="0" w:color="auto"/>
              <w:right w:val="nil"/>
            </w:tcBorders>
            <w:shd w:val="clear" w:color="auto" w:fill="FFFFFF"/>
          </w:tcPr>
          <w:p w14:paraId="4DB7618B" w14:textId="77777777" w:rsidR="00E921A2" w:rsidRPr="00121095" w:rsidRDefault="00E921A2">
            <w:pPr>
              <w:pStyle w:val="AttributeTableBody"/>
            </w:pPr>
            <w:r w:rsidRPr="00121095">
              <w:t>01375</w:t>
            </w:r>
          </w:p>
        </w:tc>
        <w:tc>
          <w:tcPr>
            <w:tcW w:w="3888" w:type="dxa"/>
            <w:tcBorders>
              <w:top w:val="dotted" w:sz="4" w:space="0" w:color="auto"/>
              <w:left w:val="nil"/>
              <w:bottom w:val="single" w:sz="4" w:space="0" w:color="auto"/>
              <w:right w:val="nil"/>
            </w:tcBorders>
            <w:shd w:val="clear" w:color="auto" w:fill="FFFFFF"/>
          </w:tcPr>
          <w:p w14:paraId="0F25EA84" w14:textId="77777777" w:rsidR="00E921A2" w:rsidRPr="00121095" w:rsidRDefault="00E921A2">
            <w:pPr>
              <w:pStyle w:val="AttributeTableBody"/>
              <w:jc w:val="left"/>
            </w:pPr>
            <w:r w:rsidRPr="00121095">
              <w:t>Message Query Name</w:t>
            </w:r>
          </w:p>
        </w:tc>
      </w:tr>
    </w:tbl>
    <w:p w14:paraId="3F7C449A" w14:textId="32297998" w:rsidR="00E921A2" w:rsidRPr="00121095" w:rsidRDefault="002044FB" w:rsidP="002044FB">
      <w:pPr>
        <w:pStyle w:val="Heading4"/>
        <w:numPr>
          <w:ilvl w:val="0"/>
          <w:numId w:val="0"/>
        </w:numPr>
        <w:tabs>
          <w:tab w:val="left" w:pos="2160"/>
        </w:tabs>
        <w:rPr>
          <w:vanish/>
        </w:rPr>
      </w:pPr>
      <w:bookmarkStart w:id="388" w:name="_Toc495483570"/>
      <w:bookmarkStart w:id="389" w:name="_Toc24273792"/>
      <w:r w:rsidRPr="00121095">
        <w:rPr>
          <w:vanish/>
        </w:rPr>
        <w:t>5.5.3.0</w:t>
      </w:r>
      <w:r w:rsidRPr="00121095">
        <w:rPr>
          <w:vanish/>
        </w:rPr>
        <w:tab/>
      </w:r>
      <w:r w:rsidR="00E921A2" w:rsidRPr="00121095">
        <w:rPr>
          <w:vanish/>
        </w:rPr>
        <w:t>QID field definitions</w:t>
      </w:r>
      <w:bookmarkEnd w:id="388"/>
      <w:bookmarkEnd w:id="389"/>
      <w:r w:rsidR="00BF2FE6" w:rsidRPr="00121095">
        <w:rPr>
          <w:vanish/>
        </w:rPr>
        <w:fldChar w:fldCharType="begin"/>
      </w:r>
      <w:r w:rsidR="00E921A2" w:rsidRPr="00121095">
        <w:rPr>
          <w:vanish/>
        </w:rPr>
        <w:instrText xml:space="preserve"> XE "QID </w:instrText>
      </w:r>
      <w:r w:rsidR="00514A79">
        <w:rPr>
          <w:vanish/>
        </w:rPr>
        <w:instrText>–</w:instrText>
      </w:r>
      <w:r w:rsidR="00E921A2" w:rsidRPr="00121095">
        <w:rPr>
          <w:vanish/>
        </w:rPr>
        <w:instrText xml:space="preserve"> data element definitions" </w:instrText>
      </w:r>
      <w:r w:rsidR="00BF2FE6" w:rsidRPr="00121095">
        <w:rPr>
          <w:vanish/>
        </w:rPr>
        <w:fldChar w:fldCharType="end"/>
      </w:r>
    </w:p>
    <w:p w14:paraId="1D60920D" w14:textId="0446FB75" w:rsidR="00E921A2" w:rsidRPr="00121095" w:rsidRDefault="002044FB" w:rsidP="002044FB">
      <w:pPr>
        <w:pStyle w:val="Heading4"/>
        <w:numPr>
          <w:ilvl w:val="0"/>
          <w:numId w:val="0"/>
        </w:numPr>
        <w:tabs>
          <w:tab w:val="left" w:pos="2160"/>
        </w:tabs>
      </w:pPr>
      <w:bookmarkStart w:id="390" w:name="_Toc495483571"/>
      <w:bookmarkStart w:id="391" w:name="_Toc24273793"/>
      <w:r w:rsidRPr="00121095">
        <w:t>5.5.3.1</w:t>
      </w:r>
      <w:r w:rsidRPr="00121095">
        <w:tab/>
      </w:r>
      <w:r w:rsidR="00E921A2" w:rsidRPr="00121095">
        <w:t>QID-1   Query Tag</w:t>
      </w:r>
      <w:r w:rsidR="00BF2FE6" w:rsidRPr="00121095">
        <w:fldChar w:fldCharType="begin"/>
      </w:r>
      <w:r w:rsidR="00E921A2" w:rsidRPr="00121095">
        <w:instrText xml:space="preserve"> XE "Query tag" </w:instrText>
      </w:r>
      <w:r w:rsidR="00BF2FE6" w:rsidRPr="00121095">
        <w:fldChar w:fldCharType="end"/>
      </w:r>
      <w:r w:rsidR="00E921A2" w:rsidRPr="00121095">
        <w:t xml:space="preserve">   (ST)   00696</w:t>
      </w:r>
      <w:bookmarkEnd w:id="390"/>
      <w:bookmarkEnd w:id="391"/>
    </w:p>
    <w:p w14:paraId="1CCFC8DA" w14:textId="77777777" w:rsidR="00E921A2" w:rsidRPr="00121095" w:rsidRDefault="00E921A2">
      <w:pPr>
        <w:pStyle w:val="NormalIndented"/>
      </w:pPr>
      <w:r w:rsidRPr="00121095">
        <w:t>Definition:  This field identifies the instance of a query.</w:t>
      </w:r>
    </w:p>
    <w:p w14:paraId="6A591BA6" w14:textId="1771D00B" w:rsidR="00E921A2" w:rsidRPr="00121095" w:rsidRDefault="002044FB" w:rsidP="002044FB">
      <w:pPr>
        <w:pStyle w:val="Heading4"/>
        <w:keepLines/>
        <w:numPr>
          <w:ilvl w:val="0"/>
          <w:numId w:val="0"/>
        </w:numPr>
        <w:tabs>
          <w:tab w:val="left" w:pos="2160"/>
        </w:tabs>
      </w:pPr>
      <w:bookmarkStart w:id="392" w:name="_Toc495483572"/>
      <w:bookmarkStart w:id="393" w:name="_Toc24273794"/>
      <w:r w:rsidRPr="00121095">
        <w:t>5.5.3.2</w:t>
      </w:r>
      <w:r w:rsidRPr="00121095">
        <w:tab/>
      </w:r>
      <w:r w:rsidR="00E921A2" w:rsidRPr="00121095">
        <w:t>QID-2   Message Query Name</w:t>
      </w:r>
      <w:r w:rsidR="00BF2FE6" w:rsidRPr="00121095">
        <w:fldChar w:fldCharType="begin"/>
      </w:r>
      <w:r w:rsidR="00E921A2" w:rsidRPr="00121095">
        <w:instrText xml:space="preserve"> XE "Message query name" </w:instrText>
      </w:r>
      <w:r w:rsidR="00BF2FE6" w:rsidRPr="00121095">
        <w:fldChar w:fldCharType="end"/>
      </w:r>
      <w:r w:rsidR="00E921A2" w:rsidRPr="00121095">
        <w:t xml:space="preserve">   (CWE)   01375</w:t>
      </w:r>
      <w:bookmarkEnd w:id="392"/>
      <w:bookmarkEnd w:id="393"/>
    </w:p>
    <w:p w14:paraId="7786A1F1"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FF974F"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query names begin with the letter "Z."  Refer to </w:t>
      </w:r>
      <w:hyperlink r:id="rId16" w:anchor="HL70471" w:history="1">
        <w:r w:rsidRPr="00121095">
          <w:rPr>
            <w:rStyle w:val="ReferenceUserTable"/>
          </w:rPr>
          <w:t>User defi</w:t>
        </w:r>
        <w:bookmarkStart w:id="394" w:name="_Hlt496504136"/>
        <w:r w:rsidRPr="00121095">
          <w:rPr>
            <w:rStyle w:val="ReferenceUserTable"/>
          </w:rPr>
          <w:t>n</w:t>
        </w:r>
        <w:bookmarkEnd w:id="394"/>
        <w:r w:rsidRPr="00121095">
          <w:rPr>
            <w:rStyle w:val="ReferenceUserTable"/>
          </w:rPr>
          <w:t xml:space="preserve">ed table 0471 </w:t>
        </w:r>
        <w:r w:rsidR="00514A79">
          <w:rPr>
            <w:rStyle w:val="ReferenceUserTable"/>
          </w:rPr>
          <w:t>–</w:t>
        </w:r>
        <w:r w:rsidRPr="00121095">
          <w:rPr>
            <w:rStyle w:val="ReferenceUserTable"/>
          </w:rPr>
          <w:t xml:space="preserve"> Query name</w:t>
        </w:r>
      </w:hyperlink>
      <w:r w:rsidRPr="00121095">
        <w:t xml:space="preserve"> for suggested values.</w:t>
      </w:r>
    </w:p>
    <w:p w14:paraId="225C75D0" w14:textId="6E002AAB" w:rsidR="00E921A2" w:rsidRPr="00121095" w:rsidRDefault="002044FB" w:rsidP="002044FB">
      <w:pPr>
        <w:pStyle w:val="Heading3"/>
        <w:numPr>
          <w:ilvl w:val="0"/>
          <w:numId w:val="0"/>
        </w:numPr>
        <w:tabs>
          <w:tab w:val="left" w:pos="1440"/>
        </w:tabs>
      </w:pPr>
      <w:bookmarkStart w:id="395" w:name="_Ref477748842"/>
      <w:bookmarkStart w:id="396" w:name="_Toc495483573"/>
      <w:bookmarkStart w:id="397" w:name="_Toc24273795"/>
      <w:bookmarkStart w:id="398" w:name="_Toc41280986"/>
      <w:bookmarkStart w:id="399" w:name="_Toc43004348"/>
      <w:bookmarkStart w:id="400" w:name="_Toc28957709"/>
      <w:r w:rsidRPr="00121095">
        <w:t>5.5.4</w:t>
      </w:r>
      <w:r w:rsidRPr="00121095">
        <w:tab/>
      </w:r>
      <w:r w:rsidR="00E921A2" w:rsidRPr="00121095">
        <w:t xml:space="preserve">QPD – </w:t>
      </w:r>
      <w:r w:rsidR="00770A8A">
        <w:t>Q</w:t>
      </w:r>
      <w:r w:rsidR="00E921A2" w:rsidRPr="00121095">
        <w:t xml:space="preserve">uery </w:t>
      </w:r>
      <w:r w:rsidR="00770A8A">
        <w:t>P</w:t>
      </w:r>
      <w:r w:rsidR="00E921A2" w:rsidRPr="00121095">
        <w:t xml:space="preserve">arameter </w:t>
      </w:r>
      <w:r w:rsidR="00CA71B4">
        <w:t>D</w:t>
      </w:r>
      <w:r w:rsidR="00E921A2" w:rsidRPr="00121095">
        <w:t>efinition</w:t>
      </w:r>
      <w:bookmarkEnd w:id="371"/>
      <w:bookmarkEnd w:id="395"/>
      <w:bookmarkEnd w:id="396"/>
      <w:bookmarkEnd w:id="397"/>
      <w:bookmarkEnd w:id="398"/>
      <w:bookmarkEnd w:id="399"/>
      <w:bookmarkEnd w:id="400"/>
      <w:r w:rsidR="00CA71B4">
        <w:t xml:space="preserve"> segment</w:t>
      </w:r>
      <w:r w:rsidR="00BF2FE6" w:rsidRPr="00121095">
        <w:fldChar w:fldCharType="begin"/>
      </w:r>
      <w:r w:rsidR="00E921A2" w:rsidRPr="00121095">
        <w:instrText xml:space="preserve"> XE "query parameter definition" </w:instrText>
      </w:r>
      <w:r w:rsidR="00BF2FE6" w:rsidRPr="00121095">
        <w:fldChar w:fldCharType="end"/>
      </w:r>
      <w:r w:rsidR="00BF2FE6" w:rsidRPr="00121095">
        <w:fldChar w:fldCharType="begin"/>
      </w:r>
      <w:r w:rsidR="00E921A2" w:rsidRPr="00121095">
        <w:instrText xml:space="preserve"> XE "Segments:QPD" </w:instrText>
      </w:r>
      <w:r w:rsidR="00BF2FE6" w:rsidRPr="00121095">
        <w:fldChar w:fldCharType="end"/>
      </w:r>
      <w:r w:rsidR="00BF2FE6" w:rsidRPr="00121095">
        <w:fldChar w:fldCharType="begin"/>
      </w:r>
      <w:r w:rsidR="00E921A2" w:rsidRPr="00121095">
        <w:instrText xml:space="preserve"> XE "QPD" </w:instrText>
      </w:r>
      <w:r w:rsidR="00BF2FE6" w:rsidRPr="00121095">
        <w:fldChar w:fldCharType="end"/>
      </w:r>
    </w:p>
    <w:p w14:paraId="50206450" w14:textId="77777777" w:rsidR="00E921A2" w:rsidRPr="00121095" w:rsidRDefault="00E921A2">
      <w:pPr>
        <w:pStyle w:val="NormalIndented"/>
      </w:pPr>
      <w:r w:rsidRPr="00121095">
        <w:t>The QPD segment defines the parameters of the query.</w:t>
      </w:r>
    </w:p>
    <w:p w14:paraId="05B520F1" w14:textId="77777777" w:rsidR="00E921A2" w:rsidRPr="00121095" w:rsidRDefault="00E921A2">
      <w:pPr>
        <w:pStyle w:val="AttributeTableCaption"/>
      </w:pPr>
      <w:r w:rsidRPr="00121095">
        <w:t>HL7 Attribute Table – QPD</w:t>
      </w:r>
      <w:bookmarkStart w:id="401" w:name="QPD"/>
      <w:bookmarkEnd w:id="401"/>
      <w:r w:rsidRPr="00121095">
        <w:t xml:space="preserve"> – Query Parameter Definition</w:t>
      </w:r>
      <w:r w:rsidR="00BF2FE6" w:rsidRPr="00121095">
        <w:fldChar w:fldCharType="begin"/>
      </w:r>
      <w:r w:rsidRPr="00121095">
        <w:instrText xml:space="preserve"> XE "HL7 Attribute Table </w:instrText>
      </w:r>
      <w:r w:rsidR="00514A79">
        <w:instrText>–</w:instrText>
      </w:r>
      <w:r w:rsidRPr="00121095">
        <w:instrText xml:space="preserve"> QPD"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78F2709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10BD62CB"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4C83C3C9"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75FADF24"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344F6236"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4778E74"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59A0D400"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09F1F85E"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22D1E500"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694AE2FA" w14:textId="77777777" w:rsidR="00E921A2" w:rsidRPr="00121095" w:rsidRDefault="00E921A2">
            <w:pPr>
              <w:pStyle w:val="AttributeTableHeader"/>
              <w:jc w:val="left"/>
            </w:pPr>
            <w:r w:rsidRPr="00121095">
              <w:t>ELEMENT NAME</w:t>
            </w:r>
          </w:p>
        </w:tc>
      </w:tr>
      <w:tr w:rsidR="00E50DB9" w:rsidRPr="00E921A2" w14:paraId="30431558"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7D5BCDA"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2DBABE0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7017F8CA"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62B041B6" w14:textId="77777777" w:rsidR="00E921A2" w:rsidRPr="00121095" w:rsidRDefault="00E921A2">
            <w:pPr>
              <w:pStyle w:val="AttributeTableBody"/>
            </w:pPr>
            <w:r w:rsidRPr="00121095">
              <w:t>CWE</w:t>
            </w:r>
          </w:p>
        </w:tc>
        <w:tc>
          <w:tcPr>
            <w:tcW w:w="648" w:type="dxa"/>
            <w:tcBorders>
              <w:top w:val="single" w:sz="4" w:space="0" w:color="auto"/>
              <w:left w:val="nil"/>
              <w:bottom w:val="dotted" w:sz="4" w:space="0" w:color="auto"/>
              <w:right w:val="nil"/>
            </w:tcBorders>
            <w:shd w:val="clear" w:color="auto" w:fill="FFFFFF"/>
          </w:tcPr>
          <w:p w14:paraId="1ED5C55A"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0A00C632"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AC01DFD" w14:textId="77777777" w:rsidR="00E921A2" w:rsidRPr="00121095" w:rsidRDefault="00000000">
            <w:pPr>
              <w:pStyle w:val="AttributeTableBody"/>
              <w:rPr>
                <w:rStyle w:val="HyperlinkTable"/>
              </w:rPr>
            </w:pPr>
            <w:hyperlink r:id="rId17" w:anchor="HL70471" w:history="1">
              <w:r w:rsidR="00E921A2" w:rsidRPr="00121095">
                <w:rPr>
                  <w:rStyle w:val="HyperlinkTable"/>
                </w:rPr>
                <w:t>0471</w:t>
              </w:r>
            </w:hyperlink>
          </w:p>
        </w:tc>
        <w:tc>
          <w:tcPr>
            <w:tcW w:w="720" w:type="dxa"/>
            <w:tcBorders>
              <w:top w:val="single" w:sz="4" w:space="0" w:color="auto"/>
              <w:left w:val="nil"/>
              <w:bottom w:val="dotted" w:sz="4" w:space="0" w:color="auto"/>
              <w:right w:val="nil"/>
            </w:tcBorders>
            <w:shd w:val="clear" w:color="auto" w:fill="FFFFFF"/>
          </w:tcPr>
          <w:p w14:paraId="174B6B19" w14:textId="77777777" w:rsidR="00E921A2" w:rsidRPr="00121095" w:rsidRDefault="00E921A2">
            <w:pPr>
              <w:pStyle w:val="AttributeTableBody"/>
            </w:pPr>
            <w:r w:rsidRPr="00121095">
              <w:t>01375</w:t>
            </w:r>
          </w:p>
        </w:tc>
        <w:tc>
          <w:tcPr>
            <w:tcW w:w="3888" w:type="dxa"/>
            <w:tcBorders>
              <w:top w:val="single" w:sz="4" w:space="0" w:color="auto"/>
              <w:left w:val="nil"/>
              <w:bottom w:val="dotted" w:sz="4" w:space="0" w:color="auto"/>
              <w:right w:val="nil"/>
            </w:tcBorders>
            <w:shd w:val="clear" w:color="auto" w:fill="FFFFFF"/>
          </w:tcPr>
          <w:p w14:paraId="43585F0C" w14:textId="77777777" w:rsidR="00E921A2" w:rsidRPr="00121095" w:rsidRDefault="00E921A2">
            <w:pPr>
              <w:pStyle w:val="AttributeTableBody"/>
              <w:jc w:val="left"/>
            </w:pPr>
            <w:r w:rsidRPr="00121095">
              <w:t xml:space="preserve">Message Query Name </w:t>
            </w:r>
          </w:p>
        </w:tc>
      </w:tr>
      <w:tr w:rsidR="00E50DB9" w:rsidRPr="00E921A2" w14:paraId="3F6B772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8969D79"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6523EFE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EB6DBDD" w14:textId="77777777" w:rsidR="00E921A2" w:rsidRPr="00121095" w:rsidRDefault="00E921A2">
            <w:pPr>
              <w:pStyle w:val="AttributeTableBody"/>
            </w:pPr>
            <w:r w:rsidRPr="00121095">
              <w:t>32=</w:t>
            </w:r>
          </w:p>
        </w:tc>
        <w:tc>
          <w:tcPr>
            <w:tcW w:w="648" w:type="dxa"/>
            <w:tcBorders>
              <w:top w:val="dotted" w:sz="4" w:space="0" w:color="auto"/>
              <w:left w:val="nil"/>
              <w:bottom w:val="dotted" w:sz="4" w:space="0" w:color="auto"/>
              <w:right w:val="nil"/>
            </w:tcBorders>
            <w:shd w:val="clear" w:color="auto" w:fill="FFFFFF"/>
          </w:tcPr>
          <w:p w14:paraId="381D858D" w14:textId="77777777" w:rsidR="00E921A2" w:rsidRPr="00121095" w:rsidRDefault="00E921A2">
            <w:pPr>
              <w:pStyle w:val="AttributeTableBody"/>
            </w:pPr>
            <w:r w:rsidRPr="00121095">
              <w:t>ST</w:t>
            </w:r>
          </w:p>
        </w:tc>
        <w:tc>
          <w:tcPr>
            <w:tcW w:w="648" w:type="dxa"/>
            <w:tcBorders>
              <w:top w:val="dotted" w:sz="4" w:space="0" w:color="auto"/>
              <w:left w:val="nil"/>
              <w:bottom w:val="dotted" w:sz="4" w:space="0" w:color="auto"/>
              <w:right w:val="nil"/>
            </w:tcBorders>
            <w:shd w:val="clear" w:color="auto" w:fill="FFFFFF"/>
          </w:tcPr>
          <w:p w14:paraId="5F994B03"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16DF954C"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A6F4AF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A9BD513" w14:textId="77777777" w:rsidR="00E921A2" w:rsidRPr="00121095" w:rsidRDefault="00E921A2">
            <w:pPr>
              <w:pStyle w:val="AttributeTableBody"/>
            </w:pPr>
            <w:r w:rsidRPr="00121095">
              <w:t>00696</w:t>
            </w:r>
          </w:p>
        </w:tc>
        <w:tc>
          <w:tcPr>
            <w:tcW w:w="3888" w:type="dxa"/>
            <w:tcBorders>
              <w:top w:val="dotted" w:sz="4" w:space="0" w:color="auto"/>
              <w:left w:val="nil"/>
              <w:bottom w:val="dotted" w:sz="4" w:space="0" w:color="auto"/>
              <w:right w:val="nil"/>
            </w:tcBorders>
            <w:shd w:val="clear" w:color="auto" w:fill="FFFFFF"/>
          </w:tcPr>
          <w:p w14:paraId="074A1099" w14:textId="77777777" w:rsidR="00E921A2" w:rsidRPr="00121095" w:rsidRDefault="00E921A2">
            <w:pPr>
              <w:pStyle w:val="AttributeTableBody"/>
              <w:jc w:val="left"/>
            </w:pPr>
            <w:r w:rsidRPr="00121095">
              <w:t>Query Tag</w:t>
            </w:r>
          </w:p>
        </w:tc>
      </w:tr>
      <w:tr w:rsidR="00E921A2" w:rsidRPr="00E921A2" w14:paraId="60A8138C"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8C5F3A6" w14:textId="77777777" w:rsidR="00E921A2" w:rsidRPr="00121095" w:rsidRDefault="00E921A2">
            <w:pPr>
              <w:pStyle w:val="AttributeTableBody"/>
            </w:pPr>
            <w:r w:rsidRPr="00121095">
              <w:t>3-n</w:t>
            </w:r>
          </w:p>
        </w:tc>
        <w:tc>
          <w:tcPr>
            <w:tcW w:w="648" w:type="dxa"/>
            <w:tcBorders>
              <w:top w:val="dotted" w:sz="4" w:space="0" w:color="auto"/>
              <w:left w:val="nil"/>
              <w:bottom w:val="single" w:sz="4" w:space="0" w:color="auto"/>
              <w:right w:val="nil"/>
            </w:tcBorders>
            <w:shd w:val="clear" w:color="auto" w:fill="FFFFFF"/>
          </w:tcPr>
          <w:p w14:paraId="7D20E5CB"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721C8951" w14:textId="77777777" w:rsidR="00E921A2" w:rsidRPr="00121095" w:rsidRDefault="00E921A2">
            <w:pPr>
              <w:pStyle w:val="AttributeTableBody"/>
            </w:pPr>
            <w:r w:rsidRPr="00121095">
              <w:t>256=</w:t>
            </w:r>
          </w:p>
        </w:tc>
        <w:tc>
          <w:tcPr>
            <w:tcW w:w="648" w:type="dxa"/>
            <w:tcBorders>
              <w:top w:val="dotted" w:sz="4" w:space="0" w:color="auto"/>
              <w:left w:val="nil"/>
              <w:bottom w:val="single" w:sz="4" w:space="0" w:color="auto"/>
              <w:right w:val="nil"/>
            </w:tcBorders>
            <w:shd w:val="clear" w:color="auto" w:fill="FFFFFF"/>
          </w:tcPr>
          <w:p w14:paraId="4BCCC9E8" w14:textId="77777777" w:rsidR="00E921A2" w:rsidRPr="00121095" w:rsidRDefault="00E921A2">
            <w:pPr>
              <w:pStyle w:val="AttributeTableBody"/>
            </w:pPr>
            <w:r w:rsidRPr="00121095">
              <w:t>varies</w:t>
            </w:r>
          </w:p>
        </w:tc>
        <w:tc>
          <w:tcPr>
            <w:tcW w:w="648" w:type="dxa"/>
            <w:tcBorders>
              <w:top w:val="dotted" w:sz="4" w:space="0" w:color="auto"/>
              <w:left w:val="nil"/>
              <w:bottom w:val="single" w:sz="4" w:space="0" w:color="auto"/>
              <w:right w:val="nil"/>
            </w:tcBorders>
            <w:shd w:val="clear" w:color="auto" w:fill="FFFFFF"/>
          </w:tcPr>
          <w:p w14:paraId="0A6AAF43"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9D258FC"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55AC8580"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568A640D" w14:textId="77777777" w:rsidR="00E921A2" w:rsidRPr="00121095" w:rsidRDefault="00E921A2">
            <w:pPr>
              <w:pStyle w:val="AttributeTableBody"/>
            </w:pPr>
            <w:r w:rsidRPr="00121095">
              <w:t>01435</w:t>
            </w:r>
          </w:p>
        </w:tc>
        <w:tc>
          <w:tcPr>
            <w:tcW w:w="3888" w:type="dxa"/>
            <w:tcBorders>
              <w:top w:val="dotted" w:sz="4" w:space="0" w:color="auto"/>
              <w:left w:val="nil"/>
              <w:bottom w:val="single" w:sz="4" w:space="0" w:color="auto"/>
              <w:right w:val="nil"/>
            </w:tcBorders>
            <w:shd w:val="clear" w:color="auto" w:fill="FFFFFF"/>
          </w:tcPr>
          <w:p w14:paraId="162D3DC9" w14:textId="77777777" w:rsidR="00E921A2" w:rsidRPr="00121095" w:rsidRDefault="00E921A2">
            <w:pPr>
              <w:pStyle w:val="AttributeTableBody"/>
              <w:jc w:val="left"/>
            </w:pPr>
            <w:r w:rsidRPr="00121095">
              <w:t xml:space="preserve">User Parameters (in successive fields) </w:t>
            </w:r>
          </w:p>
        </w:tc>
      </w:tr>
    </w:tbl>
    <w:p w14:paraId="2B02BF4C" w14:textId="7EBB2ED2" w:rsidR="00E921A2" w:rsidRPr="00121095" w:rsidRDefault="002044FB" w:rsidP="002044FB">
      <w:pPr>
        <w:pStyle w:val="Heading4"/>
        <w:numPr>
          <w:ilvl w:val="0"/>
          <w:numId w:val="0"/>
        </w:numPr>
        <w:tabs>
          <w:tab w:val="left" w:pos="2160"/>
        </w:tabs>
        <w:rPr>
          <w:vanish/>
        </w:rPr>
      </w:pPr>
      <w:bookmarkStart w:id="402" w:name="_Toc495483574"/>
      <w:bookmarkStart w:id="403" w:name="_Toc24273796"/>
      <w:r w:rsidRPr="00121095">
        <w:rPr>
          <w:vanish/>
        </w:rPr>
        <w:t>5.5.4.0</w:t>
      </w:r>
      <w:r w:rsidRPr="00121095">
        <w:rPr>
          <w:vanish/>
        </w:rPr>
        <w:tab/>
      </w:r>
      <w:r w:rsidR="00E921A2" w:rsidRPr="00121095">
        <w:rPr>
          <w:vanish/>
        </w:rPr>
        <w:t>QPD field definitions</w:t>
      </w:r>
      <w:bookmarkEnd w:id="402"/>
      <w:bookmarkEnd w:id="403"/>
      <w:r w:rsidR="00BF2FE6" w:rsidRPr="00121095">
        <w:rPr>
          <w:vanish/>
        </w:rPr>
        <w:fldChar w:fldCharType="begin"/>
      </w:r>
      <w:r w:rsidR="00E921A2" w:rsidRPr="00121095">
        <w:rPr>
          <w:vanish/>
        </w:rPr>
        <w:instrText xml:space="preserve"> XE "QPD </w:instrText>
      </w:r>
      <w:r w:rsidR="00514A79">
        <w:rPr>
          <w:vanish/>
        </w:rPr>
        <w:instrText>–</w:instrText>
      </w:r>
      <w:r w:rsidR="00E921A2" w:rsidRPr="00121095">
        <w:rPr>
          <w:vanish/>
        </w:rPr>
        <w:instrText xml:space="preserve"> data element definitions" </w:instrText>
      </w:r>
      <w:r w:rsidR="00BF2FE6" w:rsidRPr="00121095">
        <w:rPr>
          <w:vanish/>
        </w:rPr>
        <w:fldChar w:fldCharType="end"/>
      </w:r>
    </w:p>
    <w:p w14:paraId="23718D7E" w14:textId="42317751" w:rsidR="00E921A2" w:rsidRPr="00121095" w:rsidRDefault="002044FB" w:rsidP="002044FB">
      <w:pPr>
        <w:pStyle w:val="Heading4"/>
        <w:numPr>
          <w:ilvl w:val="0"/>
          <w:numId w:val="0"/>
        </w:numPr>
        <w:tabs>
          <w:tab w:val="left" w:pos="2160"/>
        </w:tabs>
      </w:pPr>
      <w:bookmarkStart w:id="404" w:name="_Toc495483575"/>
      <w:bookmarkStart w:id="405" w:name="_Toc24273797"/>
      <w:r w:rsidRPr="00121095">
        <w:t>5.5.4.1</w:t>
      </w:r>
      <w:r w:rsidRPr="00121095">
        <w:tab/>
      </w:r>
      <w:r w:rsidR="00E921A2" w:rsidRPr="00121095">
        <w:t>QPD-1   Message Query Name   (CWE)   01375</w:t>
      </w:r>
      <w:bookmarkEnd w:id="404"/>
      <w:bookmarkEnd w:id="405"/>
      <w:r w:rsidR="00E921A2" w:rsidRPr="00121095">
        <w:t xml:space="preserve"> </w:t>
      </w:r>
      <w:r w:rsidR="00BF2FE6" w:rsidRPr="00121095">
        <w:fldChar w:fldCharType="begin"/>
      </w:r>
      <w:r w:rsidR="00E921A2" w:rsidRPr="00121095">
        <w:instrText xml:space="preserve"> XE "Message query name" </w:instrText>
      </w:r>
      <w:r w:rsidR="00BF2FE6" w:rsidRPr="00121095">
        <w:fldChar w:fldCharType="end"/>
      </w:r>
    </w:p>
    <w:p w14:paraId="564DEE2B"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6C7D5"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It is one to one with the Query Profile for this query name, and it is in fact an identifier for that Query Profile. Site-specific query names begin with the letter "Z." Refer to </w:t>
      </w:r>
      <w:hyperlink r:id="rId18"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w:t>
        </w:r>
        <w:bookmarkStart w:id="406" w:name="_Hlt490974532"/>
        <w:r w:rsidRPr="00121095">
          <w:rPr>
            <w:rStyle w:val="ReferenceUserTable"/>
          </w:rPr>
          <w:t>u</w:t>
        </w:r>
        <w:bookmarkEnd w:id="406"/>
        <w:r w:rsidRPr="00121095">
          <w:rPr>
            <w:rStyle w:val="ReferenceUserTable"/>
          </w:rPr>
          <w:t>ery name</w:t>
        </w:r>
      </w:hyperlink>
      <w:r w:rsidRPr="00121095">
        <w:t xml:space="preserve"> </w:t>
      </w:r>
      <w:r>
        <w:t xml:space="preserve">in Chapter 2C, Code Tables, </w:t>
      </w:r>
      <w:r w:rsidRPr="00121095">
        <w:t>for suggested values.</w:t>
      </w:r>
    </w:p>
    <w:p w14:paraId="2D1CF28C" w14:textId="326E07E4" w:rsidR="00E921A2" w:rsidRPr="00121095" w:rsidRDefault="002044FB" w:rsidP="002044FB">
      <w:pPr>
        <w:pStyle w:val="Heading4"/>
        <w:numPr>
          <w:ilvl w:val="0"/>
          <w:numId w:val="0"/>
        </w:numPr>
        <w:tabs>
          <w:tab w:val="left" w:pos="2160"/>
        </w:tabs>
      </w:pPr>
      <w:bookmarkStart w:id="407" w:name="_Toc495483576"/>
      <w:bookmarkStart w:id="408" w:name="_Toc24273798"/>
      <w:r w:rsidRPr="00121095">
        <w:t>5.5.4.2</w:t>
      </w:r>
      <w:r w:rsidRPr="00121095">
        <w:tab/>
      </w:r>
      <w:r w:rsidR="00E921A2" w:rsidRPr="00121095">
        <w:t>QPD-2   Query Tag   (ST)   00696</w:t>
      </w:r>
      <w:bookmarkEnd w:id="407"/>
      <w:bookmarkEnd w:id="408"/>
      <w:r w:rsidR="00E921A2" w:rsidRPr="00121095">
        <w:t xml:space="preserve"> </w:t>
      </w:r>
      <w:r w:rsidR="00BF2FE6" w:rsidRPr="00121095">
        <w:fldChar w:fldCharType="begin"/>
      </w:r>
      <w:r w:rsidR="00E921A2" w:rsidRPr="00121095">
        <w:instrText xml:space="preserve"> XE "Query tag" </w:instrText>
      </w:r>
      <w:r w:rsidR="00BF2FE6" w:rsidRPr="00121095">
        <w:fldChar w:fldCharType="end"/>
      </w:r>
    </w:p>
    <w:p w14:paraId="4A91B93A" w14:textId="77777777" w:rsidR="00E921A2" w:rsidRPr="00121095" w:rsidRDefault="00E921A2">
      <w:pPr>
        <w:pStyle w:val="NormalIndented"/>
      </w:pPr>
      <w:r w:rsidRPr="00121095">
        <w:t xml:space="preserve">Definition:  This field may be valued by the initiating system to identify the query, and may be used to match response messages to the originating query.  If this field is valued, the responding system is required to echo it back as the first field in the query acknowledgement segment (QAK).  </w:t>
      </w:r>
    </w:p>
    <w:p w14:paraId="537BD424" w14:textId="77777777" w:rsidR="00E921A2" w:rsidRPr="00121095" w:rsidRDefault="00E921A2">
      <w:pPr>
        <w:pStyle w:val="NormalIndented"/>
      </w:pPr>
      <w:r w:rsidRPr="00121095">
        <w:t xml:space="preserve">This field differs from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w:t>
      </w:r>
    </w:p>
    <w:p w14:paraId="50863C66" w14:textId="77777777" w:rsidR="00E921A2" w:rsidRPr="00121095" w:rsidRDefault="00E921A2">
      <w:pPr>
        <w:pStyle w:val="NoteIndented"/>
      </w:pPr>
      <w:r w:rsidRPr="00121095">
        <w:rPr>
          <w:b/>
          <w:i/>
        </w:rPr>
        <w:t xml:space="preserve">Implementation considerations:  </w:t>
      </w:r>
      <w:r w:rsidRPr="00121095">
        <w:t>It is not necessary to value this field in implementations where the only return message on the socket will be the response to the query that was just sent.  Conversely, in an "asynchronous" implementation where many queries, responses, and other messages may be communicated bidirectionally over the same socket, it is essential that this field be valued so that the Client knows to which query the Server is responding.</w:t>
      </w:r>
    </w:p>
    <w:p w14:paraId="48C7EE4B" w14:textId="49CC01CE" w:rsidR="00E921A2" w:rsidRPr="00121095" w:rsidRDefault="002044FB" w:rsidP="002044FB">
      <w:pPr>
        <w:pStyle w:val="Heading4"/>
        <w:numPr>
          <w:ilvl w:val="0"/>
          <w:numId w:val="0"/>
        </w:numPr>
        <w:tabs>
          <w:tab w:val="left" w:pos="2160"/>
        </w:tabs>
      </w:pPr>
      <w:bookmarkStart w:id="409" w:name="_Toc495483577"/>
      <w:bookmarkStart w:id="410" w:name="_Toc24273799"/>
      <w:r w:rsidRPr="00121095">
        <w:t>5.5.4.3</w:t>
      </w:r>
      <w:r w:rsidRPr="00121095">
        <w:tab/>
      </w:r>
      <w:r w:rsidR="00E921A2" w:rsidRPr="00121095">
        <w:t>QPD-3   User Parameters   (Varies)   01435</w:t>
      </w:r>
      <w:bookmarkEnd w:id="409"/>
      <w:bookmarkEnd w:id="410"/>
      <w:r w:rsidR="00E921A2" w:rsidRPr="00121095">
        <w:t xml:space="preserve"> </w:t>
      </w:r>
      <w:r w:rsidR="00BF2FE6" w:rsidRPr="00121095">
        <w:fldChar w:fldCharType="begin"/>
      </w:r>
      <w:r w:rsidR="00E921A2" w:rsidRPr="00121095">
        <w:instrText xml:space="preserve"> XE "User  parameters" </w:instrText>
      </w:r>
      <w:r w:rsidR="00BF2FE6" w:rsidRPr="00121095">
        <w:fldChar w:fldCharType="end"/>
      </w:r>
    </w:p>
    <w:p w14:paraId="390D99E6" w14:textId="77777777" w:rsidR="00E921A2" w:rsidRPr="00121095" w:rsidRDefault="00E921A2">
      <w:pPr>
        <w:pStyle w:val="NormalIndented"/>
      </w:pPr>
      <w:r w:rsidRPr="00121095">
        <w:t xml:space="preserve">Definition: These successive parameter fields hold the values that the Client passes to the Server. </w:t>
      </w:r>
    </w:p>
    <w:p w14:paraId="59D5E08C" w14:textId="77777777" w:rsidR="00E921A2" w:rsidRPr="00121095" w:rsidRDefault="00E921A2">
      <w:pPr>
        <w:pStyle w:val="NormalIndented"/>
      </w:pPr>
      <w:r w:rsidRPr="00121095">
        <w:t xml:space="preserve">The client data is presented as a sequence of HL7 fields. Beginning at </w:t>
      </w:r>
      <w:r w:rsidRPr="00121095">
        <w:rPr>
          <w:rStyle w:val="ReferenceAttribute"/>
        </w:rPr>
        <w:t>QPD-3-User parameters</w:t>
      </w:r>
      <w:r w:rsidRPr="00121095">
        <w:t>, the remaining fields of the QPD segment carry user parameter data.  Each QPD user parameter field corresponds to one parameter defined in the Query Profile, where each name, type, optionality, and repetition of each parameter has been specified. While these parameters are understood to be usually "anded" together, the user SHALL inspect the required Query Profile to properly understand each. Except in the QSC variant, the parameter names do not need to be stated in the query; they are understood to be positional based on the Query Profile.</w:t>
      </w:r>
    </w:p>
    <w:p w14:paraId="7D144C72" w14:textId="5F20590E" w:rsidR="00E921A2" w:rsidRPr="00121095" w:rsidRDefault="00E921A2">
      <w:pPr>
        <w:pStyle w:val="NormalIndented"/>
      </w:pPr>
      <w:r w:rsidRPr="00121095">
        <w:t xml:space="preserve">Each parameter field may be specified in the Query Profile to be of any single data type, including the complex QIP and QSC types.  Parameter fields may also contain the sort control (SRT) field or the segment group (ID) field defined in Sections </w:t>
      </w:r>
      <w:r w:rsidR="002503D5">
        <w:fldChar w:fldCharType="begin"/>
      </w:r>
      <w:r w:rsidR="002503D5">
        <w:instrText xml:space="preserve"> REF _Ref175045097 \r \h  \* MERGEFORMAT </w:instrText>
      </w:r>
      <w:r w:rsidR="002503D5">
        <w:fldChar w:fldCharType="separate"/>
      </w:r>
      <w:r w:rsidR="00C244BF" w:rsidRPr="00C244BF">
        <w:rPr>
          <w:rStyle w:val="HyperlinkText"/>
        </w:rPr>
        <w:t>5.5.6.6</w:t>
      </w:r>
      <w:r w:rsidR="002503D5">
        <w:fldChar w:fldCharType="end"/>
      </w:r>
      <w:r w:rsidRPr="00121095">
        <w:t>, "</w:t>
      </w:r>
      <w:r w:rsidR="002503D5">
        <w:fldChar w:fldCharType="begin"/>
      </w:r>
      <w:r w:rsidR="002503D5">
        <w:instrText xml:space="preserve"> REF _Ref175045157 \h  \* MERGEFORMAT </w:instrText>
      </w:r>
      <w:r w:rsidR="002503D5">
        <w:fldChar w:fldCharType="separate"/>
      </w:r>
      <w:r w:rsidR="00C244BF" w:rsidRPr="00C244BF">
        <w:rPr>
          <w:rStyle w:val="HyperlinkText"/>
        </w:rPr>
        <w:t>RCP-6   Sort-by Field   (SRT)</w:t>
      </w:r>
      <w:r w:rsidR="00C244BF" w:rsidRPr="00121095">
        <w:t xml:space="preserve">   01624</w:t>
      </w:r>
      <w:r w:rsidR="002503D5">
        <w:fldChar w:fldCharType="end"/>
      </w:r>
      <w:r w:rsidRPr="00121095">
        <w:t xml:space="preserve">," and </w:t>
      </w:r>
      <w:r w:rsidR="002503D5">
        <w:fldChar w:fldCharType="begin"/>
      </w:r>
      <w:r w:rsidR="002503D5">
        <w:instrText xml:space="preserve"> REF _Ref175045145 \r \h  \* MERGEFORMAT </w:instrText>
      </w:r>
      <w:r w:rsidR="002503D5">
        <w:fldChar w:fldCharType="separate"/>
      </w:r>
      <w:r w:rsidR="00C244BF" w:rsidRPr="00C244BF">
        <w:rPr>
          <w:rStyle w:val="HyperlinkText"/>
        </w:rPr>
        <w:t>5.5.6.7</w:t>
      </w:r>
      <w:r w:rsidR="002503D5">
        <w:fldChar w:fldCharType="end"/>
      </w:r>
      <w:r w:rsidRPr="00121095">
        <w:t>, "</w:t>
      </w:r>
      <w:r w:rsidR="002503D5">
        <w:fldChar w:fldCharType="begin"/>
      </w:r>
      <w:r w:rsidR="002503D5">
        <w:instrText xml:space="preserve"> REF _Ref175045201 \h  \* MERGEFORMAT </w:instrText>
      </w:r>
      <w:r w:rsidR="002503D5">
        <w:fldChar w:fldCharType="separate"/>
      </w:r>
      <w:r w:rsidR="00C244BF" w:rsidRPr="00C244BF">
        <w:rPr>
          <w:rStyle w:val="HyperlinkText"/>
        </w:rPr>
        <w:t>RCP-7   Segment Group Inclusion   (ID)</w:t>
      </w:r>
      <w:r w:rsidR="00C244BF" w:rsidRPr="00121095">
        <w:t xml:space="preserve">   01594</w:t>
      </w:r>
      <w:r w:rsidR="002503D5">
        <w:fldChar w:fldCharType="end"/>
      </w:r>
      <w:r w:rsidRPr="00121095">
        <w:t>," below.</w:t>
      </w:r>
    </w:p>
    <w:p w14:paraId="0EC5BFB5" w14:textId="77777777" w:rsidR="00E921A2" w:rsidRPr="00121095" w:rsidRDefault="00E921A2">
      <w:pPr>
        <w:pStyle w:val="NormalIndented"/>
      </w:pPr>
      <w:r w:rsidRPr="00121095">
        <w:t>Parameter fields in the QPD segment appear in the same order as in the Query Profile.</w:t>
      </w:r>
    </w:p>
    <w:p w14:paraId="535833D5" w14:textId="2A3EE460" w:rsidR="00E921A2" w:rsidRPr="00121095" w:rsidRDefault="002044FB" w:rsidP="002044FB">
      <w:pPr>
        <w:pStyle w:val="Heading5"/>
        <w:numPr>
          <w:ilvl w:val="0"/>
          <w:numId w:val="0"/>
        </w:numPr>
        <w:tabs>
          <w:tab w:val="left" w:pos="2520"/>
        </w:tabs>
      </w:pPr>
      <w:bookmarkStart w:id="411" w:name="HL70391"/>
      <w:bookmarkStart w:id="412" w:name="_Toc495483578"/>
      <w:bookmarkEnd w:id="411"/>
      <w:r w:rsidRPr="00121095">
        <w:t>5.5.4.3.1</w:t>
      </w:r>
      <w:r w:rsidRPr="00121095">
        <w:tab/>
      </w:r>
      <w:r w:rsidR="00E921A2" w:rsidRPr="00121095">
        <w:t>Note on QPD usage for query by example variant.</w:t>
      </w:r>
      <w:bookmarkEnd w:id="412"/>
    </w:p>
    <w:p w14:paraId="79C94B3E" w14:textId="77777777" w:rsidR="00E921A2" w:rsidRPr="00121095" w:rsidRDefault="00E921A2">
      <w:pPr>
        <w:pStyle w:val="Note"/>
      </w:pPr>
      <w:r w:rsidRPr="00121095">
        <w:rPr>
          <w:b/>
        </w:rPr>
        <w:t>Note:</w:t>
      </w:r>
      <w:r w:rsidRPr="00121095">
        <w:t xml:space="preserve">  Query By Example:  The Query by Example is an extension of Query by Parameter (QBP) in which search parameters are passed by sending them in the segment which naturally carries them.  Thus if one wanted to perform a "find_candidates" query using query by example, one would send the demographics information on which to search in the PID and/or PD1 segments leaving blank those fields in the segment sent which are not query parameters.  If, for example, religion were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segments and fields available for use as query parameters would be specified in the Query Profile for the query.</w:t>
      </w:r>
    </w:p>
    <w:p w14:paraId="3A5873B3" w14:textId="0EA6A61A" w:rsidR="00E921A2" w:rsidRPr="00121095" w:rsidRDefault="002044FB" w:rsidP="002044FB">
      <w:pPr>
        <w:pStyle w:val="Heading3"/>
        <w:numPr>
          <w:ilvl w:val="0"/>
          <w:numId w:val="0"/>
        </w:numPr>
        <w:tabs>
          <w:tab w:val="left" w:pos="1440"/>
        </w:tabs>
      </w:pPr>
      <w:bookmarkStart w:id="413" w:name="_Toc495483579"/>
      <w:bookmarkStart w:id="414" w:name="_Toc24273800"/>
      <w:bookmarkStart w:id="415" w:name="_Toc41280987"/>
      <w:bookmarkStart w:id="416" w:name="_Toc43004349"/>
      <w:bookmarkStart w:id="417" w:name="_Toc28957710"/>
      <w:r w:rsidRPr="00121095">
        <w:t>5.5.5</w:t>
      </w:r>
      <w:r w:rsidRPr="00121095">
        <w:tab/>
      </w:r>
      <w:r w:rsidR="00E921A2" w:rsidRPr="00121095">
        <w:t xml:space="preserve">QRI – </w:t>
      </w:r>
      <w:r w:rsidR="00CA71B4">
        <w:t>Q</w:t>
      </w:r>
      <w:r w:rsidR="00E921A2" w:rsidRPr="00121095">
        <w:t xml:space="preserve">uery </w:t>
      </w:r>
      <w:r w:rsidR="00CA71B4">
        <w:t>R</w:t>
      </w:r>
      <w:r w:rsidR="00E921A2" w:rsidRPr="00121095">
        <w:t xml:space="preserve">esponse </w:t>
      </w:r>
      <w:r w:rsidR="00CA71B4">
        <w:t>I</w:t>
      </w:r>
      <w:r w:rsidR="00E921A2" w:rsidRPr="00121095">
        <w:t>nstance</w:t>
      </w:r>
      <w:bookmarkEnd w:id="413"/>
      <w:r w:rsidR="00E921A2" w:rsidRPr="00121095">
        <w:t xml:space="preserve"> segment</w:t>
      </w:r>
      <w:bookmarkEnd w:id="414"/>
      <w:bookmarkEnd w:id="415"/>
      <w:bookmarkEnd w:id="416"/>
      <w:bookmarkEnd w:id="417"/>
      <w:r w:rsidR="00BF2FE6" w:rsidRPr="00121095">
        <w:fldChar w:fldCharType="begin"/>
      </w:r>
      <w:r w:rsidR="00E921A2" w:rsidRPr="00121095">
        <w:instrText xml:space="preserve"> XE "query response instance segment" </w:instrText>
      </w:r>
      <w:r w:rsidR="00BF2FE6" w:rsidRPr="00121095">
        <w:fldChar w:fldCharType="end"/>
      </w:r>
      <w:r w:rsidR="00BF2FE6" w:rsidRPr="00121095">
        <w:fldChar w:fldCharType="begin"/>
      </w:r>
      <w:r w:rsidR="00E921A2" w:rsidRPr="00121095">
        <w:instrText xml:space="preserve"> XE "QRI" </w:instrText>
      </w:r>
      <w:r w:rsidR="00BF2FE6" w:rsidRPr="00121095">
        <w:fldChar w:fldCharType="end"/>
      </w:r>
      <w:r w:rsidR="00BF2FE6" w:rsidRPr="00121095">
        <w:fldChar w:fldCharType="begin"/>
      </w:r>
      <w:r w:rsidR="00E921A2" w:rsidRPr="00121095">
        <w:instrText xml:space="preserve"> XE "Segments:QRI" </w:instrText>
      </w:r>
      <w:r w:rsidR="00BF2FE6" w:rsidRPr="00121095">
        <w:fldChar w:fldCharType="end"/>
      </w:r>
      <w:r w:rsidR="00E921A2" w:rsidRPr="00121095">
        <w:t xml:space="preserve"> </w:t>
      </w:r>
    </w:p>
    <w:p w14:paraId="6E5B5C56" w14:textId="77777777" w:rsidR="00E921A2" w:rsidRPr="00121095" w:rsidRDefault="00E921A2">
      <w:pPr>
        <w:pStyle w:val="NormalIndented"/>
      </w:pPr>
      <w:r w:rsidRPr="00121095">
        <w:t>The QRI segment is used to indicate the weight match for a returned record (where the responding system employs a numeric algorithm) and/or the match reason code (where the responding system uses rules or other match options).</w:t>
      </w:r>
    </w:p>
    <w:p w14:paraId="41F245EE" w14:textId="77777777" w:rsidR="00E921A2" w:rsidRPr="00121095" w:rsidRDefault="00E921A2">
      <w:pPr>
        <w:pStyle w:val="NormalIndented"/>
      </w:pPr>
      <w:r w:rsidRPr="00121095">
        <w:t>Examples of the use of this segment appear in Chapter 3, "Patient Administration," section 3.3.57, "Find Candidates and Response."</w:t>
      </w:r>
    </w:p>
    <w:p w14:paraId="06718A84" w14:textId="77777777" w:rsidR="00E921A2" w:rsidRPr="00121095" w:rsidRDefault="00E921A2">
      <w:pPr>
        <w:pStyle w:val="AttributeTableCaption"/>
      </w:pPr>
      <w:r w:rsidRPr="00121095">
        <w:t>HL7 Attribute Table – QRI</w:t>
      </w:r>
      <w:bookmarkStart w:id="418" w:name="QRI"/>
      <w:bookmarkEnd w:id="418"/>
      <w:r w:rsidRPr="00121095">
        <w:t xml:space="preserve"> – Query Response Instance</w:t>
      </w:r>
      <w:r w:rsidR="00BF2FE6" w:rsidRPr="00121095">
        <w:fldChar w:fldCharType="begin"/>
      </w:r>
      <w:r w:rsidRPr="00121095">
        <w:instrText xml:space="preserve"> XE "HL7 Attribute Table </w:instrText>
      </w:r>
      <w:r w:rsidR="00514A79">
        <w:instrText>–</w:instrText>
      </w:r>
      <w:r w:rsidRPr="00121095">
        <w:instrText xml:space="preserve"> QRI"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68A9D3D0"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CDB8F44"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1E140F14"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029330E9"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63C8086D"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0BF816C5"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478E2D87"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34756318"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16675B66"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162A1D11" w14:textId="77777777" w:rsidR="00E921A2" w:rsidRPr="00121095" w:rsidRDefault="00E921A2">
            <w:pPr>
              <w:pStyle w:val="AttributeTableHeader"/>
              <w:jc w:val="left"/>
            </w:pPr>
            <w:r w:rsidRPr="00121095">
              <w:t>ELEMENT NAME</w:t>
            </w:r>
          </w:p>
        </w:tc>
      </w:tr>
      <w:tr w:rsidR="00E50DB9" w:rsidRPr="00E921A2" w14:paraId="1B6A2687"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562FCD12"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02DB04B5"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27504D13" w14:textId="77777777" w:rsidR="00E921A2" w:rsidRPr="00121095" w:rsidRDefault="00E921A2">
            <w:pPr>
              <w:pStyle w:val="AttributeTableBody"/>
            </w:pPr>
            <w:r w:rsidRPr="00121095">
              <w:t>10#</w:t>
            </w:r>
          </w:p>
        </w:tc>
        <w:tc>
          <w:tcPr>
            <w:tcW w:w="648" w:type="dxa"/>
            <w:tcBorders>
              <w:top w:val="single" w:sz="4" w:space="0" w:color="auto"/>
              <w:left w:val="nil"/>
              <w:bottom w:val="dotted" w:sz="4" w:space="0" w:color="auto"/>
              <w:right w:val="nil"/>
            </w:tcBorders>
            <w:shd w:val="clear" w:color="auto" w:fill="FFFFFF"/>
          </w:tcPr>
          <w:p w14:paraId="4EA9AA05"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5DEC63AC"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50B89FDD"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5D9CE1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FC3CB94" w14:textId="77777777" w:rsidR="00E921A2" w:rsidRPr="00121095" w:rsidRDefault="00E921A2">
            <w:pPr>
              <w:pStyle w:val="AttributeTableBody"/>
            </w:pPr>
            <w:r w:rsidRPr="00121095">
              <w:t>01436</w:t>
            </w:r>
          </w:p>
        </w:tc>
        <w:tc>
          <w:tcPr>
            <w:tcW w:w="3888" w:type="dxa"/>
            <w:tcBorders>
              <w:top w:val="single" w:sz="4" w:space="0" w:color="auto"/>
              <w:left w:val="nil"/>
              <w:bottom w:val="dotted" w:sz="4" w:space="0" w:color="auto"/>
              <w:right w:val="nil"/>
            </w:tcBorders>
            <w:shd w:val="clear" w:color="auto" w:fill="FFFFFF"/>
          </w:tcPr>
          <w:p w14:paraId="3565BF56" w14:textId="77777777" w:rsidR="00E921A2" w:rsidRPr="00121095" w:rsidRDefault="00E921A2">
            <w:pPr>
              <w:pStyle w:val="AttributeTableBody"/>
              <w:jc w:val="left"/>
            </w:pPr>
            <w:r w:rsidRPr="00121095">
              <w:t>Candidate Confidence</w:t>
            </w:r>
          </w:p>
        </w:tc>
      </w:tr>
      <w:tr w:rsidR="00E50DB9" w:rsidRPr="00E921A2" w14:paraId="125928DA"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254CC2E"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1A29D0F6"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51423573"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74094C93"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23CB8E67"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5322C794"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784F6183" w14:textId="77777777" w:rsidR="00E921A2" w:rsidRPr="00121095" w:rsidRDefault="00000000">
            <w:pPr>
              <w:pStyle w:val="AttributeTableBody"/>
              <w:rPr>
                <w:rStyle w:val="HyperlinkTable"/>
              </w:rPr>
            </w:pPr>
            <w:hyperlink r:id="rId19" w:anchor="HL70392" w:history="1">
              <w:r w:rsidR="00E921A2" w:rsidRPr="00121095">
                <w:rPr>
                  <w:rStyle w:val="HyperlinkTable"/>
                </w:rPr>
                <w:t>0392</w:t>
              </w:r>
            </w:hyperlink>
          </w:p>
        </w:tc>
        <w:tc>
          <w:tcPr>
            <w:tcW w:w="720" w:type="dxa"/>
            <w:tcBorders>
              <w:top w:val="dotted" w:sz="4" w:space="0" w:color="auto"/>
              <w:left w:val="nil"/>
              <w:bottom w:val="dotted" w:sz="4" w:space="0" w:color="auto"/>
              <w:right w:val="nil"/>
            </w:tcBorders>
            <w:shd w:val="clear" w:color="auto" w:fill="FFFFFF"/>
          </w:tcPr>
          <w:p w14:paraId="185CDC3F" w14:textId="77777777" w:rsidR="00E921A2" w:rsidRPr="00121095" w:rsidRDefault="00E921A2">
            <w:pPr>
              <w:pStyle w:val="AttributeTableBody"/>
            </w:pPr>
            <w:r w:rsidRPr="00121095">
              <w:t>01437</w:t>
            </w:r>
          </w:p>
        </w:tc>
        <w:tc>
          <w:tcPr>
            <w:tcW w:w="3888" w:type="dxa"/>
            <w:tcBorders>
              <w:top w:val="dotted" w:sz="4" w:space="0" w:color="auto"/>
              <w:left w:val="nil"/>
              <w:bottom w:val="dotted" w:sz="4" w:space="0" w:color="auto"/>
              <w:right w:val="nil"/>
            </w:tcBorders>
            <w:shd w:val="clear" w:color="auto" w:fill="FFFFFF"/>
          </w:tcPr>
          <w:p w14:paraId="3D7A27E4" w14:textId="77777777" w:rsidR="00E921A2" w:rsidRPr="00121095" w:rsidRDefault="00E921A2">
            <w:pPr>
              <w:pStyle w:val="AttributeTableBody"/>
              <w:jc w:val="left"/>
            </w:pPr>
            <w:r w:rsidRPr="00121095">
              <w:t>Match Reason Code</w:t>
            </w:r>
          </w:p>
        </w:tc>
      </w:tr>
      <w:tr w:rsidR="00E921A2" w:rsidRPr="00E921A2" w14:paraId="36333C13"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180F091" w14:textId="77777777" w:rsidR="00E921A2" w:rsidRPr="00121095" w:rsidRDefault="00E921A2">
            <w:pPr>
              <w:pStyle w:val="AttributeTableBody"/>
            </w:pPr>
            <w:r w:rsidRPr="00121095">
              <w:t>3</w:t>
            </w:r>
          </w:p>
        </w:tc>
        <w:tc>
          <w:tcPr>
            <w:tcW w:w="648" w:type="dxa"/>
            <w:tcBorders>
              <w:top w:val="dotted" w:sz="4" w:space="0" w:color="auto"/>
              <w:left w:val="nil"/>
              <w:bottom w:val="single" w:sz="4" w:space="0" w:color="auto"/>
              <w:right w:val="nil"/>
            </w:tcBorders>
            <w:shd w:val="clear" w:color="auto" w:fill="FFFFFF"/>
          </w:tcPr>
          <w:p w14:paraId="4A999516"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00F93F7E"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75058330"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6F86AE0A" w14:textId="77777777" w:rsidR="00E921A2" w:rsidRPr="00121095" w:rsidRDefault="00E921A2">
            <w:pPr>
              <w:pStyle w:val="AttributeTableBody"/>
            </w:pPr>
            <w:r w:rsidRPr="00121095">
              <w:t>O</w:t>
            </w:r>
          </w:p>
        </w:tc>
        <w:tc>
          <w:tcPr>
            <w:tcW w:w="648" w:type="dxa"/>
            <w:tcBorders>
              <w:top w:val="dotted" w:sz="4" w:space="0" w:color="auto"/>
              <w:left w:val="nil"/>
              <w:bottom w:val="single" w:sz="4" w:space="0" w:color="auto"/>
              <w:right w:val="nil"/>
            </w:tcBorders>
            <w:shd w:val="clear" w:color="auto" w:fill="FFFFFF"/>
          </w:tcPr>
          <w:p w14:paraId="1CCFA6B4"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653AFE9C" w14:textId="77777777" w:rsidR="00E921A2" w:rsidRPr="00121095" w:rsidRDefault="00000000">
            <w:pPr>
              <w:pStyle w:val="AttributeTableBody"/>
              <w:rPr>
                <w:rStyle w:val="HyperlinkTable"/>
              </w:rPr>
            </w:pPr>
            <w:hyperlink r:id="rId20" w:anchor="HL70393" w:history="1">
              <w:r w:rsidR="00E921A2" w:rsidRPr="00121095">
                <w:rPr>
                  <w:rStyle w:val="HyperlinkTable"/>
                </w:rPr>
                <w:t>0393</w:t>
              </w:r>
            </w:hyperlink>
          </w:p>
        </w:tc>
        <w:tc>
          <w:tcPr>
            <w:tcW w:w="720" w:type="dxa"/>
            <w:tcBorders>
              <w:top w:val="dotted" w:sz="4" w:space="0" w:color="auto"/>
              <w:left w:val="nil"/>
              <w:bottom w:val="single" w:sz="4" w:space="0" w:color="auto"/>
              <w:right w:val="nil"/>
            </w:tcBorders>
            <w:shd w:val="clear" w:color="auto" w:fill="FFFFFF"/>
          </w:tcPr>
          <w:p w14:paraId="2346A1DB" w14:textId="77777777" w:rsidR="00E921A2" w:rsidRPr="00121095" w:rsidRDefault="00E921A2">
            <w:pPr>
              <w:pStyle w:val="AttributeTableBody"/>
            </w:pPr>
            <w:r w:rsidRPr="00121095">
              <w:t>01438</w:t>
            </w:r>
          </w:p>
        </w:tc>
        <w:tc>
          <w:tcPr>
            <w:tcW w:w="3888" w:type="dxa"/>
            <w:tcBorders>
              <w:top w:val="dotted" w:sz="4" w:space="0" w:color="auto"/>
              <w:left w:val="nil"/>
              <w:bottom w:val="single" w:sz="4" w:space="0" w:color="auto"/>
              <w:right w:val="nil"/>
            </w:tcBorders>
            <w:shd w:val="clear" w:color="auto" w:fill="FFFFFF"/>
          </w:tcPr>
          <w:p w14:paraId="67BC19B6" w14:textId="77777777" w:rsidR="00E921A2" w:rsidRPr="00121095" w:rsidRDefault="00E921A2">
            <w:pPr>
              <w:pStyle w:val="AttributeTableBody"/>
              <w:jc w:val="left"/>
            </w:pPr>
            <w:r w:rsidRPr="00121095">
              <w:t>Algorithm Descriptor</w:t>
            </w:r>
          </w:p>
        </w:tc>
      </w:tr>
    </w:tbl>
    <w:p w14:paraId="66948063" w14:textId="7DA71A3E" w:rsidR="00E921A2" w:rsidRPr="00121095" w:rsidRDefault="002044FB" w:rsidP="002044FB">
      <w:pPr>
        <w:pStyle w:val="Heading4"/>
        <w:numPr>
          <w:ilvl w:val="0"/>
          <w:numId w:val="0"/>
        </w:numPr>
        <w:tabs>
          <w:tab w:val="left" w:pos="2160"/>
        </w:tabs>
        <w:rPr>
          <w:vanish/>
        </w:rPr>
      </w:pPr>
      <w:bookmarkStart w:id="419" w:name="_Toc495483580"/>
      <w:bookmarkStart w:id="420" w:name="_Toc24273801"/>
      <w:r w:rsidRPr="00121095">
        <w:rPr>
          <w:vanish/>
        </w:rPr>
        <w:t>5.5.5.0</w:t>
      </w:r>
      <w:r w:rsidRPr="00121095">
        <w:rPr>
          <w:vanish/>
        </w:rPr>
        <w:tab/>
      </w:r>
      <w:r w:rsidR="00E921A2" w:rsidRPr="00121095">
        <w:rPr>
          <w:vanish/>
        </w:rPr>
        <w:t>QRI field definitions</w:t>
      </w:r>
      <w:bookmarkEnd w:id="419"/>
      <w:bookmarkEnd w:id="420"/>
      <w:r w:rsidR="00BF2FE6" w:rsidRPr="00121095">
        <w:rPr>
          <w:vanish/>
        </w:rPr>
        <w:fldChar w:fldCharType="begin"/>
      </w:r>
      <w:r w:rsidR="00E921A2" w:rsidRPr="00121095">
        <w:rPr>
          <w:vanish/>
        </w:rPr>
        <w:instrText xml:space="preserve"> XE "QRI </w:instrText>
      </w:r>
      <w:r w:rsidR="00514A79">
        <w:rPr>
          <w:vanish/>
        </w:rPr>
        <w:instrText>–</w:instrText>
      </w:r>
      <w:r w:rsidR="00E921A2" w:rsidRPr="00121095">
        <w:rPr>
          <w:vanish/>
        </w:rPr>
        <w:instrText xml:space="preserve"> data element definitions" </w:instrText>
      </w:r>
      <w:r w:rsidR="00BF2FE6" w:rsidRPr="00121095">
        <w:rPr>
          <w:vanish/>
        </w:rPr>
        <w:fldChar w:fldCharType="end"/>
      </w:r>
    </w:p>
    <w:p w14:paraId="6A0E4DD9" w14:textId="5802C75D" w:rsidR="00E921A2" w:rsidRPr="00121095" w:rsidRDefault="002044FB" w:rsidP="002044FB">
      <w:pPr>
        <w:pStyle w:val="Heading4"/>
        <w:numPr>
          <w:ilvl w:val="0"/>
          <w:numId w:val="0"/>
        </w:numPr>
        <w:tabs>
          <w:tab w:val="left" w:pos="2160"/>
        </w:tabs>
      </w:pPr>
      <w:bookmarkStart w:id="421" w:name="_Toc495483581"/>
      <w:bookmarkStart w:id="422" w:name="_Toc24273802"/>
      <w:r w:rsidRPr="00121095">
        <w:t>5.5.5.1</w:t>
      </w:r>
      <w:r w:rsidRPr="00121095">
        <w:tab/>
      </w:r>
      <w:r w:rsidR="00E921A2" w:rsidRPr="00121095">
        <w:t>QRI-1   Candidate Confidence   (NM)   01436</w:t>
      </w:r>
      <w:bookmarkEnd w:id="421"/>
      <w:bookmarkEnd w:id="422"/>
      <w:r w:rsidR="00E921A2" w:rsidRPr="00121095">
        <w:t xml:space="preserve"> </w:t>
      </w:r>
      <w:r w:rsidR="00BF2FE6" w:rsidRPr="00121095">
        <w:fldChar w:fldCharType="begin"/>
      </w:r>
      <w:r w:rsidR="00E921A2" w:rsidRPr="00121095">
        <w:instrText xml:space="preserve"> XE "Candidate confidence" </w:instrText>
      </w:r>
      <w:r w:rsidR="00BF2FE6" w:rsidRPr="00121095">
        <w:fldChar w:fldCharType="end"/>
      </w:r>
    </w:p>
    <w:p w14:paraId="41CD6FA6" w14:textId="77777777" w:rsidR="00E921A2" w:rsidRPr="00121095" w:rsidRDefault="00E921A2">
      <w:pPr>
        <w:pStyle w:val="NormalIndented"/>
      </w:pPr>
      <w:r w:rsidRPr="00121095">
        <w:t>Definition: This field contains a numeric value indicating the match weight or confidence level associated with the record.</w:t>
      </w:r>
    </w:p>
    <w:p w14:paraId="014109C7" w14:textId="77777777" w:rsidR="00E921A2" w:rsidRPr="00121095" w:rsidRDefault="00E921A2">
      <w:pPr>
        <w:pStyle w:val="NormalIndented"/>
      </w:pPr>
      <w:r w:rsidRPr="00121095">
        <w:t>Example: |0.88| or |12.32|</w:t>
      </w:r>
    </w:p>
    <w:p w14:paraId="3720BBEF"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7DD692D8" w14:textId="20542B03" w:rsidR="00E921A2" w:rsidRPr="00121095" w:rsidRDefault="002044FB" w:rsidP="002044FB">
      <w:pPr>
        <w:pStyle w:val="Heading4"/>
        <w:numPr>
          <w:ilvl w:val="0"/>
          <w:numId w:val="0"/>
        </w:numPr>
        <w:tabs>
          <w:tab w:val="left" w:pos="2160"/>
        </w:tabs>
      </w:pPr>
      <w:bookmarkStart w:id="423" w:name="_Toc495483582"/>
      <w:bookmarkStart w:id="424" w:name="_Toc24273803"/>
      <w:r w:rsidRPr="00121095">
        <w:t>5.5.5.2</w:t>
      </w:r>
      <w:r w:rsidRPr="00121095">
        <w:tab/>
      </w:r>
      <w:r w:rsidR="00E921A2" w:rsidRPr="00121095">
        <w:t>QRI-2   Match Reason Code   (CWE)   01437</w:t>
      </w:r>
      <w:bookmarkEnd w:id="423"/>
      <w:bookmarkEnd w:id="424"/>
      <w:r w:rsidR="00E921A2" w:rsidRPr="00121095">
        <w:t xml:space="preserve"> </w:t>
      </w:r>
      <w:r w:rsidR="00BF2FE6" w:rsidRPr="00121095">
        <w:fldChar w:fldCharType="begin"/>
      </w:r>
      <w:r w:rsidR="00E921A2" w:rsidRPr="00121095">
        <w:instrText xml:space="preserve"> XE "Match reason code" </w:instrText>
      </w:r>
      <w:r w:rsidR="00BF2FE6" w:rsidRPr="00121095">
        <w:fldChar w:fldCharType="end"/>
      </w:r>
    </w:p>
    <w:p w14:paraId="2BCC57AA"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BDD83" w14:textId="77777777" w:rsidR="00E921A2" w:rsidRPr="00121095" w:rsidRDefault="00E921A2">
      <w:pPr>
        <w:pStyle w:val="NormalIndented"/>
      </w:pPr>
      <w:r w:rsidRPr="00121095">
        <w:t>Definition: This field contains a coded value indicating what search components (e.g., name, birth date, social security number) of the record returned matched the original query where the responding system does not assign numeric match weights or confidence levels. In short, it provides a method for passing a descriptive indication of why a particular record was found.</w:t>
      </w:r>
    </w:p>
    <w:p w14:paraId="4E7DD2BD" w14:textId="77777777" w:rsidR="00E921A2" w:rsidRPr="00121095" w:rsidRDefault="00E921A2">
      <w:pPr>
        <w:pStyle w:val="NormalIndented"/>
      </w:pPr>
      <w:r w:rsidRPr="00121095">
        <w:t xml:space="preserve">.Refer to </w:t>
      </w:r>
      <w:hyperlink r:id="rId21" w:anchor="HL70392" w:history="1">
        <w:r w:rsidRPr="00121095">
          <w:rPr>
            <w:rStyle w:val="ReferenceUserTable"/>
          </w:rPr>
          <w:t xml:space="preserve">User-defined Table 0392 </w:t>
        </w:r>
        <w:r w:rsidR="00514A79">
          <w:rPr>
            <w:rStyle w:val="ReferenceUserTable"/>
          </w:rPr>
          <w:t>–</w:t>
        </w:r>
        <w:r w:rsidRPr="00121095">
          <w:rPr>
            <w:rStyle w:val="ReferenceUserTable"/>
          </w:rPr>
          <w:t xml:space="preserve"> Match reason</w:t>
        </w:r>
      </w:hyperlink>
      <w:r w:rsidRPr="002023B3">
        <w:rPr>
          <w:rStyle w:val="ReferenceUserTable"/>
          <w:i w:val="0"/>
        </w:rPr>
        <w:t xml:space="preserve"> </w:t>
      </w:r>
      <w:r w:rsidRPr="002023B3">
        <w:t>in Chapter 2C, Code Tables,</w:t>
      </w:r>
      <w:r>
        <w:rPr>
          <w:i/>
        </w:rPr>
        <w:t xml:space="preserve"> </w:t>
      </w:r>
      <w:r w:rsidRPr="00121095">
        <w:t>for suggested values.</w:t>
      </w:r>
    </w:p>
    <w:p w14:paraId="4C0A88EE" w14:textId="2AE7F950" w:rsidR="00E921A2" w:rsidRPr="00121095" w:rsidRDefault="002044FB" w:rsidP="002044FB">
      <w:pPr>
        <w:pStyle w:val="Heading4"/>
        <w:numPr>
          <w:ilvl w:val="0"/>
          <w:numId w:val="0"/>
        </w:numPr>
        <w:tabs>
          <w:tab w:val="left" w:pos="2160"/>
        </w:tabs>
      </w:pPr>
      <w:bookmarkStart w:id="425" w:name="_Toc495483583"/>
      <w:bookmarkStart w:id="426" w:name="_Toc24273804"/>
      <w:r w:rsidRPr="00121095">
        <w:t>5.5.5.3</w:t>
      </w:r>
      <w:r w:rsidRPr="00121095">
        <w:tab/>
      </w:r>
      <w:r w:rsidR="00E921A2" w:rsidRPr="00121095">
        <w:t>QRI-3   Algorithm Descriptor   (CWE)   01438</w:t>
      </w:r>
      <w:bookmarkEnd w:id="425"/>
      <w:bookmarkEnd w:id="426"/>
      <w:r w:rsidR="00E921A2" w:rsidRPr="00121095">
        <w:t xml:space="preserve"> </w:t>
      </w:r>
      <w:r w:rsidR="00BF2FE6" w:rsidRPr="00121095">
        <w:fldChar w:fldCharType="begin"/>
      </w:r>
      <w:r w:rsidR="00E921A2" w:rsidRPr="00121095">
        <w:instrText xml:space="preserve"> XE "Algorithm descriptor" </w:instrText>
      </w:r>
      <w:r w:rsidR="00BF2FE6" w:rsidRPr="00121095">
        <w:fldChar w:fldCharType="end"/>
      </w:r>
    </w:p>
    <w:p w14:paraId="4B33FE5B"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B1D87B" w14:textId="77777777" w:rsidR="00E921A2" w:rsidRPr="00121095" w:rsidRDefault="00E921A2">
      <w:pPr>
        <w:pStyle w:val="NormalIndented"/>
      </w:pPr>
      <w:r w:rsidRPr="00121095">
        <w:t xml:space="preserve">Definition: This field contains a text value indicating the name or identity of the specific search algorithm to which the </w:t>
      </w:r>
      <w:r w:rsidRPr="00121095">
        <w:rPr>
          <w:rStyle w:val="ReferenceAttribute"/>
        </w:rPr>
        <w:t>RCP-5 Search confidence threshold</w:t>
      </w:r>
      <w:r w:rsidRPr="00121095">
        <w:t xml:space="preserve"> and the </w:t>
      </w:r>
      <w:r w:rsidRPr="00121095">
        <w:rPr>
          <w:rStyle w:val="ReferenceAttribute"/>
        </w:rPr>
        <w:t>QRI-1 Candidate confidence</w:t>
      </w:r>
      <w:r w:rsidRPr="00121095">
        <w:t xml:space="preserve"> refer. Note that there are sometimes significant differences among the algorithms in their numeric scales (e.g., one is 0-100, another might be 10 – 20) as well as their meanings of the same value (two algorithms with an 80% match might not return the same records). Refer to </w:t>
      </w:r>
      <w:hyperlink r:id="rId22" w:anchor="HL70393" w:history="1">
        <w:r w:rsidRPr="00121095">
          <w:rPr>
            <w:rStyle w:val="ReferenceUserTable"/>
          </w:rPr>
          <w:t xml:space="preserve">User-defined Table 0393 </w:t>
        </w:r>
        <w:r w:rsidR="00514A79">
          <w:rPr>
            <w:rStyle w:val="ReferenceUserTable"/>
          </w:rPr>
          <w:t>–</w:t>
        </w:r>
        <w:r w:rsidRPr="00121095">
          <w:rPr>
            <w:rStyle w:val="ReferenceUserTable"/>
          </w:rPr>
          <w:t xml:space="preserve"> Match algorithms</w:t>
        </w:r>
      </w:hyperlink>
      <w:r w:rsidRPr="00121095">
        <w:rPr>
          <w:i/>
        </w:rPr>
        <w:t xml:space="preserve"> </w:t>
      </w:r>
      <w:r>
        <w:t>in Chapter 2C, Code Tables, f</w:t>
      </w:r>
      <w:r w:rsidRPr="00121095">
        <w:t>or suggested values.</w:t>
      </w:r>
    </w:p>
    <w:p w14:paraId="55CA9DFB" w14:textId="77777777" w:rsidR="00E921A2" w:rsidRPr="00121095" w:rsidRDefault="00E921A2">
      <w:pPr>
        <w:pStyle w:val="NormalIndented"/>
      </w:pPr>
      <w:r w:rsidRPr="00121095">
        <w:t>Example: |MATCHWARE_1.2^^HL70393| or |LINKSOFT_2.01^^HL70393|</w:t>
      </w:r>
    </w:p>
    <w:p w14:paraId="591B81F8"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0F55F47E" w14:textId="6728FFBE" w:rsidR="00E921A2" w:rsidRPr="00121095" w:rsidRDefault="002044FB" w:rsidP="002044FB">
      <w:pPr>
        <w:pStyle w:val="Heading3"/>
        <w:numPr>
          <w:ilvl w:val="0"/>
          <w:numId w:val="0"/>
        </w:numPr>
        <w:tabs>
          <w:tab w:val="left" w:pos="1440"/>
        </w:tabs>
      </w:pPr>
      <w:bookmarkStart w:id="427" w:name="_Ref465674040"/>
      <w:bookmarkStart w:id="428" w:name="_Toc495483584"/>
      <w:bookmarkStart w:id="429" w:name="_Toc24273805"/>
      <w:bookmarkStart w:id="430" w:name="_Toc41280988"/>
      <w:bookmarkStart w:id="431" w:name="_Toc43004350"/>
      <w:bookmarkStart w:id="432" w:name="_Toc28957711"/>
      <w:r w:rsidRPr="00121095">
        <w:t>5.5.6</w:t>
      </w:r>
      <w:r w:rsidRPr="00121095">
        <w:tab/>
      </w:r>
      <w:r w:rsidR="00E921A2" w:rsidRPr="00121095">
        <w:t xml:space="preserve">RCP – </w:t>
      </w:r>
      <w:r w:rsidR="00CA71B4">
        <w:t>R</w:t>
      </w:r>
      <w:r w:rsidR="00E921A2" w:rsidRPr="00121095">
        <w:t xml:space="preserve">esponse </w:t>
      </w:r>
      <w:r w:rsidR="00CA71B4">
        <w:t>C</w:t>
      </w:r>
      <w:r w:rsidR="00E921A2" w:rsidRPr="00121095">
        <w:t xml:space="preserve">ontrol </w:t>
      </w:r>
      <w:r w:rsidR="00CA71B4">
        <w:t>P</w:t>
      </w:r>
      <w:r w:rsidR="00E921A2" w:rsidRPr="00121095">
        <w:t>arameter segment</w:t>
      </w:r>
      <w:bookmarkEnd w:id="427"/>
      <w:bookmarkEnd w:id="428"/>
      <w:bookmarkEnd w:id="429"/>
      <w:bookmarkEnd w:id="430"/>
      <w:bookmarkEnd w:id="431"/>
      <w:bookmarkEnd w:id="432"/>
      <w:r w:rsidR="00E921A2" w:rsidRPr="00121095">
        <w:t xml:space="preserve"> </w:t>
      </w:r>
      <w:r w:rsidR="00BF2FE6" w:rsidRPr="00121095">
        <w:fldChar w:fldCharType="begin"/>
      </w:r>
      <w:r w:rsidR="00E921A2" w:rsidRPr="00121095">
        <w:instrText xml:space="preserve"> XE "RCP" </w:instrText>
      </w:r>
      <w:r w:rsidR="00BF2FE6" w:rsidRPr="00121095">
        <w:fldChar w:fldCharType="end"/>
      </w:r>
      <w:r w:rsidR="00BF2FE6" w:rsidRPr="00121095">
        <w:fldChar w:fldCharType="begin"/>
      </w:r>
      <w:r w:rsidR="00E921A2" w:rsidRPr="00121095">
        <w:instrText xml:space="preserve"> XE "Segments:RCP" </w:instrText>
      </w:r>
      <w:r w:rsidR="00BF2FE6" w:rsidRPr="00121095">
        <w:fldChar w:fldCharType="end"/>
      </w:r>
    </w:p>
    <w:p w14:paraId="6F9140BD" w14:textId="77777777" w:rsidR="00E921A2" w:rsidRPr="00121095" w:rsidRDefault="00E921A2">
      <w:pPr>
        <w:pStyle w:val="NormalIndented"/>
      </w:pPr>
      <w:r w:rsidRPr="00121095">
        <w:t>The RCP segment is used to restrict the amount of data that should be returned in response to query.</w:t>
      </w:r>
    </w:p>
    <w:p w14:paraId="326D90FE" w14:textId="77777777" w:rsidR="00E921A2" w:rsidRPr="00121095" w:rsidRDefault="00E921A2">
      <w:pPr>
        <w:pStyle w:val="AttributeTableCaption"/>
      </w:pPr>
      <w:r w:rsidRPr="00121095">
        <w:t>HL7 Attribute Table – RCP</w:t>
      </w:r>
      <w:bookmarkStart w:id="433" w:name="RCP"/>
      <w:bookmarkEnd w:id="433"/>
      <w:r w:rsidRPr="00121095">
        <w:t xml:space="preserve"> – Response Control Parameter</w:t>
      </w:r>
      <w:r w:rsidR="00BF2FE6" w:rsidRPr="00121095">
        <w:fldChar w:fldCharType="begin"/>
      </w:r>
      <w:r w:rsidRPr="00121095">
        <w:instrText xml:space="preserve"> XE "HL7 Attribute Table </w:instrText>
      </w:r>
      <w:r w:rsidR="00514A79">
        <w:instrText>–</w:instrText>
      </w:r>
      <w:r w:rsidRPr="00121095">
        <w:instrText xml:space="preserve"> RCP"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31BBBEEF"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30601D57"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72526DDE"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5F4DC0A1"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44E3B861"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F253D8C"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2B71BAC"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45AD5A0B"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2664398F"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6E00DA18" w14:textId="77777777" w:rsidR="00E921A2" w:rsidRPr="00121095" w:rsidRDefault="00E921A2">
            <w:pPr>
              <w:pStyle w:val="AttributeTableHeader"/>
              <w:jc w:val="left"/>
            </w:pPr>
            <w:r w:rsidRPr="00121095">
              <w:t>ELEMENT NAME</w:t>
            </w:r>
          </w:p>
        </w:tc>
      </w:tr>
      <w:tr w:rsidR="00E50DB9" w:rsidRPr="00E921A2" w14:paraId="4D0ABF6C"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A98A62D"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1D2BCD8A" w14:textId="77777777" w:rsidR="00E921A2" w:rsidRPr="00121095" w:rsidRDefault="00E921A2">
            <w:pPr>
              <w:pStyle w:val="AttributeTableBody"/>
            </w:pPr>
            <w:r w:rsidRPr="00121095">
              <w:t>1..1</w:t>
            </w:r>
          </w:p>
        </w:tc>
        <w:tc>
          <w:tcPr>
            <w:tcW w:w="720" w:type="dxa"/>
            <w:tcBorders>
              <w:top w:val="single" w:sz="4" w:space="0" w:color="auto"/>
              <w:left w:val="nil"/>
              <w:bottom w:val="dotted" w:sz="4" w:space="0" w:color="auto"/>
              <w:right w:val="nil"/>
            </w:tcBorders>
            <w:shd w:val="clear" w:color="auto" w:fill="FFFFFF"/>
          </w:tcPr>
          <w:p w14:paraId="3478DBA9"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1B8FA289" w14:textId="77777777" w:rsidR="00E921A2" w:rsidRPr="00121095" w:rsidRDefault="00E921A2">
            <w:pPr>
              <w:pStyle w:val="AttributeTableBody"/>
            </w:pPr>
            <w:r w:rsidRPr="00121095">
              <w:t>ID</w:t>
            </w:r>
          </w:p>
        </w:tc>
        <w:tc>
          <w:tcPr>
            <w:tcW w:w="648" w:type="dxa"/>
            <w:tcBorders>
              <w:top w:val="single" w:sz="4" w:space="0" w:color="auto"/>
              <w:left w:val="nil"/>
              <w:bottom w:val="dotted" w:sz="4" w:space="0" w:color="auto"/>
              <w:right w:val="nil"/>
            </w:tcBorders>
            <w:shd w:val="clear" w:color="auto" w:fill="FFFFFF"/>
          </w:tcPr>
          <w:p w14:paraId="705B27D3"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7413C37C"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53F5360" w14:textId="77777777" w:rsidR="00E921A2" w:rsidRPr="00121095" w:rsidRDefault="00000000">
            <w:pPr>
              <w:pStyle w:val="AttributeTableBody"/>
              <w:rPr>
                <w:rStyle w:val="HyperlinkTable"/>
              </w:rPr>
            </w:pPr>
            <w:hyperlink r:id="rId23" w:anchor="HL70091" w:history="1">
              <w:r w:rsidR="00E921A2" w:rsidRPr="00121095">
                <w:rPr>
                  <w:rStyle w:val="HyperlinkTable"/>
                </w:rPr>
                <w:t>0091</w:t>
              </w:r>
            </w:hyperlink>
          </w:p>
        </w:tc>
        <w:tc>
          <w:tcPr>
            <w:tcW w:w="720" w:type="dxa"/>
            <w:tcBorders>
              <w:top w:val="single" w:sz="4" w:space="0" w:color="auto"/>
              <w:left w:val="nil"/>
              <w:bottom w:val="dotted" w:sz="4" w:space="0" w:color="auto"/>
              <w:right w:val="nil"/>
            </w:tcBorders>
            <w:shd w:val="clear" w:color="auto" w:fill="FFFFFF"/>
          </w:tcPr>
          <w:p w14:paraId="596E4FEF" w14:textId="77777777" w:rsidR="00E921A2" w:rsidRPr="00121095" w:rsidRDefault="00E921A2">
            <w:pPr>
              <w:pStyle w:val="AttributeTableBody"/>
            </w:pPr>
            <w:r w:rsidRPr="00121095">
              <w:t>00027</w:t>
            </w:r>
          </w:p>
        </w:tc>
        <w:tc>
          <w:tcPr>
            <w:tcW w:w="3888" w:type="dxa"/>
            <w:tcBorders>
              <w:top w:val="single" w:sz="4" w:space="0" w:color="auto"/>
              <w:left w:val="nil"/>
              <w:bottom w:val="dotted" w:sz="4" w:space="0" w:color="auto"/>
              <w:right w:val="nil"/>
            </w:tcBorders>
            <w:shd w:val="clear" w:color="auto" w:fill="FFFFFF"/>
          </w:tcPr>
          <w:p w14:paraId="77FD574B" w14:textId="77777777" w:rsidR="00E921A2" w:rsidRPr="00121095" w:rsidRDefault="00E921A2">
            <w:pPr>
              <w:pStyle w:val="AttributeTableBody"/>
              <w:jc w:val="left"/>
            </w:pPr>
            <w:r w:rsidRPr="00121095">
              <w:t>Query Priority</w:t>
            </w:r>
          </w:p>
        </w:tc>
      </w:tr>
      <w:tr w:rsidR="00E50DB9" w:rsidRPr="00E921A2" w14:paraId="79B0E76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305E70B8"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32171E8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BFC1403"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50989C8B" w14:textId="77777777" w:rsidR="00E921A2" w:rsidRPr="00121095" w:rsidRDefault="00E921A2">
            <w:pPr>
              <w:pStyle w:val="AttributeTableBody"/>
            </w:pPr>
            <w:r w:rsidRPr="00121095">
              <w:t>CQ</w:t>
            </w:r>
          </w:p>
        </w:tc>
        <w:tc>
          <w:tcPr>
            <w:tcW w:w="648" w:type="dxa"/>
            <w:tcBorders>
              <w:top w:val="dotted" w:sz="4" w:space="0" w:color="auto"/>
              <w:left w:val="nil"/>
              <w:bottom w:val="dotted" w:sz="4" w:space="0" w:color="auto"/>
              <w:right w:val="nil"/>
            </w:tcBorders>
            <w:shd w:val="clear" w:color="auto" w:fill="FFFFFF"/>
          </w:tcPr>
          <w:p w14:paraId="09BA5817"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4CD22ACB"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5C08FAE" w14:textId="77777777" w:rsidR="00E921A2" w:rsidRPr="00121095" w:rsidRDefault="00000000">
            <w:pPr>
              <w:pStyle w:val="AttributeTableBody"/>
              <w:rPr>
                <w:rStyle w:val="HyperlinkTable"/>
              </w:rPr>
            </w:pPr>
            <w:hyperlink r:id="rId24" w:anchor="HL70126" w:history="1">
              <w:r w:rsidR="00E921A2" w:rsidRPr="00121095">
                <w:rPr>
                  <w:rStyle w:val="HyperlinkTable"/>
                </w:rPr>
                <w:t>0126</w:t>
              </w:r>
            </w:hyperlink>
          </w:p>
        </w:tc>
        <w:tc>
          <w:tcPr>
            <w:tcW w:w="720" w:type="dxa"/>
            <w:tcBorders>
              <w:top w:val="dotted" w:sz="4" w:space="0" w:color="auto"/>
              <w:left w:val="nil"/>
              <w:bottom w:val="dotted" w:sz="4" w:space="0" w:color="auto"/>
              <w:right w:val="nil"/>
            </w:tcBorders>
            <w:shd w:val="clear" w:color="auto" w:fill="FFFFFF"/>
          </w:tcPr>
          <w:p w14:paraId="3754C933" w14:textId="77777777" w:rsidR="00E921A2" w:rsidRPr="00121095" w:rsidRDefault="00E921A2">
            <w:pPr>
              <w:pStyle w:val="AttributeTableBody"/>
            </w:pPr>
            <w:r w:rsidRPr="00121095">
              <w:t>00031</w:t>
            </w:r>
          </w:p>
        </w:tc>
        <w:tc>
          <w:tcPr>
            <w:tcW w:w="3888" w:type="dxa"/>
            <w:tcBorders>
              <w:top w:val="dotted" w:sz="4" w:space="0" w:color="auto"/>
              <w:left w:val="nil"/>
              <w:bottom w:val="dotted" w:sz="4" w:space="0" w:color="auto"/>
              <w:right w:val="nil"/>
            </w:tcBorders>
            <w:shd w:val="clear" w:color="auto" w:fill="FFFFFF"/>
          </w:tcPr>
          <w:p w14:paraId="4AB76BD7" w14:textId="77777777" w:rsidR="00E921A2" w:rsidRPr="00121095" w:rsidRDefault="00E921A2">
            <w:pPr>
              <w:pStyle w:val="AttributeTableBody"/>
              <w:jc w:val="left"/>
            </w:pPr>
            <w:r w:rsidRPr="00121095">
              <w:t>Quantity Limited Request</w:t>
            </w:r>
          </w:p>
        </w:tc>
      </w:tr>
      <w:tr w:rsidR="00E50DB9" w:rsidRPr="00E921A2" w14:paraId="6E7F921C"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2AB3603" w14:textId="77777777" w:rsidR="00E921A2" w:rsidRPr="00121095" w:rsidRDefault="00E921A2">
            <w:pPr>
              <w:pStyle w:val="AttributeTableBody"/>
            </w:pPr>
            <w:r w:rsidRPr="00121095">
              <w:t>3</w:t>
            </w:r>
          </w:p>
        </w:tc>
        <w:tc>
          <w:tcPr>
            <w:tcW w:w="648" w:type="dxa"/>
            <w:tcBorders>
              <w:top w:val="dotted" w:sz="4" w:space="0" w:color="auto"/>
              <w:left w:val="nil"/>
              <w:bottom w:val="dotted" w:sz="4" w:space="0" w:color="auto"/>
              <w:right w:val="nil"/>
            </w:tcBorders>
            <w:shd w:val="clear" w:color="auto" w:fill="FFFFFF"/>
          </w:tcPr>
          <w:p w14:paraId="4D43DCD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F7C1672"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1675F44D" w14:textId="77777777" w:rsidR="00E921A2" w:rsidRPr="00121095" w:rsidRDefault="00E921A2">
            <w:pPr>
              <w:pStyle w:val="AttributeTableBody"/>
            </w:pPr>
            <w:r w:rsidRPr="00121095">
              <w:t>CNE</w:t>
            </w:r>
          </w:p>
        </w:tc>
        <w:tc>
          <w:tcPr>
            <w:tcW w:w="648" w:type="dxa"/>
            <w:tcBorders>
              <w:top w:val="dotted" w:sz="4" w:space="0" w:color="auto"/>
              <w:left w:val="nil"/>
              <w:bottom w:val="dotted" w:sz="4" w:space="0" w:color="auto"/>
              <w:right w:val="nil"/>
            </w:tcBorders>
            <w:shd w:val="clear" w:color="auto" w:fill="FFFFFF"/>
          </w:tcPr>
          <w:p w14:paraId="4629DC2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4EEEB3A1"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66E18EE" w14:textId="77777777" w:rsidR="00E921A2" w:rsidRPr="00121095" w:rsidRDefault="00000000">
            <w:pPr>
              <w:pStyle w:val="AttributeTableBody"/>
              <w:rPr>
                <w:rStyle w:val="HyperlinkTable"/>
              </w:rPr>
            </w:pPr>
            <w:hyperlink r:id="rId25" w:anchor="HL70394" w:history="1">
              <w:r w:rsidR="00E921A2" w:rsidRPr="00121095">
                <w:rPr>
                  <w:rStyle w:val="HyperlinkTable"/>
                </w:rPr>
                <w:t>0394</w:t>
              </w:r>
            </w:hyperlink>
          </w:p>
        </w:tc>
        <w:tc>
          <w:tcPr>
            <w:tcW w:w="720" w:type="dxa"/>
            <w:tcBorders>
              <w:top w:val="dotted" w:sz="4" w:space="0" w:color="auto"/>
              <w:left w:val="nil"/>
              <w:bottom w:val="dotted" w:sz="4" w:space="0" w:color="auto"/>
              <w:right w:val="nil"/>
            </w:tcBorders>
            <w:shd w:val="clear" w:color="auto" w:fill="FFFFFF"/>
          </w:tcPr>
          <w:p w14:paraId="38BF3C73" w14:textId="77777777" w:rsidR="00E921A2" w:rsidRPr="00121095" w:rsidRDefault="00E921A2">
            <w:pPr>
              <w:pStyle w:val="AttributeTableBody"/>
            </w:pPr>
            <w:r w:rsidRPr="00121095">
              <w:t>01440</w:t>
            </w:r>
          </w:p>
        </w:tc>
        <w:tc>
          <w:tcPr>
            <w:tcW w:w="3888" w:type="dxa"/>
            <w:tcBorders>
              <w:top w:val="dotted" w:sz="4" w:space="0" w:color="auto"/>
              <w:left w:val="nil"/>
              <w:bottom w:val="dotted" w:sz="4" w:space="0" w:color="auto"/>
              <w:right w:val="nil"/>
            </w:tcBorders>
            <w:shd w:val="clear" w:color="auto" w:fill="FFFFFF"/>
          </w:tcPr>
          <w:p w14:paraId="1B7EE763" w14:textId="77777777" w:rsidR="00E921A2" w:rsidRPr="00121095" w:rsidRDefault="00E921A2">
            <w:pPr>
              <w:pStyle w:val="AttributeTableBody"/>
              <w:jc w:val="left"/>
            </w:pPr>
            <w:r w:rsidRPr="00121095">
              <w:t>Response Modality</w:t>
            </w:r>
          </w:p>
        </w:tc>
      </w:tr>
      <w:tr w:rsidR="00E50DB9" w:rsidRPr="00E921A2" w14:paraId="32D0494E"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2F153183"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5B19337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0D799D7"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1A35CFDC" w14:textId="77777777" w:rsidR="00E921A2" w:rsidRPr="00121095" w:rsidRDefault="00E921A2">
            <w:pPr>
              <w:pStyle w:val="AttributeTableBody"/>
            </w:pPr>
            <w:r w:rsidRPr="00121095">
              <w:t>DTM</w:t>
            </w:r>
          </w:p>
        </w:tc>
        <w:tc>
          <w:tcPr>
            <w:tcW w:w="648" w:type="dxa"/>
            <w:tcBorders>
              <w:top w:val="dotted" w:sz="4" w:space="0" w:color="auto"/>
              <w:left w:val="nil"/>
              <w:bottom w:val="dotted" w:sz="4" w:space="0" w:color="auto"/>
              <w:right w:val="nil"/>
            </w:tcBorders>
            <w:shd w:val="clear" w:color="auto" w:fill="FFFFFF"/>
          </w:tcPr>
          <w:p w14:paraId="1D73DD0D"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00F4030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C2606EE"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49E49FF2" w14:textId="77777777" w:rsidR="00E921A2" w:rsidRPr="00121095" w:rsidRDefault="00E921A2">
            <w:pPr>
              <w:pStyle w:val="AttributeTableBody"/>
            </w:pPr>
            <w:r w:rsidRPr="00121095">
              <w:t>01441</w:t>
            </w:r>
          </w:p>
        </w:tc>
        <w:tc>
          <w:tcPr>
            <w:tcW w:w="3888" w:type="dxa"/>
            <w:tcBorders>
              <w:top w:val="dotted" w:sz="4" w:space="0" w:color="auto"/>
              <w:left w:val="nil"/>
              <w:bottom w:val="dotted" w:sz="4" w:space="0" w:color="auto"/>
              <w:right w:val="nil"/>
            </w:tcBorders>
            <w:shd w:val="clear" w:color="auto" w:fill="FFFFFF"/>
          </w:tcPr>
          <w:p w14:paraId="62D8D0D4" w14:textId="77777777" w:rsidR="00E921A2" w:rsidRPr="00121095" w:rsidRDefault="00E921A2">
            <w:pPr>
              <w:pStyle w:val="AttributeTableBody"/>
              <w:jc w:val="left"/>
            </w:pPr>
            <w:r w:rsidRPr="00121095">
              <w:t>Execution and Delivery Time</w:t>
            </w:r>
          </w:p>
        </w:tc>
      </w:tr>
      <w:tr w:rsidR="00E50DB9" w:rsidRPr="00E921A2" w14:paraId="537578A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7B990B93"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395E093A" w14:textId="77777777" w:rsidR="00E921A2" w:rsidRPr="00121095" w:rsidRDefault="00E921A2">
            <w:pPr>
              <w:pStyle w:val="AttributeTableBody"/>
            </w:pPr>
            <w:r w:rsidRPr="00121095">
              <w:t>1..1</w:t>
            </w:r>
          </w:p>
        </w:tc>
        <w:tc>
          <w:tcPr>
            <w:tcW w:w="720" w:type="dxa"/>
            <w:tcBorders>
              <w:top w:val="dotted" w:sz="4" w:space="0" w:color="auto"/>
              <w:left w:val="nil"/>
              <w:bottom w:val="dotted" w:sz="4" w:space="0" w:color="auto"/>
              <w:right w:val="nil"/>
            </w:tcBorders>
            <w:shd w:val="clear" w:color="auto" w:fill="FFFFFF"/>
          </w:tcPr>
          <w:p w14:paraId="6794D59A"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53D3657D"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6FE93F8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6236228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1D8BAF7" w14:textId="77777777" w:rsidR="00E921A2" w:rsidRPr="00121095" w:rsidRDefault="00000000">
            <w:pPr>
              <w:pStyle w:val="AttributeTableBody"/>
              <w:rPr>
                <w:rStyle w:val="HyperlinkTable"/>
              </w:rPr>
            </w:pPr>
            <w:hyperlink r:id="rId26" w:anchor="HL70395" w:history="1">
              <w:r w:rsidR="00E921A2" w:rsidRPr="00121095">
                <w:rPr>
                  <w:rStyle w:val="HyperlinkTable"/>
                </w:rPr>
                <w:t>0395</w:t>
              </w:r>
            </w:hyperlink>
          </w:p>
        </w:tc>
        <w:tc>
          <w:tcPr>
            <w:tcW w:w="720" w:type="dxa"/>
            <w:tcBorders>
              <w:top w:val="dotted" w:sz="4" w:space="0" w:color="auto"/>
              <w:left w:val="nil"/>
              <w:bottom w:val="dotted" w:sz="4" w:space="0" w:color="auto"/>
              <w:right w:val="nil"/>
            </w:tcBorders>
            <w:shd w:val="clear" w:color="auto" w:fill="FFFFFF"/>
          </w:tcPr>
          <w:p w14:paraId="0289689B" w14:textId="77777777" w:rsidR="00E921A2" w:rsidRPr="00121095" w:rsidRDefault="00E921A2">
            <w:pPr>
              <w:pStyle w:val="AttributeTableBody"/>
            </w:pPr>
            <w:r w:rsidRPr="00121095">
              <w:t>01443</w:t>
            </w:r>
          </w:p>
        </w:tc>
        <w:tc>
          <w:tcPr>
            <w:tcW w:w="3888" w:type="dxa"/>
            <w:tcBorders>
              <w:top w:val="dotted" w:sz="4" w:space="0" w:color="auto"/>
              <w:left w:val="nil"/>
              <w:bottom w:val="dotted" w:sz="4" w:space="0" w:color="auto"/>
              <w:right w:val="nil"/>
            </w:tcBorders>
            <w:shd w:val="clear" w:color="auto" w:fill="FFFFFF"/>
          </w:tcPr>
          <w:p w14:paraId="6C7EB1BC" w14:textId="77777777" w:rsidR="00E921A2" w:rsidRPr="00121095" w:rsidRDefault="00E921A2">
            <w:pPr>
              <w:pStyle w:val="AttributeTableBody"/>
              <w:jc w:val="left"/>
            </w:pPr>
            <w:r w:rsidRPr="00121095">
              <w:t>Modify Indicator</w:t>
            </w:r>
          </w:p>
        </w:tc>
      </w:tr>
      <w:tr w:rsidR="00E50DB9" w:rsidRPr="00E921A2" w14:paraId="3363CFB2"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CA36DAC" w14:textId="77777777" w:rsidR="00E921A2" w:rsidRPr="00121095" w:rsidRDefault="00E921A2">
            <w:pPr>
              <w:pStyle w:val="AttributeTableBody"/>
            </w:pPr>
            <w:r w:rsidRPr="00121095">
              <w:t>6</w:t>
            </w:r>
          </w:p>
        </w:tc>
        <w:tc>
          <w:tcPr>
            <w:tcW w:w="648" w:type="dxa"/>
            <w:tcBorders>
              <w:top w:val="dotted" w:sz="4" w:space="0" w:color="auto"/>
              <w:left w:val="nil"/>
              <w:bottom w:val="dotted" w:sz="4" w:space="0" w:color="auto"/>
              <w:right w:val="nil"/>
            </w:tcBorders>
            <w:shd w:val="clear" w:color="auto" w:fill="FFFFFF"/>
          </w:tcPr>
          <w:p w14:paraId="04B33DC0"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B548F31"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26063D98" w14:textId="77777777" w:rsidR="00E921A2" w:rsidRPr="00121095" w:rsidRDefault="00E921A2">
            <w:pPr>
              <w:pStyle w:val="AttributeTableBody"/>
            </w:pPr>
            <w:r w:rsidRPr="00121095">
              <w:t>SRT</w:t>
            </w:r>
          </w:p>
        </w:tc>
        <w:tc>
          <w:tcPr>
            <w:tcW w:w="648" w:type="dxa"/>
            <w:tcBorders>
              <w:top w:val="dotted" w:sz="4" w:space="0" w:color="auto"/>
              <w:left w:val="nil"/>
              <w:bottom w:val="dotted" w:sz="4" w:space="0" w:color="auto"/>
              <w:right w:val="nil"/>
            </w:tcBorders>
            <w:shd w:val="clear" w:color="auto" w:fill="FFFFFF"/>
          </w:tcPr>
          <w:p w14:paraId="5875AE2F"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35A8233B"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0E5C665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09CE5A78" w14:textId="77777777" w:rsidR="00E921A2" w:rsidRPr="00121095" w:rsidRDefault="00E921A2">
            <w:pPr>
              <w:pStyle w:val="AttributeTableBody"/>
            </w:pPr>
            <w:r w:rsidRPr="00121095">
              <w:t>01624</w:t>
            </w:r>
          </w:p>
        </w:tc>
        <w:tc>
          <w:tcPr>
            <w:tcW w:w="3888" w:type="dxa"/>
            <w:tcBorders>
              <w:top w:val="dotted" w:sz="4" w:space="0" w:color="auto"/>
              <w:left w:val="nil"/>
              <w:bottom w:val="dotted" w:sz="4" w:space="0" w:color="auto"/>
              <w:right w:val="nil"/>
            </w:tcBorders>
            <w:shd w:val="clear" w:color="auto" w:fill="FFFFFF"/>
          </w:tcPr>
          <w:p w14:paraId="4C7158AD" w14:textId="77777777" w:rsidR="00E921A2" w:rsidRPr="00121095" w:rsidRDefault="00E921A2">
            <w:pPr>
              <w:pStyle w:val="AttributeTableBody"/>
              <w:jc w:val="left"/>
            </w:pPr>
            <w:r w:rsidRPr="00121095">
              <w:t>Sort-by Field</w:t>
            </w:r>
          </w:p>
        </w:tc>
      </w:tr>
      <w:tr w:rsidR="00E921A2" w:rsidRPr="00E921A2" w14:paraId="699B3D28"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723BA41" w14:textId="77777777" w:rsidR="00E921A2" w:rsidRPr="00121095" w:rsidRDefault="00E921A2">
            <w:pPr>
              <w:pStyle w:val="AttributeTableBody"/>
            </w:pPr>
            <w:r w:rsidRPr="00121095">
              <w:t>7</w:t>
            </w:r>
          </w:p>
        </w:tc>
        <w:tc>
          <w:tcPr>
            <w:tcW w:w="648" w:type="dxa"/>
            <w:tcBorders>
              <w:top w:val="dotted" w:sz="4" w:space="0" w:color="auto"/>
              <w:left w:val="nil"/>
              <w:bottom w:val="single" w:sz="4" w:space="0" w:color="auto"/>
              <w:right w:val="nil"/>
            </w:tcBorders>
            <w:shd w:val="clear" w:color="auto" w:fill="FFFFFF"/>
          </w:tcPr>
          <w:p w14:paraId="50AD1A3E" w14:textId="77777777" w:rsidR="00E921A2" w:rsidRPr="00121095" w:rsidRDefault="00E921A2">
            <w:pPr>
              <w:pStyle w:val="AttributeTableBody"/>
            </w:pPr>
            <w:r w:rsidRPr="00121095">
              <w:t>1..256</w:t>
            </w:r>
          </w:p>
        </w:tc>
        <w:tc>
          <w:tcPr>
            <w:tcW w:w="720" w:type="dxa"/>
            <w:tcBorders>
              <w:top w:val="dotted" w:sz="4" w:space="0" w:color="auto"/>
              <w:left w:val="nil"/>
              <w:bottom w:val="single" w:sz="4" w:space="0" w:color="auto"/>
              <w:right w:val="nil"/>
            </w:tcBorders>
            <w:shd w:val="clear" w:color="auto" w:fill="FFFFFF"/>
          </w:tcPr>
          <w:p w14:paraId="1BD49311"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451AC526" w14:textId="77777777" w:rsidR="00E921A2" w:rsidRPr="00121095" w:rsidRDefault="00E921A2">
            <w:pPr>
              <w:pStyle w:val="AttributeTableBody"/>
            </w:pPr>
            <w:r w:rsidRPr="00121095">
              <w:t>ID</w:t>
            </w:r>
          </w:p>
        </w:tc>
        <w:tc>
          <w:tcPr>
            <w:tcW w:w="648" w:type="dxa"/>
            <w:tcBorders>
              <w:top w:val="dotted" w:sz="4" w:space="0" w:color="auto"/>
              <w:left w:val="nil"/>
              <w:bottom w:val="single" w:sz="4" w:space="0" w:color="auto"/>
              <w:right w:val="nil"/>
            </w:tcBorders>
            <w:shd w:val="clear" w:color="auto" w:fill="FFFFFF"/>
          </w:tcPr>
          <w:p w14:paraId="2F0A11B5"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0560A7F" w14:textId="77777777" w:rsidR="00E921A2" w:rsidRPr="00121095" w:rsidRDefault="00E921A2">
            <w:pPr>
              <w:pStyle w:val="AttributeTableBody"/>
            </w:pPr>
            <w:r w:rsidRPr="00121095">
              <w:t>Y</w:t>
            </w:r>
          </w:p>
        </w:tc>
        <w:tc>
          <w:tcPr>
            <w:tcW w:w="720" w:type="dxa"/>
            <w:tcBorders>
              <w:top w:val="dotted" w:sz="4" w:space="0" w:color="auto"/>
              <w:left w:val="nil"/>
              <w:bottom w:val="single" w:sz="4" w:space="0" w:color="auto"/>
              <w:right w:val="nil"/>
            </w:tcBorders>
            <w:shd w:val="clear" w:color="auto" w:fill="FFFFFF"/>
          </w:tcPr>
          <w:p w14:paraId="6FDD7763" w14:textId="77777777" w:rsidR="00E921A2" w:rsidRPr="00121095" w:rsidRDefault="00000000">
            <w:pPr>
              <w:pStyle w:val="AttributeTableBody"/>
              <w:rPr>
                <w:rStyle w:val="HyperlinkTable"/>
              </w:rPr>
            </w:pPr>
            <w:hyperlink r:id="rId27" w:anchor="HL70391" w:history="1">
              <w:r w:rsidR="00E921A2" w:rsidRPr="00121095">
                <w:rPr>
                  <w:rStyle w:val="HyperlinkTable"/>
                </w:rPr>
                <w:t>0391</w:t>
              </w:r>
            </w:hyperlink>
          </w:p>
        </w:tc>
        <w:tc>
          <w:tcPr>
            <w:tcW w:w="720" w:type="dxa"/>
            <w:tcBorders>
              <w:top w:val="dotted" w:sz="4" w:space="0" w:color="auto"/>
              <w:left w:val="nil"/>
              <w:bottom w:val="single" w:sz="4" w:space="0" w:color="auto"/>
              <w:right w:val="nil"/>
            </w:tcBorders>
            <w:shd w:val="clear" w:color="auto" w:fill="FFFFFF"/>
          </w:tcPr>
          <w:p w14:paraId="1E39F539" w14:textId="77777777" w:rsidR="00E921A2" w:rsidRPr="00121095" w:rsidRDefault="00E921A2">
            <w:pPr>
              <w:pStyle w:val="AttributeTableBody"/>
            </w:pPr>
            <w:r w:rsidRPr="00121095">
              <w:t>01594</w:t>
            </w:r>
          </w:p>
        </w:tc>
        <w:tc>
          <w:tcPr>
            <w:tcW w:w="3888" w:type="dxa"/>
            <w:tcBorders>
              <w:top w:val="dotted" w:sz="4" w:space="0" w:color="auto"/>
              <w:left w:val="nil"/>
              <w:bottom w:val="single" w:sz="4" w:space="0" w:color="auto"/>
              <w:right w:val="nil"/>
            </w:tcBorders>
            <w:shd w:val="clear" w:color="auto" w:fill="FFFFFF"/>
          </w:tcPr>
          <w:p w14:paraId="308140AF" w14:textId="77777777" w:rsidR="00E921A2" w:rsidRPr="00121095" w:rsidRDefault="00E921A2">
            <w:pPr>
              <w:pStyle w:val="AttributeTableBody"/>
              <w:jc w:val="left"/>
            </w:pPr>
            <w:r w:rsidRPr="00121095">
              <w:t xml:space="preserve">Segment group inclusion </w:t>
            </w:r>
          </w:p>
        </w:tc>
      </w:tr>
    </w:tbl>
    <w:p w14:paraId="03862198" w14:textId="7FEAA0D5" w:rsidR="00E921A2" w:rsidRPr="00121095" w:rsidRDefault="002044FB" w:rsidP="002044FB">
      <w:pPr>
        <w:pStyle w:val="Heading4"/>
        <w:numPr>
          <w:ilvl w:val="0"/>
          <w:numId w:val="0"/>
        </w:numPr>
        <w:tabs>
          <w:tab w:val="left" w:pos="2160"/>
        </w:tabs>
        <w:rPr>
          <w:vanish/>
        </w:rPr>
      </w:pPr>
      <w:bookmarkStart w:id="434" w:name="_Toc495483585"/>
      <w:bookmarkStart w:id="435" w:name="_Toc24273806"/>
      <w:r w:rsidRPr="00121095">
        <w:rPr>
          <w:vanish/>
        </w:rPr>
        <w:t>5.5.6.0</w:t>
      </w:r>
      <w:r w:rsidRPr="00121095">
        <w:rPr>
          <w:vanish/>
        </w:rPr>
        <w:tab/>
      </w:r>
      <w:r w:rsidR="00E921A2" w:rsidRPr="00121095">
        <w:rPr>
          <w:vanish/>
        </w:rPr>
        <w:t>RCP field definitions</w:t>
      </w:r>
      <w:bookmarkEnd w:id="434"/>
      <w:bookmarkEnd w:id="435"/>
      <w:r w:rsidR="00BF2FE6" w:rsidRPr="00121095">
        <w:rPr>
          <w:vanish/>
        </w:rPr>
        <w:fldChar w:fldCharType="begin"/>
      </w:r>
      <w:r w:rsidR="00E921A2" w:rsidRPr="00121095">
        <w:rPr>
          <w:vanish/>
        </w:rPr>
        <w:instrText xml:space="preserve"> XE "RCP </w:instrText>
      </w:r>
      <w:r w:rsidR="00514A79">
        <w:rPr>
          <w:vanish/>
        </w:rPr>
        <w:instrText>–</w:instrText>
      </w:r>
      <w:r w:rsidR="00E921A2" w:rsidRPr="00121095">
        <w:rPr>
          <w:vanish/>
        </w:rPr>
        <w:instrText xml:space="preserve"> data element definitions" </w:instrText>
      </w:r>
      <w:r w:rsidR="00BF2FE6" w:rsidRPr="00121095">
        <w:rPr>
          <w:vanish/>
        </w:rPr>
        <w:fldChar w:fldCharType="end"/>
      </w:r>
    </w:p>
    <w:p w14:paraId="4BC37393" w14:textId="5521774D" w:rsidR="00E921A2" w:rsidRPr="00121095" w:rsidRDefault="002044FB" w:rsidP="002044FB">
      <w:pPr>
        <w:pStyle w:val="Heading4"/>
        <w:numPr>
          <w:ilvl w:val="0"/>
          <w:numId w:val="0"/>
        </w:numPr>
        <w:tabs>
          <w:tab w:val="left" w:pos="2160"/>
        </w:tabs>
      </w:pPr>
      <w:bookmarkStart w:id="436" w:name="_Toc495483586"/>
      <w:bookmarkStart w:id="437" w:name="_Toc24273807"/>
      <w:r w:rsidRPr="00121095">
        <w:t>5.5.6.1</w:t>
      </w:r>
      <w:r w:rsidRPr="00121095">
        <w:tab/>
      </w:r>
      <w:r w:rsidR="00E921A2" w:rsidRPr="00121095">
        <w:t>RCP-1   Query Priority   (ID)   00027</w:t>
      </w:r>
      <w:bookmarkEnd w:id="436"/>
      <w:bookmarkEnd w:id="437"/>
      <w:r w:rsidR="00E921A2" w:rsidRPr="00121095">
        <w:t xml:space="preserve"> </w:t>
      </w:r>
      <w:r w:rsidR="00BF2FE6" w:rsidRPr="00121095">
        <w:fldChar w:fldCharType="begin"/>
      </w:r>
      <w:r w:rsidR="00E921A2" w:rsidRPr="00121095">
        <w:instrText xml:space="preserve"> XE "Query priority" </w:instrText>
      </w:r>
      <w:r w:rsidR="00BF2FE6" w:rsidRPr="00121095">
        <w:fldChar w:fldCharType="end"/>
      </w:r>
    </w:p>
    <w:p w14:paraId="2435A073" w14:textId="77777777" w:rsidR="00E921A2" w:rsidRPr="00121095" w:rsidRDefault="00E921A2">
      <w:pPr>
        <w:pStyle w:val="NormalIndented"/>
      </w:pPr>
      <w:r w:rsidRPr="00121095">
        <w:t xml:space="preserve">Definition:  This field contains the time frame in which the response is expected.  Refer to </w:t>
      </w:r>
      <w:hyperlink r:id="rId28" w:anchor="HL70091" w:history="1">
        <w:r w:rsidRPr="00121095">
          <w:rPr>
            <w:rStyle w:val="ReferenceHL7Table"/>
          </w:rPr>
          <w:t xml:space="preserve">HL7 Table 0091 </w:t>
        </w:r>
        <w:r w:rsidR="00514A79">
          <w:rPr>
            <w:rStyle w:val="ReferenceHL7Table"/>
          </w:rPr>
          <w:t>–</w:t>
        </w:r>
        <w:r w:rsidRPr="00121095">
          <w:rPr>
            <w:rStyle w:val="ReferenceHL7Table"/>
          </w:rPr>
          <w:t xml:space="preserve"> Query priority</w:t>
        </w:r>
      </w:hyperlink>
      <w:r w:rsidRPr="00121095">
        <w:t xml:space="preserve"> </w:t>
      </w:r>
      <w:r>
        <w:t xml:space="preserve">in Chapter 2C, Code Tables, </w:t>
      </w:r>
      <w:r w:rsidRPr="00121095">
        <w:t xml:space="preserve">for valid values.  Table values and subsequent fields specify time frames for response. </w:t>
      </w:r>
    </w:p>
    <w:p w14:paraId="385931A5" w14:textId="36A78EE3" w:rsidR="00E921A2" w:rsidRPr="00121095" w:rsidRDefault="002044FB" w:rsidP="002044FB">
      <w:pPr>
        <w:pStyle w:val="Heading4"/>
        <w:numPr>
          <w:ilvl w:val="0"/>
          <w:numId w:val="0"/>
        </w:numPr>
        <w:tabs>
          <w:tab w:val="left" w:pos="2160"/>
        </w:tabs>
      </w:pPr>
      <w:bookmarkStart w:id="438" w:name="_Toc495483587"/>
      <w:bookmarkStart w:id="439" w:name="_Toc24273808"/>
      <w:r w:rsidRPr="00121095">
        <w:t>5.5.6.2</w:t>
      </w:r>
      <w:r w:rsidRPr="00121095">
        <w:tab/>
      </w:r>
      <w:r w:rsidR="00E921A2" w:rsidRPr="00121095">
        <w:t>RCP-2   Quantity Limited Request   (CQ)   00031</w:t>
      </w:r>
      <w:bookmarkEnd w:id="438"/>
      <w:bookmarkEnd w:id="439"/>
      <w:r w:rsidR="00BF2FE6" w:rsidRPr="00121095">
        <w:fldChar w:fldCharType="begin"/>
      </w:r>
      <w:r w:rsidR="00E921A2" w:rsidRPr="00121095">
        <w:instrText xml:space="preserve"> XE "Quantity limited request" </w:instrText>
      </w:r>
      <w:r w:rsidR="00BF2FE6" w:rsidRPr="00121095">
        <w:fldChar w:fldCharType="end"/>
      </w:r>
    </w:p>
    <w:p w14:paraId="50D266ED" w14:textId="77777777" w:rsidR="00E921A2" w:rsidRPr="00121095" w:rsidRDefault="00E921A2" w:rsidP="00BF5311">
      <w:pPr>
        <w:pStyle w:val="Components"/>
      </w:pPr>
      <w:bookmarkStart w:id="440" w:name="CQComponent"/>
      <w:r w:rsidRPr="00121095">
        <w:t>Components:  &lt;Quantity (NM)&gt; ^ &lt;Units (CWE)&gt;</w:t>
      </w:r>
    </w:p>
    <w:p w14:paraId="32C35FB9" w14:textId="77777777" w:rsidR="00E921A2" w:rsidRPr="00121095" w:rsidRDefault="00E921A2" w:rsidP="00BF5311">
      <w:pPr>
        <w:pStyle w:val="Components"/>
      </w:pPr>
      <w:r w:rsidRPr="00121095">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0"/>
    </w:p>
    <w:p w14:paraId="0C3C1CF1" w14:textId="77777777" w:rsidR="00E921A2" w:rsidRPr="00121095" w:rsidRDefault="00E921A2">
      <w:pPr>
        <w:pStyle w:val="NormalIndented"/>
      </w:pPr>
      <w:r w:rsidRPr="00121095">
        <w:t xml:space="preserve">Definition:  This field contains the maximum length of the response that can be accepted by the requesting system.  Valid entries are numerical values (in the first component) given in the units specified in the second component. Default is LI (lines). </w:t>
      </w:r>
    </w:p>
    <w:p w14:paraId="792F1021" w14:textId="77777777" w:rsidR="00E921A2" w:rsidRPr="00121095" w:rsidRDefault="00E921A2">
      <w:pPr>
        <w:pStyle w:val="NormalIndented"/>
      </w:pPr>
      <w:r w:rsidRPr="00121095">
        <w:t>Refer to</w:t>
      </w:r>
      <w:r w:rsidRPr="00121095">
        <w:rPr>
          <w:i/>
        </w:rPr>
        <w:t xml:space="preserve"> </w:t>
      </w:r>
      <w:hyperlink r:id="rId29" w:anchor="HL70126" w:history="1">
        <w:r w:rsidRPr="00121095">
          <w:rPr>
            <w:rStyle w:val="ReferenceHL7Table"/>
          </w:rPr>
          <w:t xml:space="preserve">HL7 Table 0126 </w:t>
        </w:r>
        <w:r w:rsidR="00514A79">
          <w:rPr>
            <w:rStyle w:val="ReferenceHL7Table"/>
          </w:rPr>
          <w:t>–</w:t>
        </w:r>
        <w:r w:rsidRPr="00121095">
          <w:rPr>
            <w:rStyle w:val="ReferenceHL7Table"/>
          </w:rPr>
          <w:t xml:space="preserve"> Quantity limited request</w:t>
        </w:r>
      </w:hyperlink>
      <w:r w:rsidRPr="00121095">
        <w:t xml:space="preserve"> </w:t>
      </w:r>
      <w:r>
        <w:t xml:space="preserve">in Chapter 2C, Code Tables, </w:t>
      </w:r>
      <w:r w:rsidRPr="00121095">
        <w:t xml:space="preserve">for valid entries for the second component.  In a segment pattern response, a line is defined as a single segment. </w:t>
      </w:r>
    </w:p>
    <w:p w14:paraId="1D8AC63D" w14:textId="744FDB93" w:rsidR="00E921A2" w:rsidRPr="00121095" w:rsidRDefault="002044FB" w:rsidP="002044FB">
      <w:pPr>
        <w:pStyle w:val="Heading4"/>
        <w:numPr>
          <w:ilvl w:val="0"/>
          <w:numId w:val="0"/>
        </w:numPr>
        <w:tabs>
          <w:tab w:val="left" w:pos="2160"/>
        </w:tabs>
      </w:pPr>
      <w:bookmarkStart w:id="441" w:name="_Ref487524757"/>
      <w:bookmarkStart w:id="442" w:name="_Toc495483588"/>
      <w:bookmarkStart w:id="443" w:name="_Toc24273809"/>
      <w:r w:rsidRPr="00121095">
        <w:t>5.5.6.3</w:t>
      </w:r>
      <w:r w:rsidRPr="00121095">
        <w:tab/>
      </w:r>
      <w:r w:rsidR="00E921A2" w:rsidRPr="00121095">
        <w:t>RCP-3   Response Modality   (CNE)   01440</w:t>
      </w:r>
      <w:bookmarkEnd w:id="441"/>
      <w:bookmarkEnd w:id="442"/>
      <w:bookmarkEnd w:id="443"/>
      <w:r w:rsidR="00E921A2" w:rsidRPr="00121095">
        <w:t xml:space="preserve"> </w:t>
      </w:r>
      <w:r w:rsidR="00BF2FE6" w:rsidRPr="00121095">
        <w:fldChar w:fldCharType="begin"/>
      </w:r>
      <w:r w:rsidR="00E921A2" w:rsidRPr="00121095">
        <w:instrText xml:space="preserve"> XE "Response modality" </w:instrText>
      </w:r>
      <w:r w:rsidR="00BF2FE6" w:rsidRPr="00121095">
        <w:fldChar w:fldCharType="end"/>
      </w:r>
    </w:p>
    <w:p w14:paraId="6FE3DC90" w14:textId="77777777" w:rsidR="00E921A2" w:rsidRPr="00121095" w:rsidRDefault="00E921A2" w:rsidP="00BF5311">
      <w:pPr>
        <w:pStyle w:val="Components"/>
        <w:rPr>
          <w:noProof/>
        </w:rPr>
      </w:pPr>
      <w:bookmarkStart w:id="444" w:name="CN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44"/>
    </w:p>
    <w:p w14:paraId="13916851" w14:textId="77777777" w:rsidR="00E921A2" w:rsidRPr="00121095" w:rsidRDefault="00E921A2">
      <w:pPr>
        <w:pStyle w:val="NormalIndented"/>
      </w:pPr>
      <w:r w:rsidRPr="00121095">
        <w:t xml:space="preserve">Definition:  This field specifies the timing and grouping of the response message(s).  Refer to </w:t>
      </w:r>
      <w:hyperlink r:id="rId30" w:anchor="HL70394" w:history="1">
        <w:r w:rsidRPr="00121095">
          <w:rPr>
            <w:rStyle w:val="ReferenceHL7Table"/>
          </w:rPr>
          <w:t>HL7 Table 0394 – Response modality</w:t>
        </w:r>
      </w:hyperlink>
      <w:r w:rsidRPr="00121095">
        <w:t xml:space="preserve"> </w:t>
      </w:r>
      <w:r>
        <w:t xml:space="preserve">in Chapter 2C, Code Tables, </w:t>
      </w:r>
      <w:r w:rsidRPr="00121095">
        <w:t>for valid values.</w:t>
      </w:r>
    </w:p>
    <w:p w14:paraId="4C5BA366" w14:textId="66B9787A" w:rsidR="00E921A2" w:rsidRPr="00121095" w:rsidRDefault="002044FB" w:rsidP="002044FB">
      <w:pPr>
        <w:pStyle w:val="Heading4"/>
        <w:numPr>
          <w:ilvl w:val="0"/>
          <w:numId w:val="0"/>
        </w:numPr>
        <w:tabs>
          <w:tab w:val="left" w:pos="2160"/>
        </w:tabs>
      </w:pPr>
      <w:bookmarkStart w:id="445" w:name="_Toc495483589"/>
      <w:bookmarkStart w:id="446" w:name="_Toc24273810"/>
      <w:r w:rsidRPr="00121095">
        <w:t>5.5.6.4</w:t>
      </w:r>
      <w:r w:rsidRPr="00121095">
        <w:tab/>
      </w:r>
      <w:r w:rsidR="00E921A2" w:rsidRPr="00121095">
        <w:t>RCP-4   Execution and Delivery Time   (DTM)   01441</w:t>
      </w:r>
      <w:bookmarkEnd w:id="445"/>
      <w:bookmarkEnd w:id="446"/>
      <w:r w:rsidR="00E921A2" w:rsidRPr="00121095">
        <w:t xml:space="preserve"> </w:t>
      </w:r>
      <w:r w:rsidR="00BF2FE6" w:rsidRPr="00121095">
        <w:fldChar w:fldCharType="begin"/>
      </w:r>
      <w:r w:rsidR="00E921A2" w:rsidRPr="00121095">
        <w:instrText xml:space="preserve"> XE "Execution and delivery time" </w:instrText>
      </w:r>
      <w:r w:rsidR="00BF2FE6" w:rsidRPr="00121095">
        <w:fldChar w:fldCharType="end"/>
      </w:r>
    </w:p>
    <w:p w14:paraId="72984DD4" w14:textId="77777777" w:rsidR="00E921A2" w:rsidRPr="00121095" w:rsidRDefault="00E921A2">
      <w:pPr>
        <w:pStyle w:val="NormalIndented"/>
      </w:pPr>
      <w:r w:rsidRPr="00121095">
        <w:t xml:space="preserve">Definition:  Specifies the time the response is to be returned.  This field is only valued when </w:t>
      </w:r>
      <w:r w:rsidRPr="00121095">
        <w:rPr>
          <w:rStyle w:val="ReferenceAttribute"/>
        </w:rPr>
        <w:t>RCP-1-Query priority</w:t>
      </w:r>
      <w:r w:rsidRPr="00121095">
        <w:t xml:space="preserve"> contains the value </w:t>
      </w:r>
      <w:r w:rsidRPr="00121095">
        <w:rPr>
          <w:b/>
        </w:rPr>
        <w:t>D</w:t>
      </w:r>
      <w:r w:rsidRPr="00121095">
        <w:t xml:space="preserve"> (Deferred).</w:t>
      </w:r>
    </w:p>
    <w:p w14:paraId="57EEACAF" w14:textId="7356DF17" w:rsidR="00E921A2" w:rsidRPr="00121095" w:rsidRDefault="002044FB" w:rsidP="002044FB">
      <w:pPr>
        <w:pStyle w:val="Heading4"/>
        <w:numPr>
          <w:ilvl w:val="0"/>
          <w:numId w:val="0"/>
        </w:numPr>
        <w:tabs>
          <w:tab w:val="left" w:pos="2160"/>
        </w:tabs>
      </w:pPr>
      <w:bookmarkStart w:id="447" w:name="_Toc495483590"/>
      <w:bookmarkStart w:id="448" w:name="_Toc24273811"/>
      <w:r w:rsidRPr="00121095">
        <w:t>5.5.6.5</w:t>
      </w:r>
      <w:r w:rsidRPr="00121095">
        <w:tab/>
      </w:r>
      <w:r w:rsidR="00E921A2" w:rsidRPr="00121095">
        <w:t>RCP-5   Modify Indicator   (ID)   01443</w:t>
      </w:r>
      <w:bookmarkEnd w:id="447"/>
      <w:bookmarkEnd w:id="448"/>
      <w:r w:rsidR="00E921A2" w:rsidRPr="00121095">
        <w:t xml:space="preserve"> </w:t>
      </w:r>
      <w:r w:rsidR="00BF2FE6" w:rsidRPr="00121095">
        <w:fldChar w:fldCharType="begin"/>
      </w:r>
      <w:r w:rsidR="00E921A2" w:rsidRPr="00121095">
        <w:instrText xml:space="preserve"> XE "Modify indicator" </w:instrText>
      </w:r>
      <w:r w:rsidR="00BF2FE6" w:rsidRPr="00121095">
        <w:fldChar w:fldCharType="end"/>
      </w:r>
    </w:p>
    <w:p w14:paraId="7A639A59" w14:textId="77777777" w:rsidR="00E921A2" w:rsidRPr="00121095" w:rsidRDefault="00E921A2">
      <w:pPr>
        <w:pStyle w:val="NormalIndented"/>
      </w:pPr>
      <w:r w:rsidRPr="00121095">
        <w:t xml:space="preserve">Definition:  This field specifies whether the subscription is new or is being modified.  Refer to </w:t>
      </w:r>
      <w:hyperlink r:id="rId31" w:anchor="HL70395" w:history="1">
        <w:r w:rsidRPr="00121095">
          <w:rPr>
            <w:rStyle w:val="ReferenceHL7Table"/>
          </w:rPr>
          <w:t xml:space="preserve">HL7 Table 0395 </w:t>
        </w:r>
        <w:r w:rsidR="00514A79">
          <w:rPr>
            <w:rStyle w:val="ReferenceHL7Table"/>
          </w:rPr>
          <w:t>–</w:t>
        </w:r>
        <w:r w:rsidRPr="00121095">
          <w:rPr>
            <w:rStyle w:val="ReferenceHL7Table"/>
          </w:rPr>
          <w:t xml:space="preserve"> Modify indicator</w:t>
        </w:r>
      </w:hyperlink>
      <w:r w:rsidRPr="00121095">
        <w:rPr>
          <w:i/>
        </w:rPr>
        <w:t xml:space="preserve"> </w:t>
      </w:r>
      <w:r w:rsidRPr="00C7415F">
        <w:t>in Chapter 2C, Code Tables,</w:t>
      </w:r>
      <w:r>
        <w:rPr>
          <w:i/>
        </w:rPr>
        <w:t xml:space="preserve"> </w:t>
      </w:r>
      <w:r w:rsidRPr="00121095">
        <w:t>for valid values.</w:t>
      </w:r>
    </w:p>
    <w:p w14:paraId="5A25544C" w14:textId="6AC06E5D" w:rsidR="00E921A2" w:rsidRPr="00121095" w:rsidRDefault="002044FB" w:rsidP="002044FB">
      <w:pPr>
        <w:pStyle w:val="Heading4"/>
        <w:numPr>
          <w:ilvl w:val="0"/>
          <w:numId w:val="0"/>
        </w:numPr>
        <w:tabs>
          <w:tab w:val="left" w:pos="2160"/>
        </w:tabs>
      </w:pPr>
      <w:bookmarkStart w:id="449" w:name="_Hlt426236"/>
      <w:bookmarkStart w:id="450" w:name="_Toc495483591"/>
      <w:bookmarkStart w:id="451" w:name="_Toc24273812"/>
      <w:bookmarkStart w:id="452" w:name="_Ref175045097"/>
      <w:bookmarkStart w:id="453" w:name="_Ref175045157"/>
      <w:bookmarkStart w:id="454" w:name="_Ref465740022"/>
      <w:bookmarkEnd w:id="449"/>
      <w:r w:rsidRPr="00121095">
        <w:t>5.5.6.6</w:t>
      </w:r>
      <w:r w:rsidRPr="00121095">
        <w:tab/>
      </w:r>
      <w:r w:rsidR="00E921A2" w:rsidRPr="00121095">
        <w:t>RCP-6   Sort-by Field   (SRT)   01624</w:t>
      </w:r>
      <w:bookmarkEnd w:id="450"/>
      <w:bookmarkEnd w:id="451"/>
      <w:bookmarkEnd w:id="452"/>
      <w:bookmarkEnd w:id="453"/>
      <w:r w:rsidR="00E921A2" w:rsidRPr="00121095">
        <w:t xml:space="preserve"> </w:t>
      </w:r>
      <w:r w:rsidR="00BF2FE6" w:rsidRPr="00121095">
        <w:fldChar w:fldCharType="begin"/>
      </w:r>
      <w:r w:rsidR="00E921A2" w:rsidRPr="00121095">
        <w:instrText xml:space="preserve"> XE "Sort-by field" </w:instrText>
      </w:r>
      <w:r w:rsidR="00BF2FE6" w:rsidRPr="00121095">
        <w:fldChar w:fldCharType="end"/>
      </w:r>
    </w:p>
    <w:p w14:paraId="651FCD23" w14:textId="77777777" w:rsidR="00E921A2" w:rsidRPr="00121095" w:rsidRDefault="00E921A2" w:rsidP="00BF5311">
      <w:pPr>
        <w:pStyle w:val="Components"/>
      </w:pPr>
      <w:bookmarkStart w:id="455" w:name="SRTComponent"/>
      <w:r w:rsidRPr="00121095">
        <w:t>Components:  &lt;Sort-by Field (ST)&gt; ^ &lt;Sequencing (ID)&gt;</w:t>
      </w:r>
      <w:bookmarkEnd w:id="455"/>
    </w:p>
    <w:p w14:paraId="100D9647" w14:textId="79B74691" w:rsidR="00E921A2" w:rsidRPr="00121095" w:rsidRDefault="00E921A2">
      <w:pPr>
        <w:pStyle w:val="NormalIndented"/>
      </w:pPr>
      <w:r w:rsidRPr="00121095">
        <w:t xml:space="preserve">Definition:  For queries requesting a tabular response, this field specifies by which fields the response is to be sorted, and the order(s) in which sorting is to be performed. When the QSC variant is not in use, the values specified for the first component in this field are derived from the ColName field of the Output Specification and Commentary; see section </w:t>
      </w:r>
      <w:r w:rsidR="002503D5">
        <w:fldChar w:fldCharType="begin"/>
      </w:r>
      <w:r w:rsidR="002503D5">
        <w:instrText xml:space="preserve"> REF _Ref487442874 \r \h  \* MERGEFORMAT </w:instrText>
      </w:r>
      <w:r w:rsidR="002503D5">
        <w:fldChar w:fldCharType="separate"/>
      </w:r>
      <w:r w:rsidR="00C244BF" w:rsidRPr="00C244BF">
        <w:rPr>
          <w:rStyle w:val="HyperlinkText"/>
        </w:rPr>
        <w:t>5.3.3.1</w:t>
      </w:r>
      <w:r w:rsidR="002503D5">
        <w:fldChar w:fldCharType="end"/>
      </w:r>
      <w:r w:rsidRPr="00121095">
        <w:t>, "</w:t>
      </w:r>
      <w:r w:rsidR="002503D5">
        <w:fldChar w:fldCharType="begin"/>
      </w:r>
      <w:r w:rsidR="002503D5">
        <w:instrText xml:space="preserve"> REF _Ref487442874 \h  \* MERGEFORMAT </w:instrText>
      </w:r>
      <w:r w:rsidR="002503D5">
        <w:fldChar w:fldCharType="separate"/>
      </w:r>
      <w:r w:rsidR="00C244BF" w:rsidRPr="00C244BF">
        <w:rPr>
          <w:rStyle w:val="HyperlinkText"/>
        </w:rPr>
        <w:t>Query Profile template for query with tabular response</w:t>
      </w:r>
      <w:r w:rsidR="002503D5">
        <w:fldChar w:fldCharType="end"/>
      </w:r>
      <w:r w:rsidRPr="00121095">
        <w:t xml:space="preserve">."  When the QSC variant is used, the values are derived from the ColName field of the Input/Output Specification and Commentary; see section </w:t>
      </w:r>
      <w:r w:rsidR="002503D5">
        <w:fldChar w:fldCharType="begin"/>
      </w:r>
      <w:r w:rsidR="002503D5">
        <w:instrText xml:space="preserve"> REF _Ref487443031 \r \h  \* MERGEFORMAT </w:instrText>
      </w:r>
      <w:r w:rsidR="002503D5">
        <w:fldChar w:fldCharType="separate"/>
      </w:r>
      <w:r w:rsidR="00C244BF" w:rsidRPr="00C244BF">
        <w:rPr>
          <w:rStyle w:val="HyperlinkText"/>
        </w:rPr>
        <w:t>5.9.4.1</w:t>
      </w:r>
      <w:r w:rsidR="002503D5">
        <w:fldChar w:fldCharType="end"/>
      </w:r>
      <w:r w:rsidRPr="00121095">
        <w:t>, "</w:t>
      </w:r>
      <w:r w:rsidR="002503D5">
        <w:fldChar w:fldCharType="begin"/>
      </w:r>
      <w:r w:rsidR="002503D5">
        <w:instrText xml:space="preserve"> REF _Ref487443031 \h  \* MERGEFORMAT </w:instrText>
      </w:r>
      <w:r w:rsidR="002503D5">
        <w:fldChar w:fldCharType="separate"/>
      </w:r>
      <w:r w:rsidR="00C244BF" w:rsidRPr="00C244BF">
        <w:rPr>
          <w:rStyle w:val="HyperlinkText"/>
        </w:rPr>
        <w:t>Pharmacy example</w:t>
      </w:r>
      <w:r w:rsidR="002503D5">
        <w:fldChar w:fldCharType="end"/>
      </w:r>
      <w:r w:rsidRPr="00121095">
        <w:t xml:space="preserve">" for an example.  </w:t>
      </w:r>
    </w:p>
    <w:p w14:paraId="744ADE1B" w14:textId="77777777" w:rsidR="00E921A2" w:rsidRPr="00121095" w:rsidRDefault="00E921A2">
      <w:pPr>
        <w:pStyle w:val="NormalIndented"/>
      </w:pPr>
      <w:r w:rsidRPr="00121095">
        <w:t>Each repetition of this field specifies a single sort field.  Thus, the first repetition of this field specifies the primary sort field; the second repetition specifies the secondary sort field; etc.</w:t>
      </w:r>
    </w:p>
    <w:p w14:paraId="7737BA7A" w14:textId="7385B011" w:rsidR="00E921A2" w:rsidRPr="00121095" w:rsidRDefault="002044FB" w:rsidP="002044FB">
      <w:pPr>
        <w:pStyle w:val="Heading4"/>
        <w:numPr>
          <w:ilvl w:val="0"/>
          <w:numId w:val="0"/>
        </w:numPr>
        <w:tabs>
          <w:tab w:val="left" w:pos="2160"/>
        </w:tabs>
      </w:pPr>
      <w:bookmarkStart w:id="456" w:name="_Toc495483592"/>
      <w:bookmarkStart w:id="457" w:name="_Toc24273813"/>
      <w:bookmarkStart w:id="458" w:name="_Ref175045145"/>
      <w:bookmarkStart w:id="459" w:name="_Ref175045201"/>
      <w:r w:rsidRPr="00121095">
        <w:t>5.5.6.7</w:t>
      </w:r>
      <w:r w:rsidRPr="00121095">
        <w:tab/>
      </w:r>
      <w:r w:rsidR="00E921A2" w:rsidRPr="00121095">
        <w:t>RCP-7   Segment Group Inclusion   (ID)   01594</w:t>
      </w:r>
      <w:bookmarkEnd w:id="456"/>
      <w:bookmarkEnd w:id="457"/>
      <w:bookmarkEnd w:id="458"/>
      <w:bookmarkEnd w:id="459"/>
      <w:r w:rsidR="00E921A2" w:rsidRPr="00121095">
        <w:t xml:space="preserve"> </w:t>
      </w:r>
      <w:r w:rsidR="00BF2FE6" w:rsidRPr="00121095">
        <w:fldChar w:fldCharType="begin"/>
      </w:r>
      <w:r w:rsidR="00E921A2" w:rsidRPr="00121095">
        <w:instrText xml:space="preserve"> XE "Segment group inclusion" </w:instrText>
      </w:r>
      <w:r w:rsidR="00BF2FE6" w:rsidRPr="00121095">
        <w:fldChar w:fldCharType="end"/>
      </w:r>
    </w:p>
    <w:p w14:paraId="2FF9C026" w14:textId="77777777" w:rsidR="00E921A2" w:rsidRPr="00121095" w:rsidRDefault="00E921A2">
      <w:pPr>
        <w:pStyle w:val="NormalIndented"/>
      </w:pPr>
      <w:r w:rsidRPr="00121095">
        <w:t xml:space="preserve">Definition: Specifies those optional segment groups which are to be included in the response. Refer to </w:t>
      </w:r>
      <w:hyperlink r:id="rId32" w:anchor="HL70391" w:history="1">
        <w:r w:rsidRPr="00121095">
          <w:rPr>
            <w:rStyle w:val="ReferenceHL7Table"/>
          </w:rPr>
          <w:t>HL7 Table 0391—Segment group</w:t>
        </w:r>
      </w:hyperlink>
      <w:r w:rsidRPr="00121095">
        <w:t xml:space="preserve"> </w:t>
      </w:r>
      <w:r>
        <w:t xml:space="preserve">in Chapter 2C, Code Tables, </w:t>
      </w:r>
      <w:r w:rsidRPr="00121095">
        <w:t xml:space="preserve">for values for Segment Group.  This is a repeating field, to accommodate inclusion of multiple segment groups.  The default for this field, not present, means that all relevant groups are included. </w:t>
      </w:r>
    </w:p>
    <w:p w14:paraId="1B4D45F4" w14:textId="30A98CA7" w:rsidR="00E921A2" w:rsidRPr="00121095" w:rsidRDefault="002044FB" w:rsidP="002044FB">
      <w:pPr>
        <w:pStyle w:val="Heading3"/>
        <w:numPr>
          <w:ilvl w:val="0"/>
          <w:numId w:val="0"/>
        </w:numPr>
        <w:tabs>
          <w:tab w:val="left" w:pos="1440"/>
        </w:tabs>
      </w:pPr>
      <w:bookmarkStart w:id="460" w:name="_Ref485107782"/>
      <w:bookmarkStart w:id="461" w:name="_Toc495483593"/>
      <w:bookmarkStart w:id="462" w:name="_Toc24273814"/>
      <w:bookmarkStart w:id="463" w:name="_Toc41280989"/>
      <w:bookmarkStart w:id="464" w:name="_Toc43004351"/>
      <w:bookmarkStart w:id="465" w:name="_Toc28957712"/>
      <w:r w:rsidRPr="00121095">
        <w:t>5.5.7</w:t>
      </w:r>
      <w:r w:rsidRPr="00121095">
        <w:tab/>
      </w:r>
      <w:r w:rsidR="00E921A2" w:rsidRPr="00121095">
        <w:t xml:space="preserve">RDF </w:t>
      </w:r>
      <w:r w:rsidR="00514A79">
        <w:t>–</w:t>
      </w:r>
      <w:r w:rsidR="00E921A2" w:rsidRPr="00121095">
        <w:t xml:space="preserve"> </w:t>
      </w:r>
      <w:r w:rsidR="00CA71B4">
        <w:t>T</w:t>
      </w:r>
      <w:r w:rsidR="00E921A2" w:rsidRPr="00121095">
        <w:t xml:space="preserve">able </w:t>
      </w:r>
      <w:r w:rsidR="00CA71B4">
        <w:t>R</w:t>
      </w:r>
      <w:r w:rsidR="00E921A2" w:rsidRPr="00121095">
        <w:t xml:space="preserve">ow </w:t>
      </w:r>
      <w:r w:rsidR="00CA71B4">
        <w:t>D</w:t>
      </w:r>
      <w:r w:rsidR="00E921A2" w:rsidRPr="00121095">
        <w:t>efinition segmen</w:t>
      </w:r>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454"/>
      <w:bookmarkEnd w:id="460"/>
      <w:bookmarkEnd w:id="461"/>
      <w:bookmarkEnd w:id="462"/>
      <w:bookmarkEnd w:id="463"/>
      <w:bookmarkEnd w:id="464"/>
      <w:r w:rsidR="00E921A2" w:rsidRPr="00121095">
        <w:t>t</w:t>
      </w:r>
      <w:bookmarkEnd w:id="465"/>
      <w:r w:rsidR="00BF2FE6" w:rsidRPr="00121095">
        <w:fldChar w:fldCharType="begin"/>
      </w:r>
      <w:r w:rsidR="00E921A2" w:rsidRPr="00121095">
        <w:instrText xml:space="preserve"> XE "table row definition segment" </w:instrText>
      </w:r>
      <w:r w:rsidR="00BF2FE6" w:rsidRPr="00121095">
        <w:fldChar w:fldCharType="end"/>
      </w:r>
      <w:r w:rsidR="00BF2FE6" w:rsidRPr="00121095">
        <w:rPr>
          <w:b w:val="0"/>
        </w:rPr>
        <w:fldChar w:fldCharType="begin"/>
      </w:r>
      <w:r w:rsidR="00E921A2" w:rsidRPr="00121095">
        <w:rPr>
          <w:b w:val="0"/>
        </w:rPr>
        <w:instrText xml:space="preserve"> XE "Segments:RDF" </w:instrText>
      </w:r>
      <w:r w:rsidR="00BF2FE6" w:rsidRPr="00121095">
        <w:rPr>
          <w:b w:val="0"/>
        </w:rPr>
        <w:fldChar w:fldCharType="end"/>
      </w:r>
      <w:r w:rsidR="00BF2FE6" w:rsidRPr="00121095">
        <w:rPr>
          <w:b w:val="0"/>
        </w:rPr>
        <w:fldChar w:fldCharType="begin"/>
      </w:r>
      <w:r w:rsidR="00E921A2" w:rsidRPr="00121095">
        <w:rPr>
          <w:b w:val="0"/>
        </w:rPr>
        <w:instrText xml:space="preserve"> XE "RDF" </w:instrText>
      </w:r>
      <w:r w:rsidR="00BF2FE6" w:rsidRPr="00121095">
        <w:rPr>
          <w:b w:val="0"/>
        </w:rPr>
        <w:fldChar w:fldCharType="end"/>
      </w:r>
    </w:p>
    <w:p w14:paraId="7E815470" w14:textId="77777777" w:rsidR="00E921A2" w:rsidRPr="00121095" w:rsidRDefault="00E921A2">
      <w:pPr>
        <w:pStyle w:val="NormalIndented"/>
      </w:pPr>
      <w:r w:rsidRPr="00121095">
        <w:t>The RDF segment defines the content of the row data segments (RDT) in the tabular response (RTB).</w:t>
      </w:r>
    </w:p>
    <w:p w14:paraId="429152BC" w14:textId="77777777" w:rsidR="00E921A2" w:rsidRPr="00121095" w:rsidRDefault="00E921A2" w:rsidP="007D495C">
      <w:pPr>
        <w:pStyle w:val="NormalListBullets"/>
      </w:pPr>
      <w:r w:rsidRPr="00121095">
        <w:t>As an optional segment in a query either a QBP or QBS, this segment can be used to limit the number of columns returned and to specify what column positions the fields occupy (where supported, these features can be used to override the defaults for the particular query).  If omitted, all fields defined for the query are returned in their default column order.</w:t>
      </w:r>
    </w:p>
    <w:p w14:paraId="5C1FCE7C" w14:textId="77777777" w:rsidR="00E921A2" w:rsidRPr="00121095" w:rsidRDefault="00E921A2" w:rsidP="007D495C">
      <w:pPr>
        <w:pStyle w:val="NormalListBullets"/>
      </w:pPr>
      <w:r w:rsidRPr="00121095">
        <w:t>As a required segment in a tabular response (RTB) to either a QBP or QBS, this segment defines the contents of the table row data (RDT) segments that follows. It is not necessarily an echo back of the segment as it appeared in the query.</w:t>
      </w:r>
    </w:p>
    <w:p w14:paraId="4B41633B" w14:textId="77777777" w:rsidR="00E921A2" w:rsidRPr="00121095" w:rsidRDefault="00E921A2">
      <w:pPr>
        <w:pStyle w:val="AttributeTableCaption"/>
      </w:pPr>
      <w:r w:rsidRPr="00121095">
        <w:t>HL7 Attribute Table – RDF</w:t>
      </w:r>
      <w:bookmarkStart w:id="466" w:name="RDF"/>
      <w:bookmarkEnd w:id="466"/>
      <w:r w:rsidRPr="00121095">
        <w:t xml:space="preserve"> – Table Row Definition</w:t>
      </w:r>
      <w:r w:rsidR="00BF2FE6" w:rsidRPr="00121095">
        <w:fldChar w:fldCharType="begin"/>
      </w:r>
      <w:r w:rsidRPr="00121095">
        <w:instrText xml:space="preserve"> XE "HL7 Attribute Table </w:instrText>
      </w:r>
      <w:r w:rsidR="00514A79">
        <w:instrText>–</w:instrText>
      </w:r>
      <w:r w:rsidRPr="00121095">
        <w:instrText xml:space="preserve"> RDF"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53AEDEBA"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2688B5C3"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65B1BFD2"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6F18CE27"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25A99978"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76714843"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72EE30F7"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36D97309"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4F1EEB1F"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702EEFB5" w14:textId="77777777" w:rsidR="00E921A2" w:rsidRPr="00121095" w:rsidRDefault="00E921A2">
            <w:pPr>
              <w:pStyle w:val="AttributeTableHeader"/>
              <w:jc w:val="left"/>
            </w:pPr>
            <w:r w:rsidRPr="00121095">
              <w:t>ELEMENT NAME</w:t>
            </w:r>
          </w:p>
        </w:tc>
      </w:tr>
      <w:tr w:rsidR="00E50DB9" w:rsidRPr="00E921A2" w14:paraId="6B442D72"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76A355AA"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731A61A0"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6203587" w14:textId="77777777" w:rsidR="00E921A2" w:rsidRPr="00121095" w:rsidRDefault="00E921A2">
            <w:pPr>
              <w:pStyle w:val="AttributeTableBody"/>
            </w:pPr>
            <w:r w:rsidRPr="00121095">
              <w:t>3=</w:t>
            </w:r>
          </w:p>
        </w:tc>
        <w:tc>
          <w:tcPr>
            <w:tcW w:w="648" w:type="dxa"/>
            <w:tcBorders>
              <w:top w:val="single" w:sz="4" w:space="0" w:color="auto"/>
              <w:left w:val="nil"/>
              <w:bottom w:val="dotted" w:sz="4" w:space="0" w:color="auto"/>
              <w:right w:val="nil"/>
            </w:tcBorders>
            <w:shd w:val="clear" w:color="auto" w:fill="FFFFFF"/>
          </w:tcPr>
          <w:p w14:paraId="2CB2665E"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530DF452"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5962D54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F9C65A0"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DF36F62" w14:textId="77777777" w:rsidR="00E921A2" w:rsidRPr="00121095" w:rsidRDefault="00E921A2">
            <w:pPr>
              <w:pStyle w:val="AttributeTableBody"/>
            </w:pPr>
            <w:r w:rsidRPr="00121095">
              <w:t>00701</w:t>
            </w:r>
          </w:p>
        </w:tc>
        <w:tc>
          <w:tcPr>
            <w:tcW w:w="3888" w:type="dxa"/>
            <w:tcBorders>
              <w:top w:val="single" w:sz="4" w:space="0" w:color="auto"/>
              <w:left w:val="nil"/>
              <w:bottom w:val="dotted" w:sz="4" w:space="0" w:color="auto"/>
              <w:right w:val="nil"/>
            </w:tcBorders>
            <w:shd w:val="clear" w:color="auto" w:fill="FFFFFF"/>
          </w:tcPr>
          <w:p w14:paraId="2F04EEA6" w14:textId="77777777" w:rsidR="00E921A2" w:rsidRPr="00121095" w:rsidRDefault="00E921A2">
            <w:pPr>
              <w:pStyle w:val="AttributeTableBody"/>
              <w:jc w:val="left"/>
            </w:pPr>
            <w:r w:rsidRPr="00121095">
              <w:t>Number of Columns per Row</w:t>
            </w:r>
          </w:p>
        </w:tc>
      </w:tr>
      <w:tr w:rsidR="00E50DB9" w:rsidRPr="00E921A2" w14:paraId="4BC77063"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319051C5"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089DC704"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27E88CC4"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1F6D0A68" w14:textId="77777777" w:rsidR="00E921A2" w:rsidRPr="00121095" w:rsidRDefault="00E921A2">
            <w:pPr>
              <w:pStyle w:val="AttributeTableBody"/>
            </w:pPr>
            <w:r w:rsidRPr="00121095">
              <w:t xml:space="preserve">RCD </w:t>
            </w:r>
          </w:p>
        </w:tc>
        <w:tc>
          <w:tcPr>
            <w:tcW w:w="648" w:type="dxa"/>
            <w:tcBorders>
              <w:top w:val="dotted" w:sz="4" w:space="0" w:color="auto"/>
              <w:left w:val="nil"/>
              <w:bottom w:val="single" w:sz="4" w:space="0" w:color="auto"/>
              <w:right w:val="nil"/>
            </w:tcBorders>
            <w:shd w:val="clear" w:color="auto" w:fill="FFFFFF"/>
          </w:tcPr>
          <w:p w14:paraId="3534EB08"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4A297509" w14:textId="77777777" w:rsidR="00E921A2" w:rsidRPr="00121095" w:rsidRDefault="00E921A2">
            <w:pPr>
              <w:pStyle w:val="AttributeTableBody"/>
            </w:pPr>
            <w:r w:rsidRPr="00121095">
              <w:t>Y</w:t>
            </w:r>
          </w:p>
        </w:tc>
        <w:bookmarkStart w:id="467" w:name="_Hlt490981736"/>
        <w:tc>
          <w:tcPr>
            <w:tcW w:w="720" w:type="dxa"/>
            <w:tcBorders>
              <w:top w:val="dotted" w:sz="4" w:space="0" w:color="auto"/>
              <w:left w:val="nil"/>
              <w:bottom w:val="single" w:sz="4" w:space="0" w:color="auto"/>
              <w:right w:val="nil"/>
            </w:tcBorders>
            <w:shd w:val="clear" w:color="auto" w:fill="FFFFFF"/>
          </w:tcPr>
          <w:p w14:paraId="337BC006" w14:textId="77777777" w:rsidR="00E921A2" w:rsidRPr="00C7415F" w:rsidRDefault="00BF2FE6" w:rsidP="00E50DB9">
            <w:pPr>
              <w:pStyle w:val="AttributeTableBody"/>
              <w:rPr>
                <w:rStyle w:val="HyperlinkTable"/>
              </w:rPr>
            </w:pPr>
            <w:r w:rsidRPr="00C7415F">
              <w:rPr>
                <w:rStyle w:val="HyperlinkTable"/>
              </w:rPr>
              <w:fldChar w:fldCharType="begin"/>
            </w:r>
            <w:r w:rsidR="006A2B65">
              <w:rPr>
                <w:rStyle w:val="HyperlinkTable"/>
              </w:rPr>
              <w:instrText>HYPERLINK "E:\\V2\\v2.9 final Nov from Frank\\V29_CH02C_Tables.docx" \l "HL70440"</w:instrText>
            </w:r>
            <w:r w:rsidRPr="00C7415F">
              <w:rPr>
                <w:rStyle w:val="HyperlinkTable"/>
              </w:rPr>
            </w:r>
            <w:r w:rsidRPr="00C7415F">
              <w:rPr>
                <w:rStyle w:val="HyperlinkTable"/>
              </w:rPr>
              <w:fldChar w:fldCharType="separate"/>
            </w:r>
            <w:r w:rsidR="00E921A2" w:rsidRPr="00C7415F">
              <w:rPr>
                <w:rStyle w:val="HyperlinkTable"/>
              </w:rPr>
              <w:t>0440</w:t>
            </w:r>
            <w:bookmarkEnd w:id="467"/>
            <w:r w:rsidRPr="00C7415F">
              <w:rPr>
                <w:rStyle w:val="HyperlinkTable"/>
              </w:rPr>
              <w:fldChar w:fldCharType="end"/>
            </w:r>
          </w:p>
        </w:tc>
        <w:tc>
          <w:tcPr>
            <w:tcW w:w="720" w:type="dxa"/>
            <w:tcBorders>
              <w:top w:val="dotted" w:sz="4" w:space="0" w:color="auto"/>
              <w:left w:val="nil"/>
              <w:bottom w:val="single" w:sz="4" w:space="0" w:color="auto"/>
              <w:right w:val="nil"/>
            </w:tcBorders>
            <w:shd w:val="clear" w:color="auto" w:fill="FFFFFF"/>
          </w:tcPr>
          <w:p w14:paraId="2D827348" w14:textId="77777777" w:rsidR="00E921A2" w:rsidRPr="00121095" w:rsidRDefault="00E921A2">
            <w:pPr>
              <w:pStyle w:val="AttributeTableBody"/>
            </w:pPr>
            <w:r w:rsidRPr="00121095">
              <w:t>00702</w:t>
            </w:r>
          </w:p>
        </w:tc>
        <w:tc>
          <w:tcPr>
            <w:tcW w:w="3888" w:type="dxa"/>
            <w:tcBorders>
              <w:top w:val="dotted" w:sz="4" w:space="0" w:color="auto"/>
              <w:left w:val="nil"/>
              <w:bottom w:val="single" w:sz="4" w:space="0" w:color="auto"/>
              <w:right w:val="nil"/>
            </w:tcBorders>
            <w:shd w:val="clear" w:color="auto" w:fill="FFFFFF"/>
          </w:tcPr>
          <w:p w14:paraId="008D677A" w14:textId="77777777" w:rsidR="00E921A2" w:rsidRPr="00121095" w:rsidRDefault="00E921A2">
            <w:pPr>
              <w:pStyle w:val="AttributeTableBody"/>
              <w:jc w:val="left"/>
            </w:pPr>
            <w:r w:rsidRPr="00121095">
              <w:t>Column Description</w:t>
            </w:r>
          </w:p>
        </w:tc>
      </w:tr>
    </w:tbl>
    <w:p w14:paraId="3D2F613B" w14:textId="39CE0BDA" w:rsidR="00E921A2" w:rsidRPr="00121095" w:rsidRDefault="002044FB" w:rsidP="002044FB">
      <w:pPr>
        <w:pStyle w:val="Heading4"/>
        <w:numPr>
          <w:ilvl w:val="0"/>
          <w:numId w:val="0"/>
        </w:numPr>
        <w:tabs>
          <w:tab w:val="left" w:pos="2160"/>
        </w:tabs>
        <w:rPr>
          <w:vanish/>
        </w:rPr>
      </w:pPr>
      <w:bookmarkStart w:id="468" w:name="_Toc495483594"/>
      <w:bookmarkStart w:id="469" w:name="_Toc24273815"/>
      <w:r w:rsidRPr="00121095">
        <w:rPr>
          <w:vanish/>
        </w:rPr>
        <w:t>5.5.7.0</w:t>
      </w:r>
      <w:r w:rsidRPr="00121095">
        <w:rPr>
          <w:vanish/>
        </w:rPr>
        <w:tab/>
      </w:r>
      <w:r w:rsidR="00E921A2" w:rsidRPr="00121095">
        <w:rPr>
          <w:vanish/>
        </w:rPr>
        <w:t>RDF field definitions</w:t>
      </w:r>
      <w:bookmarkEnd w:id="468"/>
      <w:bookmarkEnd w:id="469"/>
      <w:r w:rsidR="00BF2FE6" w:rsidRPr="00121095">
        <w:rPr>
          <w:vanish/>
        </w:rPr>
        <w:fldChar w:fldCharType="begin"/>
      </w:r>
      <w:r w:rsidR="00E921A2" w:rsidRPr="00121095">
        <w:rPr>
          <w:vanish/>
        </w:rPr>
        <w:instrText xml:space="preserve"> XE "RDF </w:instrText>
      </w:r>
      <w:r w:rsidR="00514A79">
        <w:rPr>
          <w:vanish/>
        </w:rPr>
        <w:instrText>–</w:instrText>
      </w:r>
      <w:r w:rsidR="00E921A2" w:rsidRPr="00121095">
        <w:rPr>
          <w:vanish/>
        </w:rPr>
        <w:instrText xml:space="preserve"> data element definitions" </w:instrText>
      </w:r>
      <w:r w:rsidR="00BF2FE6" w:rsidRPr="00121095">
        <w:rPr>
          <w:vanish/>
        </w:rPr>
        <w:fldChar w:fldCharType="end"/>
      </w:r>
    </w:p>
    <w:p w14:paraId="5DB1DC83" w14:textId="696744FA" w:rsidR="00E921A2" w:rsidRPr="00121095" w:rsidRDefault="002044FB" w:rsidP="002044FB">
      <w:pPr>
        <w:pStyle w:val="Heading4"/>
        <w:numPr>
          <w:ilvl w:val="0"/>
          <w:numId w:val="0"/>
        </w:numPr>
        <w:tabs>
          <w:tab w:val="left" w:pos="2160"/>
        </w:tabs>
      </w:pPr>
      <w:bookmarkStart w:id="470" w:name="_Toc495483595"/>
      <w:bookmarkStart w:id="471" w:name="_Toc24273816"/>
      <w:r w:rsidRPr="00121095">
        <w:t>5.5.7.1</w:t>
      </w:r>
      <w:r w:rsidRPr="00121095">
        <w:tab/>
      </w:r>
      <w:r w:rsidR="00E921A2" w:rsidRPr="00121095">
        <w:t>RDF-1   Number of Columns per Row</w:t>
      </w:r>
      <w:r w:rsidR="00BF2FE6" w:rsidRPr="00121095">
        <w:fldChar w:fldCharType="begin"/>
      </w:r>
      <w:r w:rsidR="00E921A2" w:rsidRPr="00121095">
        <w:instrText xml:space="preserve"> XE "Number of columns per row" </w:instrText>
      </w:r>
      <w:r w:rsidR="00BF2FE6" w:rsidRPr="00121095">
        <w:fldChar w:fldCharType="end"/>
      </w:r>
      <w:r w:rsidR="00E921A2" w:rsidRPr="00121095">
        <w:t xml:space="preserve">   (NM)   00701</w:t>
      </w:r>
      <w:bookmarkEnd w:id="470"/>
      <w:bookmarkEnd w:id="471"/>
    </w:p>
    <w:p w14:paraId="0B6583C1" w14:textId="77777777" w:rsidR="00E921A2" w:rsidRPr="00121095" w:rsidRDefault="00E921A2">
      <w:pPr>
        <w:pStyle w:val="NormalIndented"/>
      </w:pPr>
      <w:r w:rsidRPr="00121095">
        <w:t>Definition: This field specifies the number of data columns (and therefore the number of fields) contained within each row of returned data.</w:t>
      </w:r>
    </w:p>
    <w:p w14:paraId="507C47BF" w14:textId="365EAEDE" w:rsidR="00E921A2" w:rsidRPr="00121095" w:rsidRDefault="002044FB" w:rsidP="002044FB">
      <w:pPr>
        <w:pStyle w:val="Heading4"/>
        <w:numPr>
          <w:ilvl w:val="0"/>
          <w:numId w:val="0"/>
        </w:numPr>
        <w:tabs>
          <w:tab w:val="left" w:pos="2160"/>
        </w:tabs>
      </w:pPr>
      <w:bookmarkStart w:id="472" w:name="_Toc495483596"/>
      <w:bookmarkStart w:id="473" w:name="_Toc24273817"/>
      <w:r w:rsidRPr="00121095">
        <w:t>5.5.7.2</w:t>
      </w:r>
      <w:r w:rsidRPr="00121095">
        <w:tab/>
      </w:r>
      <w:r w:rsidR="00E921A2" w:rsidRPr="00121095">
        <w:t>RDF-2   Column Description</w:t>
      </w:r>
      <w:r w:rsidR="00BF2FE6" w:rsidRPr="00121095">
        <w:fldChar w:fldCharType="begin"/>
      </w:r>
      <w:r w:rsidR="00E921A2" w:rsidRPr="00121095">
        <w:instrText xml:space="preserve"> XE "Column description" </w:instrText>
      </w:r>
      <w:r w:rsidR="00BF2FE6" w:rsidRPr="00121095">
        <w:fldChar w:fldCharType="end"/>
      </w:r>
      <w:r w:rsidR="00E921A2" w:rsidRPr="00121095">
        <w:t xml:space="preserve">   (RCD)   00702</w:t>
      </w:r>
      <w:bookmarkEnd w:id="472"/>
      <w:bookmarkEnd w:id="473"/>
    </w:p>
    <w:p w14:paraId="4AD952E9" w14:textId="77777777" w:rsidR="00E921A2" w:rsidRPr="00121095" w:rsidRDefault="00E921A2" w:rsidP="00BF5311">
      <w:pPr>
        <w:pStyle w:val="Components"/>
      </w:pPr>
      <w:bookmarkStart w:id="474" w:name="RCDComponent"/>
      <w:r w:rsidRPr="00121095">
        <w:t>Components:  &lt;Segment Field Name (ST)&gt; ^ &lt;HL7 Data Type (ID)&gt; ^ &lt;Maximum Column Width (NM)&gt;</w:t>
      </w:r>
      <w:bookmarkEnd w:id="474"/>
    </w:p>
    <w:p w14:paraId="0E4E9D66" w14:textId="77777777" w:rsidR="00E921A2" w:rsidRPr="00121095" w:rsidRDefault="00E921A2">
      <w:pPr>
        <w:pStyle w:val="NormalIndented"/>
      </w:pPr>
      <w:r w:rsidRPr="00121095">
        <w:t>Definition: Each repetition of this field consists of three components:</w:t>
      </w:r>
    </w:p>
    <w:p w14:paraId="78F902FB" w14:textId="77777777" w:rsidR="00E921A2" w:rsidRPr="00121095" w:rsidRDefault="00E921A2">
      <w:pPr>
        <w:pStyle w:val="NormalIndented"/>
      </w:pPr>
      <w:r w:rsidRPr="00121095">
        <w:t>The segment field name that identifies the field occupying the column.  The segment field name SHALL agree with the column name as it appears in the Query Profile. Use of the @ sign as prefix to the column name is optional.</w:t>
      </w:r>
    </w:p>
    <w:p w14:paraId="03F4487B" w14:textId="77777777" w:rsidR="00E921A2" w:rsidRPr="00121095" w:rsidRDefault="00E921A2" w:rsidP="007D495C">
      <w:pPr>
        <w:pStyle w:val="NormalListBullets"/>
      </w:pPr>
      <w:r w:rsidRPr="00121095">
        <w:t xml:space="preserve">The 2 or 3 character HL7 data type, as defined in Chapter 2.  Refer to </w:t>
      </w:r>
      <w:hyperlink r:id="rId33" w:anchor="HL70440" w:history="1">
        <w:r w:rsidRPr="00121095">
          <w:rPr>
            <w:rStyle w:val="ReferenceHL7Table"/>
          </w:rPr>
          <w:t xml:space="preserve">HL7 Table 0440 </w:t>
        </w:r>
        <w:r w:rsidR="00514A79">
          <w:rPr>
            <w:rStyle w:val="ReferenceHL7Table"/>
          </w:rPr>
          <w:t>–</w:t>
        </w:r>
        <w:r w:rsidRPr="00121095">
          <w:rPr>
            <w:rStyle w:val="ReferenceHL7Table"/>
          </w:rPr>
          <w:t xml:space="preserve"> Data types</w:t>
        </w:r>
      </w:hyperlink>
      <w:r w:rsidRPr="00121095">
        <w:t xml:space="preserve"> </w:t>
      </w:r>
      <w:r>
        <w:t xml:space="preserve">in Chapter 2C, Code Tables, </w:t>
      </w:r>
      <w:r w:rsidRPr="00121095">
        <w:t>for valid values.</w:t>
      </w:r>
    </w:p>
    <w:p w14:paraId="4D8D3C5F" w14:textId="77777777" w:rsidR="00E921A2" w:rsidRPr="00121095" w:rsidRDefault="00E921A2" w:rsidP="007D495C">
      <w:pPr>
        <w:pStyle w:val="NormalListBullets"/>
      </w:pPr>
      <w:bookmarkStart w:id="475" w:name="HL70440"/>
      <w:bookmarkEnd w:id="475"/>
      <w:r w:rsidRPr="00121095">
        <w:t>The maximum width of the column, as dictated by the responding system.  (This may vary from the HL7-defined maximum field length.)</w:t>
      </w:r>
    </w:p>
    <w:p w14:paraId="3E51F05D" w14:textId="5450AF37" w:rsidR="00E921A2" w:rsidRPr="00121095" w:rsidRDefault="002044FB" w:rsidP="002044FB">
      <w:pPr>
        <w:pStyle w:val="Heading3"/>
        <w:numPr>
          <w:ilvl w:val="0"/>
          <w:numId w:val="0"/>
        </w:numPr>
        <w:tabs>
          <w:tab w:val="left" w:pos="1440"/>
        </w:tabs>
      </w:pPr>
      <w:bookmarkStart w:id="476" w:name="_Toc348257288"/>
      <w:bookmarkStart w:id="477" w:name="_Toc348257624"/>
      <w:bookmarkStart w:id="478" w:name="_Toc348263246"/>
      <w:bookmarkStart w:id="479" w:name="_Toc348336575"/>
      <w:bookmarkStart w:id="480" w:name="_Toc348770063"/>
      <w:bookmarkStart w:id="481" w:name="_Toc348856205"/>
      <w:bookmarkStart w:id="482" w:name="_Toc348866626"/>
      <w:bookmarkStart w:id="483" w:name="_Toc348947856"/>
      <w:bookmarkStart w:id="484" w:name="_Toc349735437"/>
      <w:bookmarkStart w:id="485" w:name="_Toc349735880"/>
      <w:bookmarkStart w:id="486" w:name="_Toc349736034"/>
      <w:bookmarkStart w:id="487" w:name="_Toc349803766"/>
      <w:bookmarkStart w:id="488" w:name="_Toc359236104"/>
      <w:bookmarkStart w:id="489" w:name="_Ref465740649"/>
      <w:bookmarkStart w:id="490" w:name="_Ref477749037"/>
      <w:bookmarkStart w:id="491" w:name="_Ref477749148"/>
      <w:bookmarkStart w:id="492" w:name="_Ref485107898"/>
      <w:bookmarkStart w:id="493" w:name="_Toc495483597"/>
      <w:bookmarkStart w:id="494" w:name="_Toc24273818"/>
      <w:bookmarkStart w:id="495" w:name="_Toc41280990"/>
      <w:bookmarkStart w:id="496" w:name="_Toc43004352"/>
      <w:bookmarkStart w:id="497" w:name="_Toc28957713"/>
      <w:r w:rsidRPr="00121095">
        <w:t>5.5.8</w:t>
      </w:r>
      <w:r w:rsidRPr="00121095">
        <w:tab/>
      </w:r>
      <w:r w:rsidR="00E921A2" w:rsidRPr="00121095">
        <w:t xml:space="preserve">RDT </w:t>
      </w:r>
      <w:r w:rsidR="00514A79">
        <w:t>–</w:t>
      </w:r>
      <w:r w:rsidR="00E921A2" w:rsidRPr="00121095">
        <w:t xml:space="preserve"> </w:t>
      </w:r>
      <w:r w:rsidR="00CA71B4">
        <w:t>T</w:t>
      </w:r>
      <w:r w:rsidR="00E921A2" w:rsidRPr="00121095">
        <w:t xml:space="preserve">able </w:t>
      </w:r>
      <w:r w:rsidR="00CA71B4">
        <w:t>R</w:t>
      </w:r>
      <w:r w:rsidR="00E921A2" w:rsidRPr="00121095">
        <w:t xml:space="preserve">ow </w:t>
      </w:r>
      <w:r w:rsidR="00CA71B4">
        <w:t>D</w:t>
      </w:r>
      <w:r w:rsidR="00E921A2" w:rsidRPr="00121095">
        <w:t>ata segment</w:t>
      </w:r>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r w:rsidR="00BF2FE6" w:rsidRPr="00121095">
        <w:fldChar w:fldCharType="begin"/>
      </w:r>
      <w:r w:rsidR="00E921A2" w:rsidRPr="00121095">
        <w:instrText xml:space="preserve"> XE "table row data segment" </w:instrText>
      </w:r>
      <w:r w:rsidR="00BF2FE6" w:rsidRPr="00121095">
        <w:fldChar w:fldCharType="end"/>
      </w:r>
      <w:r w:rsidR="00BF2FE6" w:rsidRPr="00121095">
        <w:rPr>
          <w:b w:val="0"/>
        </w:rPr>
        <w:fldChar w:fldCharType="begin"/>
      </w:r>
      <w:r w:rsidR="00E921A2" w:rsidRPr="00121095">
        <w:rPr>
          <w:b w:val="0"/>
        </w:rPr>
        <w:instrText xml:space="preserve"> XE "Segments:RDT" </w:instrText>
      </w:r>
      <w:r w:rsidR="00BF2FE6" w:rsidRPr="00121095">
        <w:rPr>
          <w:b w:val="0"/>
        </w:rPr>
        <w:fldChar w:fldCharType="end"/>
      </w:r>
      <w:r w:rsidR="00BF2FE6" w:rsidRPr="00121095">
        <w:rPr>
          <w:b w:val="0"/>
        </w:rPr>
        <w:fldChar w:fldCharType="begin"/>
      </w:r>
      <w:r w:rsidR="00E921A2" w:rsidRPr="00121095">
        <w:rPr>
          <w:b w:val="0"/>
        </w:rPr>
        <w:instrText xml:space="preserve"> XE "RDT" </w:instrText>
      </w:r>
      <w:r w:rsidR="00BF2FE6" w:rsidRPr="00121095">
        <w:rPr>
          <w:b w:val="0"/>
        </w:rPr>
        <w:fldChar w:fldCharType="end"/>
      </w:r>
    </w:p>
    <w:p w14:paraId="687EF02E" w14:textId="77777777" w:rsidR="00E921A2" w:rsidRPr="00121095" w:rsidRDefault="00E921A2">
      <w:pPr>
        <w:pStyle w:val="NormalIndented"/>
      </w:pPr>
      <w:r w:rsidRPr="00121095">
        <w:t>The RDT segment contains the row data of the tabular data response message (TBR).</w:t>
      </w:r>
    </w:p>
    <w:p w14:paraId="68D11117" w14:textId="77777777" w:rsidR="00E921A2" w:rsidRPr="00121095" w:rsidRDefault="00E921A2">
      <w:pPr>
        <w:pStyle w:val="AttributeTableCaption"/>
      </w:pPr>
      <w:r w:rsidRPr="00121095">
        <w:t>HL7 Attribute Table – RDT</w:t>
      </w:r>
      <w:bookmarkStart w:id="498" w:name="RDT"/>
      <w:bookmarkEnd w:id="498"/>
      <w:r w:rsidRPr="00121095">
        <w:t xml:space="preserve"> – Table Row Data</w:t>
      </w:r>
      <w:r w:rsidR="00BF2FE6" w:rsidRPr="00121095">
        <w:fldChar w:fldCharType="begin"/>
      </w:r>
      <w:r w:rsidRPr="00121095">
        <w:instrText xml:space="preserve"> XE "HL7 Attribute Table </w:instrText>
      </w:r>
      <w:r w:rsidR="00514A79">
        <w:instrText>–</w:instrText>
      </w:r>
      <w:r w:rsidRPr="00121095">
        <w:instrText xml:space="preserve"> RDT"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277B4F9F" w14:textId="77777777" w:rsidTr="00E50DB9">
        <w:trPr>
          <w:cantSplit/>
          <w:tblHeader/>
          <w:jc w:val="center"/>
        </w:trPr>
        <w:tc>
          <w:tcPr>
            <w:tcW w:w="648" w:type="dxa"/>
            <w:tcBorders>
              <w:top w:val="single" w:sz="4" w:space="0" w:color="auto"/>
              <w:left w:val="nil"/>
              <w:bottom w:val="single" w:sz="4" w:space="0" w:color="auto"/>
              <w:right w:val="nil"/>
            </w:tcBorders>
            <w:shd w:val="clear" w:color="auto" w:fill="FFFFFF"/>
          </w:tcPr>
          <w:p w14:paraId="37898D47"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32FDA22D"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474379D4"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02A59FEC"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26F4D569"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19ABEB3A"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736BBE86"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07790C33"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49D5BB32" w14:textId="77777777" w:rsidR="00E921A2" w:rsidRPr="00121095" w:rsidRDefault="00E921A2">
            <w:pPr>
              <w:pStyle w:val="AttributeTableHeader"/>
              <w:jc w:val="left"/>
            </w:pPr>
            <w:r w:rsidRPr="00121095">
              <w:t>ELEMENT NAME</w:t>
            </w:r>
          </w:p>
        </w:tc>
      </w:tr>
      <w:tr w:rsidR="00E50DB9" w:rsidRPr="00E921A2" w14:paraId="25A77F2C" w14:textId="77777777" w:rsidTr="00E50DB9">
        <w:trPr>
          <w:cantSplit/>
          <w:jc w:val="center"/>
        </w:trPr>
        <w:tc>
          <w:tcPr>
            <w:tcW w:w="648" w:type="dxa"/>
            <w:tcBorders>
              <w:top w:val="single" w:sz="4" w:space="0" w:color="auto"/>
              <w:left w:val="nil"/>
              <w:bottom w:val="single" w:sz="4" w:space="0" w:color="auto"/>
              <w:right w:val="nil"/>
            </w:tcBorders>
            <w:shd w:val="clear" w:color="auto" w:fill="FFFFFF"/>
          </w:tcPr>
          <w:p w14:paraId="40AA542A" w14:textId="77777777" w:rsidR="00E921A2" w:rsidRPr="00121095" w:rsidRDefault="00E921A2">
            <w:pPr>
              <w:pStyle w:val="AttributeTableBody"/>
            </w:pPr>
            <w:r w:rsidRPr="00121095">
              <w:t>1-n</w:t>
            </w:r>
          </w:p>
        </w:tc>
        <w:tc>
          <w:tcPr>
            <w:tcW w:w="648" w:type="dxa"/>
            <w:tcBorders>
              <w:top w:val="single" w:sz="4" w:space="0" w:color="auto"/>
              <w:left w:val="nil"/>
              <w:bottom w:val="single" w:sz="4" w:space="0" w:color="auto"/>
              <w:right w:val="nil"/>
            </w:tcBorders>
            <w:shd w:val="clear" w:color="auto" w:fill="FFFFFF"/>
          </w:tcPr>
          <w:p w14:paraId="616B9B15" w14:textId="77777777" w:rsidR="00E921A2" w:rsidRPr="00121095" w:rsidRDefault="00E921A2">
            <w:pPr>
              <w:pStyle w:val="AttributeTableBody"/>
              <w:jc w:val="left"/>
            </w:pPr>
            <w:r w:rsidRPr="00121095">
              <w:t>.</w:t>
            </w:r>
          </w:p>
        </w:tc>
        <w:tc>
          <w:tcPr>
            <w:tcW w:w="720" w:type="dxa"/>
            <w:tcBorders>
              <w:top w:val="single" w:sz="4" w:space="0" w:color="auto"/>
              <w:left w:val="nil"/>
              <w:bottom w:val="single" w:sz="4" w:space="0" w:color="auto"/>
              <w:right w:val="nil"/>
            </w:tcBorders>
            <w:shd w:val="clear" w:color="auto" w:fill="FFFFFF"/>
          </w:tcPr>
          <w:p w14:paraId="78296DEF" w14:textId="77777777" w:rsidR="00E921A2" w:rsidRPr="00121095" w:rsidRDefault="00E921A2">
            <w:pPr>
              <w:pStyle w:val="AttributeTableBody"/>
            </w:pPr>
          </w:p>
        </w:tc>
        <w:tc>
          <w:tcPr>
            <w:tcW w:w="648" w:type="dxa"/>
            <w:tcBorders>
              <w:top w:val="single" w:sz="4" w:space="0" w:color="auto"/>
              <w:left w:val="nil"/>
              <w:bottom w:val="single" w:sz="4" w:space="0" w:color="auto"/>
              <w:right w:val="nil"/>
            </w:tcBorders>
            <w:shd w:val="clear" w:color="auto" w:fill="FFFFFF"/>
          </w:tcPr>
          <w:p w14:paraId="686B6CF2" w14:textId="77777777" w:rsidR="00E921A2" w:rsidRPr="00121095" w:rsidRDefault="00E921A2">
            <w:pPr>
              <w:pStyle w:val="AttributeTableBody"/>
            </w:pPr>
            <w:r w:rsidRPr="00121095">
              <w:t>varies</w:t>
            </w:r>
          </w:p>
        </w:tc>
        <w:tc>
          <w:tcPr>
            <w:tcW w:w="648" w:type="dxa"/>
            <w:tcBorders>
              <w:top w:val="single" w:sz="4" w:space="0" w:color="auto"/>
              <w:left w:val="nil"/>
              <w:bottom w:val="single" w:sz="4" w:space="0" w:color="auto"/>
              <w:right w:val="nil"/>
            </w:tcBorders>
            <w:shd w:val="clear" w:color="auto" w:fill="FFFFFF"/>
          </w:tcPr>
          <w:p w14:paraId="7C3F7B51" w14:textId="77777777" w:rsidR="00E921A2" w:rsidRPr="00121095" w:rsidRDefault="00E921A2">
            <w:pPr>
              <w:pStyle w:val="AttributeTableBody"/>
            </w:pPr>
            <w:r w:rsidRPr="00121095">
              <w:t>R</w:t>
            </w:r>
          </w:p>
        </w:tc>
        <w:tc>
          <w:tcPr>
            <w:tcW w:w="648" w:type="dxa"/>
            <w:tcBorders>
              <w:top w:val="single" w:sz="4" w:space="0" w:color="auto"/>
              <w:left w:val="nil"/>
              <w:bottom w:val="single" w:sz="4" w:space="0" w:color="auto"/>
              <w:right w:val="nil"/>
            </w:tcBorders>
            <w:shd w:val="clear" w:color="auto" w:fill="FFFFFF"/>
          </w:tcPr>
          <w:p w14:paraId="2A6AD8D9"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600DD193"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0D2DDEF4" w14:textId="77777777" w:rsidR="00E921A2" w:rsidRPr="00121095" w:rsidRDefault="00E921A2">
            <w:pPr>
              <w:pStyle w:val="AttributeTableBody"/>
            </w:pPr>
            <w:r w:rsidRPr="00121095">
              <w:t>00703</w:t>
            </w:r>
          </w:p>
        </w:tc>
        <w:tc>
          <w:tcPr>
            <w:tcW w:w="3888" w:type="dxa"/>
            <w:tcBorders>
              <w:top w:val="single" w:sz="4" w:space="0" w:color="auto"/>
              <w:left w:val="nil"/>
              <w:bottom w:val="single" w:sz="4" w:space="0" w:color="auto"/>
              <w:right w:val="nil"/>
            </w:tcBorders>
            <w:shd w:val="clear" w:color="auto" w:fill="FFFFFF"/>
          </w:tcPr>
          <w:p w14:paraId="33CEF55B" w14:textId="77777777" w:rsidR="00E921A2" w:rsidRPr="00121095" w:rsidRDefault="00E921A2">
            <w:pPr>
              <w:pStyle w:val="AttributeTableBody"/>
              <w:jc w:val="left"/>
            </w:pPr>
            <w:r w:rsidRPr="00121095">
              <w:t>Column Value</w:t>
            </w:r>
          </w:p>
        </w:tc>
      </w:tr>
    </w:tbl>
    <w:p w14:paraId="25C69008" w14:textId="6A337D09" w:rsidR="00E921A2" w:rsidRPr="00121095" w:rsidRDefault="002044FB" w:rsidP="002044FB">
      <w:pPr>
        <w:pStyle w:val="Heading4"/>
        <w:numPr>
          <w:ilvl w:val="0"/>
          <w:numId w:val="0"/>
        </w:numPr>
        <w:tabs>
          <w:tab w:val="left" w:pos="2160"/>
        </w:tabs>
        <w:rPr>
          <w:vanish/>
        </w:rPr>
      </w:pPr>
      <w:bookmarkStart w:id="499" w:name="_Toc495483598"/>
      <w:bookmarkStart w:id="500" w:name="_Toc24273819"/>
      <w:r w:rsidRPr="00121095">
        <w:rPr>
          <w:vanish/>
        </w:rPr>
        <w:t>5.5.8.0</w:t>
      </w:r>
      <w:r w:rsidRPr="00121095">
        <w:rPr>
          <w:vanish/>
        </w:rPr>
        <w:tab/>
      </w:r>
      <w:r w:rsidR="00E921A2" w:rsidRPr="00121095">
        <w:rPr>
          <w:vanish/>
        </w:rPr>
        <w:t>RDT field definitions</w:t>
      </w:r>
      <w:bookmarkEnd w:id="499"/>
      <w:bookmarkEnd w:id="500"/>
      <w:r w:rsidR="00BF2FE6" w:rsidRPr="00121095">
        <w:rPr>
          <w:vanish/>
        </w:rPr>
        <w:fldChar w:fldCharType="begin"/>
      </w:r>
      <w:r w:rsidR="00E921A2" w:rsidRPr="00121095">
        <w:rPr>
          <w:vanish/>
        </w:rPr>
        <w:instrText xml:space="preserve"> XE "RDT </w:instrText>
      </w:r>
      <w:r w:rsidR="00514A79">
        <w:rPr>
          <w:vanish/>
        </w:rPr>
        <w:instrText>–</w:instrText>
      </w:r>
      <w:r w:rsidR="00E921A2" w:rsidRPr="00121095">
        <w:rPr>
          <w:vanish/>
        </w:rPr>
        <w:instrText xml:space="preserve"> data element definitions" </w:instrText>
      </w:r>
      <w:r w:rsidR="00BF2FE6" w:rsidRPr="00121095">
        <w:rPr>
          <w:vanish/>
        </w:rPr>
        <w:fldChar w:fldCharType="end"/>
      </w:r>
    </w:p>
    <w:p w14:paraId="4D903C9A" w14:textId="3F70ECA6" w:rsidR="00E921A2" w:rsidRPr="00121095" w:rsidRDefault="002044FB" w:rsidP="002044FB">
      <w:pPr>
        <w:pStyle w:val="Heading4"/>
        <w:numPr>
          <w:ilvl w:val="0"/>
          <w:numId w:val="0"/>
        </w:numPr>
        <w:tabs>
          <w:tab w:val="left" w:pos="2160"/>
        </w:tabs>
      </w:pPr>
      <w:bookmarkStart w:id="501" w:name="_Toc495483599"/>
      <w:bookmarkStart w:id="502" w:name="_Toc24273820"/>
      <w:r w:rsidRPr="00121095">
        <w:t>5.5.8.1</w:t>
      </w:r>
      <w:r w:rsidRPr="00121095">
        <w:tab/>
      </w:r>
      <w:r w:rsidR="00E921A2" w:rsidRPr="00121095">
        <w:t>RDT-1   Column Value</w:t>
      </w:r>
      <w:r w:rsidR="00BF2FE6" w:rsidRPr="00121095">
        <w:fldChar w:fldCharType="begin"/>
      </w:r>
      <w:r w:rsidR="00E921A2" w:rsidRPr="00121095">
        <w:instrText xml:space="preserve"> XE "Column value" </w:instrText>
      </w:r>
      <w:r w:rsidR="00BF2FE6" w:rsidRPr="00121095">
        <w:fldChar w:fldCharType="end"/>
      </w:r>
      <w:r w:rsidR="00E921A2" w:rsidRPr="00121095">
        <w:t xml:space="preserve">   (varies)   00703</w:t>
      </w:r>
      <w:bookmarkEnd w:id="501"/>
      <w:bookmarkEnd w:id="502"/>
    </w:p>
    <w:p w14:paraId="3171B48A" w14:textId="77777777" w:rsidR="00E921A2" w:rsidRPr="00121095" w:rsidRDefault="00E921A2">
      <w:pPr>
        <w:pStyle w:val="NormalIndented"/>
      </w:pPr>
      <w:r w:rsidRPr="00121095">
        <w:t>Definition:  This field is a requested field.  Fields occur in the position order defined for the query or table (unless overridden by an optional RDF segment on a stored procedure request or Virtual Table query message), separated by field delimiters.</w:t>
      </w:r>
    </w:p>
    <w:p w14:paraId="7227EEBE" w14:textId="78DFDEBD" w:rsidR="00E921A2" w:rsidRPr="00121095" w:rsidRDefault="002044FB" w:rsidP="002044FB">
      <w:pPr>
        <w:pStyle w:val="Heading2"/>
        <w:numPr>
          <w:ilvl w:val="0"/>
          <w:numId w:val="0"/>
        </w:numPr>
        <w:tabs>
          <w:tab w:val="left" w:pos="1080"/>
        </w:tabs>
      </w:pPr>
      <w:bookmarkStart w:id="503" w:name="_Ref490990067"/>
      <w:bookmarkStart w:id="504" w:name="_Toc495483600"/>
      <w:bookmarkStart w:id="505" w:name="_Toc24273821"/>
      <w:bookmarkStart w:id="506" w:name="_Toc41280991"/>
      <w:bookmarkStart w:id="507" w:name="_Toc43004353"/>
      <w:bookmarkStart w:id="508" w:name="_Toc28957714"/>
      <w:r w:rsidRPr="00121095">
        <w:t>5.6</w:t>
      </w:r>
      <w:r w:rsidRPr="00121095">
        <w:tab/>
      </w:r>
      <w:r w:rsidR="00E921A2" w:rsidRPr="00121095">
        <w:t>AUXILIARY QUERY PROTOCOLS</w:t>
      </w:r>
      <w:bookmarkEnd w:id="503"/>
      <w:bookmarkEnd w:id="504"/>
      <w:bookmarkEnd w:id="505"/>
      <w:bookmarkEnd w:id="506"/>
      <w:bookmarkEnd w:id="507"/>
      <w:bookmarkEnd w:id="508"/>
      <w:r w:rsidR="00BF2FE6" w:rsidRPr="00121095">
        <w:fldChar w:fldCharType="begin"/>
      </w:r>
      <w:r w:rsidR="00E921A2" w:rsidRPr="00121095">
        <w:instrText xml:space="preserve"> XE "AUXILIARY QUERY PROTOCOLS" </w:instrText>
      </w:r>
      <w:r w:rsidR="00BF2FE6" w:rsidRPr="00121095">
        <w:fldChar w:fldCharType="end"/>
      </w:r>
    </w:p>
    <w:p w14:paraId="00FEDC59" w14:textId="77777777" w:rsidR="00E921A2" w:rsidRPr="00121095" w:rsidRDefault="00E921A2">
      <w:r w:rsidRPr="00121095">
        <w:t>This section discusses properties of queries that can be described as global properties.  These properties enable the Client and Server to deal with timing and sizing issues and to handle exceptions.</w:t>
      </w:r>
    </w:p>
    <w:p w14:paraId="4C57F668" w14:textId="3F5D49AA" w:rsidR="00E921A2" w:rsidRPr="00121095" w:rsidRDefault="002044FB" w:rsidP="002044FB">
      <w:pPr>
        <w:pStyle w:val="Heading3"/>
        <w:numPr>
          <w:ilvl w:val="0"/>
          <w:numId w:val="0"/>
        </w:numPr>
        <w:tabs>
          <w:tab w:val="left" w:pos="1440"/>
        </w:tabs>
      </w:pPr>
      <w:bookmarkStart w:id="509" w:name="_Toc348257258"/>
      <w:bookmarkStart w:id="510" w:name="_Toc348257594"/>
      <w:bookmarkStart w:id="511" w:name="_Toc348263216"/>
      <w:bookmarkStart w:id="512" w:name="_Toc348336545"/>
      <w:bookmarkStart w:id="513" w:name="_Toc348770033"/>
      <w:bookmarkStart w:id="514" w:name="_Toc348856175"/>
      <w:bookmarkStart w:id="515" w:name="_Toc348866596"/>
      <w:bookmarkStart w:id="516" w:name="_Toc348947826"/>
      <w:bookmarkStart w:id="517" w:name="_Toc349735407"/>
      <w:bookmarkStart w:id="518" w:name="_Toc349735850"/>
      <w:bookmarkStart w:id="519" w:name="_Toc349736004"/>
      <w:bookmarkStart w:id="520" w:name="_Toc349803736"/>
      <w:bookmarkStart w:id="521" w:name="_Toc359236069"/>
      <w:bookmarkStart w:id="522" w:name="_Toc495483601"/>
      <w:bookmarkStart w:id="523" w:name="_Toc24273822"/>
      <w:bookmarkStart w:id="524" w:name="_Toc41280992"/>
      <w:bookmarkStart w:id="525" w:name="_Toc43004354"/>
      <w:bookmarkStart w:id="526" w:name="_Toc28957715"/>
      <w:r w:rsidRPr="00121095">
        <w:t>5.6.1</w:t>
      </w:r>
      <w:r w:rsidRPr="00121095">
        <w:tab/>
      </w:r>
      <w:r w:rsidR="00E921A2" w:rsidRPr="00121095">
        <w:t>Immediate vs. deferred response</w:t>
      </w:r>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r w:rsidR="00BF2FE6" w:rsidRPr="00121095">
        <w:fldChar w:fldCharType="begin"/>
      </w:r>
      <w:r w:rsidR="00E921A2" w:rsidRPr="00121095">
        <w:instrText>xe "Queries: immediate vs. deferred response"</w:instrText>
      </w:r>
      <w:r w:rsidR="00BF2FE6" w:rsidRPr="00121095">
        <w:fldChar w:fldCharType="end"/>
      </w:r>
    </w:p>
    <w:p w14:paraId="6594D6D6" w14:textId="77777777" w:rsidR="00E921A2" w:rsidRPr="00121095" w:rsidRDefault="00E921A2">
      <w:pPr>
        <w:pStyle w:val="NormalIndented"/>
      </w:pPr>
      <w:r w:rsidRPr="00121095">
        <w:t xml:space="preserve">Responses to queries can be either immediate or deferred.  In the immediate mode, the responding process gives the response immediately or in a short period during which the requesting process will wait for the response. In the deferred mode, the response is returned asynchronously, as a separate message pair. Also, a time interval for the deferred transaction may be specified. </w:t>
      </w:r>
    </w:p>
    <w:p w14:paraId="1A02B9FE" w14:textId="77777777" w:rsidR="00E921A2" w:rsidRPr="00121095" w:rsidRDefault="00E921A2">
      <w:pPr>
        <w:pStyle w:val="NormalIndented"/>
      </w:pPr>
      <w:r w:rsidRPr="00121095">
        <w:t>In the case of immediate mode query, the Server does NOT send a General Acknowledgement (ACK). The acknowledgement of the query is contained within the response message. In the case of deferred mode, the query is acknowledged immediately by an ACK. The Server sends the deferred response at the appropriate time.  The Client acknowledges the response with an ACK. In short, the deferred query transaction consists of 2 "round trips."</w:t>
      </w:r>
    </w:p>
    <w:p w14:paraId="75A60E7A" w14:textId="77777777" w:rsidR="00E921A2" w:rsidRPr="00121095" w:rsidRDefault="00E921A2">
      <w:pPr>
        <w:pStyle w:val="NormalIndented"/>
      </w:pPr>
      <w:r w:rsidRPr="00121095">
        <w:t xml:space="preserve">If an immediate mode query message is malformed, a negative ACK is immediately sent. </w:t>
      </w:r>
    </w:p>
    <w:p w14:paraId="7E8649EA" w14:textId="77777777" w:rsidR="00E921A2" w:rsidRPr="00121095" w:rsidRDefault="00E921A2">
      <w:pPr>
        <w:pStyle w:val="NormalIndented"/>
      </w:pPr>
      <w:r w:rsidRPr="00121095">
        <w:t>Use cases for Deferred Response include:</w:t>
      </w:r>
    </w:p>
    <w:p w14:paraId="00CE8FEC" w14:textId="7C17FD4C" w:rsidR="00E921A2" w:rsidRPr="00121095" w:rsidRDefault="002044FB" w:rsidP="002044FB">
      <w:pPr>
        <w:pStyle w:val="NormalListNumbered"/>
        <w:ind w:left="1728" w:hanging="360"/>
      </w:pPr>
      <w:r w:rsidRPr="00121095">
        <w:t>1)</w:t>
      </w:r>
      <w:r w:rsidRPr="00121095">
        <w:tab/>
      </w:r>
      <w:r w:rsidR="00E921A2" w:rsidRPr="00121095">
        <w:t>evaluate the query conditions at a certain point in time and then return the response. For example, "At 9 AM tomorrow, evaluate query and return response";</w:t>
      </w:r>
    </w:p>
    <w:p w14:paraId="0F73F23B" w14:textId="1DF5DC7A" w:rsidR="00E921A2" w:rsidRPr="00121095" w:rsidRDefault="002044FB" w:rsidP="002044FB">
      <w:pPr>
        <w:pStyle w:val="NormalListNumbered"/>
        <w:ind w:left="1728" w:hanging="360"/>
      </w:pPr>
      <w:r w:rsidRPr="00121095">
        <w:t>2)</w:t>
      </w:r>
      <w:r w:rsidRPr="00121095">
        <w:tab/>
      </w:r>
      <w:r w:rsidR="00E921A2" w:rsidRPr="00121095">
        <w:t>produce a large report to be communicated to the Server at an off-peak hour.  For example, a response which contains all admissions records for the month to be sent at 4:00 a.m., or a reference lab results listing to be sent at noon.  A deferred response can benefit both Server and Client in such cases, especially where the generation, communication, and receipt of segments can all be done at times of otherwise low-volume processing.</w:t>
      </w:r>
    </w:p>
    <w:p w14:paraId="6E207C53" w14:textId="77777777" w:rsidR="00E921A2" w:rsidRPr="00121095" w:rsidRDefault="00E921A2">
      <w:pPr>
        <w:pStyle w:val="NormalIndented"/>
      </w:pPr>
      <w:r w:rsidRPr="00121095">
        <w:t xml:space="preserve">If the Query Profile indicates that the Server will support both immediate and deferred responses, then the Client may indicate the desired value of this property by sending it in the </w:t>
      </w:r>
      <w:r w:rsidRPr="00121095">
        <w:rPr>
          <w:rStyle w:val="ReferenceAttribute"/>
        </w:rPr>
        <w:t>RCP-1 Response priority</w:t>
      </w:r>
      <w:r w:rsidRPr="00121095">
        <w:t xml:space="preserve"> field. If the Server supports only one response type, then the value specified by the Client SHALL agree.</w:t>
      </w:r>
    </w:p>
    <w:bookmarkStart w:id="527" w:name="_MON_1266376799"/>
    <w:bookmarkEnd w:id="527"/>
    <w:bookmarkStart w:id="528" w:name="_MON_1266376832"/>
    <w:bookmarkEnd w:id="528"/>
    <w:p w14:paraId="6F4E7F03" w14:textId="77777777" w:rsidR="00E921A2" w:rsidRPr="00121095" w:rsidRDefault="00F114F0">
      <w:r w:rsidRPr="00121095">
        <w:rPr>
          <w:noProof/>
        </w:rPr>
        <w:object w:dxaOrig="8985" w:dyaOrig="6120" w14:anchorId="3421DB8D">
          <v:shape id="_x0000_i1025" type="#_x0000_t75" alt="" style="width:453.45pt;height:309.45pt;mso-width-percent:0;mso-height-percent:0;mso-width-percent:0;mso-height-percent:0" o:ole="" fillcolor="window">
            <v:imagedata r:id="rId34" o:title=""/>
          </v:shape>
          <o:OLEObject Type="Embed" ProgID="Word.Picture.8" ShapeID="_x0000_i1025" DrawAspect="Content" ObjectID="_1757842629" r:id="rId35"/>
        </w:object>
      </w:r>
    </w:p>
    <w:p w14:paraId="316B8C41" w14:textId="77777777" w:rsidR="00E921A2" w:rsidRPr="00121095" w:rsidRDefault="00E921A2">
      <w:pPr>
        <w:pStyle w:val="NormalIndented"/>
      </w:pPr>
      <w:r w:rsidRPr="00121095">
        <w:t>The following examples demonstrate how the same query could be invoked in either immediate or deferred mode.</w:t>
      </w:r>
    </w:p>
    <w:p w14:paraId="05F05E54" w14:textId="2B8810B6" w:rsidR="00E921A2" w:rsidRPr="00121095" w:rsidRDefault="002044FB" w:rsidP="002044FB">
      <w:pPr>
        <w:pStyle w:val="Heading4"/>
        <w:numPr>
          <w:ilvl w:val="0"/>
          <w:numId w:val="0"/>
        </w:numPr>
        <w:tabs>
          <w:tab w:val="left" w:pos="2160"/>
        </w:tabs>
        <w:rPr>
          <w:vanish/>
        </w:rPr>
      </w:pPr>
      <w:r w:rsidRPr="00121095">
        <w:rPr>
          <w:vanish/>
        </w:rPr>
        <w:t>5.6.1.0</w:t>
      </w:r>
      <w:r w:rsidRPr="00121095">
        <w:rPr>
          <w:vanish/>
        </w:rPr>
        <w:tab/>
      </w:r>
      <w:r w:rsidR="00E921A2" w:rsidRPr="00121095">
        <w:rPr>
          <w:vanish/>
        </w:rPr>
        <w:t>hiddentext</w:t>
      </w:r>
      <w:bookmarkStart w:id="529" w:name="_Toc1829088"/>
      <w:bookmarkStart w:id="530" w:name="_Toc24273823"/>
      <w:bookmarkEnd w:id="529"/>
      <w:bookmarkEnd w:id="530"/>
    </w:p>
    <w:p w14:paraId="715F5F48" w14:textId="6D8BE975" w:rsidR="00E921A2" w:rsidRPr="00121095" w:rsidRDefault="002044FB" w:rsidP="002044FB">
      <w:pPr>
        <w:pStyle w:val="Heading4"/>
        <w:numPr>
          <w:ilvl w:val="0"/>
          <w:numId w:val="0"/>
        </w:numPr>
        <w:tabs>
          <w:tab w:val="left" w:pos="2160"/>
        </w:tabs>
      </w:pPr>
      <w:bookmarkStart w:id="531" w:name="_Toc495483602"/>
      <w:bookmarkStart w:id="532" w:name="_Toc24273824"/>
      <w:r w:rsidRPr="00121095">
        <w:t>5.6.1.1</w:t>
      </w:r>
      <w:r w:rsidRPr="00121095">
        <w:tab/>
      </w:r>
      <w:r w:rsidR="00E921A2" w:rsidRPr="00121095">
        <w:t>Immediate response</w:t>
      </w:r>
      <w:bookmarkEnd w:id="531"/>
      <w:bookmarkEnd w:id="532"/>
      <w:r w:rsidR="00BF2FE6" w:rsidRPr="00121095">
        <w:fldChar w:fldCharType="begin"/>
      </w:r>
      <w:r w:rsidR="00E921A2" w:rsidRPr="00121095">
        <w:instrText>xe "Queries: immediate response"</w:instrText>
      </w:r>
      <w:r w:rsidR="00BF2FE6" w:rsidRPr="00121095">
        <w:fldChar w:fldCharType="end"/>
      </w:r>
    </w:p>
    <w:p w14:paraId="72D731C8" w14:textId="77777777" w:rsidR="00E921A2" w:rsidRPr="00121095" w:rsidRDefault="00E921A2">
      <w:pPr>
        <w:pStyle w:val="NormalIndented"/>
        <w:rPr>
          <w:b/>
          <w:i/>
          <w:color w:val="000000"/>
        </w:rPr>
      </w:pPr>
      <w:r w:rsidRPr="00121095">
        <w:t xml:space="preserve">The Client submits the following query and indicates that an immediate response is desired by setting </w:t>
      </w:r>
      <w:r w:rsidRPr="00121095">
        <w:rPr>
          <w:rStyle w:val="ReferenceAttribute"/>
        </w:rPr>
        <w:t>RCP-1-Response priority</w:t>
      </w:r>
      <w:r w:rsidRPr="00121095">
        <w:t xml:space="preserve"> to "I".</w:t>
      </w:r>
    </w:p>
    <w:p w14:paraId="449DC3C3" w14:textId="77777777"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14:paraId="736BDE49" w14:textId="77777777" w:rsidR="00E921A2" w:rsidRPr="00121095" w:rsidRDefault="00E921A2">
      <w:pPr>
        <w:pStyle w:val="Example"/>
        <w:rPr>
          <w:noProof w:val="0"/>
        </w:rPr>
      </w:pPr>
      <w:r w:rsidRPr="00121095">
        <w:rPr>
          <w:noProof w:val="0"/>
        </w:rPr>
        <w:t>QPD|Q42^Tabular Dispense History^HL70471|Q0010|555444222111^^^MPI^MR| |19980531|19990531|</w:t>
      </w:r>
    </w:p>
    <w:p w14:paraId="0C3B9D8B" w14:textId="77777777" w:rsidR="00E921A2" w:rsidRPr="00121095" w:rsidRDefault="00E921A2">
      <w:pPr>
        <w:pStyle w:val="Example"/>
        <w:rPr>
          <w:noProof w:val="0"/>
        </w:rPr>
      </w:pPr>
      <w:r w:rsidRPr="00121095">
        <w:rPr>
          <w:noProof w:val="0"/>
        </w:rPr>
        <w:t>RCP|I|999^RD|</w:t>
      </w:r>
    </w:p>
    <w:p w14:paraId="66179D42"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32F8DCEC" w14:textId="77777777" w:rsidR="00E921A2" w:rsidRPr="00121095" w:rsidRDefault="00E921A2">
      <w:pPr>
        <w:pStyle w:val="NormalIndented"/>
      </w:pPr>
      <w:r w:rsidRPr="00121095">
        <w:t>The Server responds one minute later.</w:t>
      </w:r>
    </w:p>
    <w:p w14:paraId="10400B73" w14:textId="77777777" w:rsidR="00E921A2" w:rsidRPr="00121095" w:rsidRDefault="00E921A2">
      <w:pPr>
        <w:pStyle w:val="Example"/>
        <w:rPr>
          <w:noProof w:val="0"/>
        </w:rPr>
      </w:pPr>
      <w:r w:rsidRPr="00121095">
        <w:rPr>
          <w:noProof w:val="0"/>
        </w:rPr>
        <w:t>MSH|^~\&amp;|PIMS|Gen Hosp|PCR||199811201401-0800||RTB^K42^RTB_K13|8858|P|2.</w:t>
      </w:r>
      <w:r>
        <w:rPr>
          <w:noProof w:val="0"/>
        </w:rPr>
        <w:t>8</w:t>
      </w:r>
      <w:r w:rsidRPr="00121095">
        <w:rPr>
          <w:noProof w:val="0"/>
        </w:rPr>
        <w:t>||||||||</w:t>
      </w:r>
    </w:p>
    <w:p w14:paraId="0403F9B9" w14:textId="77777777" w:rsidR="00E921A2" w:rsidRPr="00121095" w:rsidRDefault="00E921A2">
      <w:pPr>
        <w:pStyle w:val="Example"/>
        <w:rPr>
          <w:noProof w:val="0"/>
        </w:rPr>
      </w:pPr>
      <w:r w:rsidRPr="00121095">
        <w:rPr>
          <w:noProof w:val="0"/>
        </w:rPr>
        <w:t>MSA|AA|8699|</w:t>
      </w:r>
    </w:p>
    <w:p w14:paraId="278FD180" w14:textId="77777777" w:rsidR="00E921A2" w:rsidRPr="00121095" w:rsidRDefault="00E921A2">
      <w:pPr>
        <w:pStyle w:val="Example"/>
        <w:rPr>
          <w:noProof w:val="0"/>
        </w:rPr>
      </w:pPr>
      <w:r w:rsidRPr="00121095">
        <w:rPr>
          <w:noProof w:val="0"/>
        </w:rPr>
        <w:t>QAK|Q010|OK|Q42^Tabular Dispense History^HL7nnn|4</w:t>
      </w:r>
    </w:p>
    <w:p w14:paraId="5364E42E" w14:textId="77777777" w:rsidR="00E921A2" w:rsidRPr="00121095" w:rsidRDefault="00E921A2">
      <w:pPr>
        <w:pStyle w:val="Example"/>
        <w:rPr>
          <w:noProof w:val="0"/>
        </w:rPr>
      </w:pPr>
      <w:r w:rsidRPr="00121095">
        <w:rPr>
          <w:noProof w:val="0"/>
        </w:rPr>
        <w:t>QPD|Q42^Tabular Dispense History^HL7nnn|Q0010|555444222111^^^MPI^MR||19980531|19990531|</w:t>
      </w:r>
    </w:p>
    <w:p w14:paraId="609299E4"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7326B038"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2E433FDE"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64F5F44C"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4AAA00D8"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76EF3442" w14:textId="3C4992A7" w:rsidR="00E921A2" w:rsidRPr="00121095" w:rsidRDefault="002044FB" w:rsidP="002044FB">
      <w:pPr>
        <w:pStyle w:val="Heading4"/>
        <w:numPr>
          <w:ilvl w:val="0"/>
          <w:numId w:val="0"/>
        </w:numPr>
        <w:tabs>
          <w:tab w:val="left" w:pos="2160"/>
        </w:tabs>
      </w:pPr>
      <w:bookmarkStart w:id="533" w:name="_Toc495483603"/>
      <w:bookmarkStart w:id="534" w:name="_Toc24273825"/>
      <w:r w:rsidRPr="00121095">
        <w:t>5.6.1.2</w:t>
      </w:r>
      <w:r w:rsidRPr="00121095">
        <w:tab/>
      </w:r>
      <w:r w:rsidR="00E921A2" w:rsidRPr="00121095">
        <w:t>Deferred response example</w:t>
      </w:r>
      <w:bookmarkEnd w:id="533"/>
      <w:bookmarkEnd w:id="534"/>
      <w:r w:rsidR="00BF2FE6" w:rsidRPr="00121095">
        <w:fldChar w:fldCharType="begin"/>
      </w:r>
      <w:r w:rsidR="00E921A2" w:rsidRPr="00121095">
        <w:instrText>xe "Queries: deferred response example"</w:instrText>
      </w:r>
      <w:r w:rsidR="00BF2FE6" w:rsidRPr="00121095">
        <w:fldChar w:fldCharType="end"/>
      </w:r>
    </w:p>
    <w:p w14:paraId="51B4C75B" w14:textId="77777777" w:rsidR="00E921A2" w:rsidRPr="00121095" w:rsidRDefault="00E921A2">
      <w:pPr>
        <w:pStyle w:val="NormalIndented"/>
        <w:rPr>
          <w:b/>
          <w:i/>
          <w:color w:val="000000"/>
        </w:rPr>
      </w:pPr>
      <w:r w:rsidRPr="00121095">
        <w:t xml:space="preserve">The Client submits the following query and indicates that a deferred response is desired by setting </w:t>
      </w:r>
      <w:r w:rsidRPr="00121095">
        <w:rPr>
          <w:rStyle w:val="ReferenceAttribute"/>
        </w:rPr>
        <w:t>RCP-1-Response priority</w:t>
      </w:r>
      <w:r w:rsidRPr="00121095">
        <w:t xml:space="preserve"> to "D".</w:t>
      </w:r>
    </w:p>
    <w:p w14:paraId="1F50BFCF" w14:textId="77777777"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14:paraId="77DB2231" w14:textId="77777777" w:rsidR="00E921A2" w:rsidRPr="00121095" w:rsidRDefault="00E921A2">
      <w:pPr>
        <w:pStyle w:val="Example"/>
        <w:rPr>
          <w:noProof w:val="0"/>
        </w:rPr>
      </w:pPr>
      <w:r w:rsidRPr="00121095">
        <w:rPr>
          <w:noProof w:val="0"/>
        </w:rPr>
        <w:t>QPD|Q42^Tabular Dispense History^HL7nnn|Q0010|555444222111^^^MPI^MR| |19980531|19990531|</w:t>
      </w:r>
    </w:p>
    <w:p w14:paraId="2CBBA245" w14:textId="77777777" w:rsidR="00E921A2" w:rsidRPr="00121095" w:rsidRDefault="00E921A2">
      <w:pPr>
        <w:pStyle w:val="Example"/>
        <w:rPr>
          <w:noProof w:val="0"/>
        </w:rPr>
      </w:pPr>
      <w:r w:rsidRPr="00121095">
        <w:rPr>
          <w:noProof w:val="0"/>
        </w:rPr>
        <w:t>RCP|D|999^RD|</w:t>
      </w:r>
    </w:p>
    <w:p w14:paraId="354CFD45"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659D0F7D" w14:textId="77777777" w:rsidR="00E921A2" w:rsidRPr="00121095" w:rsidRDefault="00E921A2">
      <w:pPr>
        <w:pStyle w:val="NormalIndented"/>
      </w:pPr>
      <w:r w:rsidRPr="00121095">
        <w:t>The Server responds one minute later with a general acknowledgement.</w:t>
      </w:r>
    </w:p>
    <w:p w14:paraId="55681CEE" w14:textId="77777777" w:rsidR="00E921A2" w:rsidRPr="00121095" w:rsidRDefault="00E921A2">
      <w:pPr>
        <w:pStyle w:val="Example"/>
        <w:rPr>
          <w:noProof w:val="0"/>
        </w:rPr>
      </w:pPr>
      <w:r w:rsidRPr="00121095">
        <w:rPr>
          <w:noProof w:val="0"/>
        </w:rPr>
        <w:t>MSH|^~\&amp;|PIMS|Gen Hosp|PCR||199811201401-0800||ACK^Q42^ACK|8875|P|2.</w:t>
      </w:r>
      <w:r>
        <w:rPr>
          <w:noProof w:val="0"/>
        </w:rPr>
        <w:t>8</w:t>
      </w:r>
      <w:r w:rsidRPr="00121095">
        <w:rPr>
          <w:noProof w:val="0"/>
        </w:rPr>
        <w:t>||||||||</w:t>
      </w:r>
    </w:p>
    <w:p w14:paraId="162AAD3B" w14:textId="77777777" w:rsidR="00E921A2" w:rsidRPr="00121095" w:rsidRDefault="00E921A2">
      <w:pPr>
        <w:pStyle w:val="Example"/>
        <w:rPr>
          <w:noProof w:val="0"/>
        </w:rPr>
      </w:pPr>
      <w:r w:rsidRPr="00121095">
        <w:rPr>
          <w:noProof w:val="0"/>
        </w:rPr>
        <w:t>MSA|AA|8699|</w:t>
      </w:r>
    </w:p>
    <w:p w14:paraId="7E4470F2" w14:textId="77777777" w:rsidR="00E921A2" w:rsidRPr="00121095" w:rsidRDefault="00E921A2">
      <w:pPr>
        <w:pStyle w:val="NormalIndented"/>
      </w:pPr>
      <w:r w:rsidRPr="00121095">
        <w:t>The Server responds the following morning with the desired data.</w:t>
      </w:r>
    </w:p>
    <w:p w14:paraId="22ADDCD1" w14:textId="77777777" w:rsidR="00E921A2" w:rsidRPr="00121095" w:rsidRDefault="00E921A2">
      <w:pPr>
        <w:pStyle w:val="Example"/>
        <w:rPr>
          <w:noProof w:val="0"/>
        </w:rPr>
      </w:pPr>
      <w:r w:rsidRPr="00121095">
        <w:rPr>
          <w:noProof w:val="0"/>
        </w:rPr>
        <w:t>MSH|^~\&amp;|PIMS|Gen Hosp|PCR||199811210300-0800||RTB^K42^RTB_K13|9950|P|2.</w:t>
      </w:r>
      <w:r>
        <w:rPr>
          <w:noProof w:val="0"/>
        </w:rPr>
        <w:t>8</w:t>
      </w:r>
      <w:r w:rsidRPr="00121095">
        <w:rPr>
          <w:noProof w:val="0"/>
        </w:rPr>
        <w:t>||||||||</w:t>
      </w:r>
    </w:p>
    <w:p w14:paraId="02FCFCCB" w14:textId="77777777" w:rsidR="00E921A2" w:rsidRPr="00121095" w:rsidRDefault="00E921A2">
      <w:pPr>
        <w:pStyle w:val="Example"/>
        <w:rPr>
          <w:noProof w:val="0"/>
        </w:rPr>
      </w:pPr>
      <w:r w:rsidRPr="00121095">
        <w:rPr>
          <w:noProof w:val="0"/>
        </w:rPr>
        <w:t>QAK|Q010|OK|Q42^Tabular Dispense History^HL7nnn|4</w:t>
      </w:r>
    </w:p>
    <w:p w14:paraId="3E7ABA6F" w14:textId="77777777" w:rsidR="00E921A2" w:rsidRPr="00121095" w:rsidRDefault="00E921A2">
      <w:pPr>
        <w:pStyle w:val="Example"/>
        <w:rPr>
          <w:noProof w:val="0"/>
        </w:rPr>
      </w:pPr>
      <w:r w:rsidRPr="00121095">
        <w:rPr>
          <w:noProof w:val="0"/>
        </w:rPr>
        <w:t>QPD|Q42^Tabular Dispense History^HL7nnn|Q0010|555444222111^^^MPI^MR||19980531|19990531|</w:t>
      </w:r>
    </w:p>
    <w:p w14:paraId="054F0122"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42EB206F"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51482D2C"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58F9CB92"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02039109"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5DDFB672" w14:textId="77777777" w:rsidR="00E921A2" w:rsidRPr="00121095" w:rsidRDefault="00E921A2">
      <w:pPr>
        <w:pStyle w:val="NormalIndented"/>
      </w:pPr>
      <w:r w:rsidRPr="00121095">
        <w:t>The Client responds immediately with a general acknowledgement.</w:t>
      </w:r>
    </w:p>
    <w:p w14:paraId="6A672BC0" w14:textId="77777777" w:rsidR="00E921A2" w:rsidRPr="00121095" w:rsidRDefault="00E921A2">
      <w:pPr>
        <w:pStyle w:val="Example"/>
        <w:rPr>
          <w:noProof w:val="0"/>
        </w:rPr>
      </w:pPr>
      <w:r w:rsidRPr="00121095">
        <w:rPr>
          <w:noProof w:val="0"/>
        </w:rPr>
        <w:t>MSH|^~\&amp;|PCR|Gen Hosp|PIMS||199811210300-0800||ACK^K42^ACK|8750|P|2.</w:t>
      </w:r>
      <w:r>
        <w:rPr>
          <w:noProof w:val="0"/>
        </w:rPr>
        <w:t>8</w:t>
      </w:r>
      <w:r w:rsidRPr="00121095">
        <w:rPr>
          <w:noProof w:val="0"/>
        </w:rPr>
        <w:t>||||||||</w:t>
      </w:r>
    </w:p>
    <w:p w14:paraId="13064AA8" w14:textId="77777777" w:rsidR="00E921A2" w:rsidRPr="00121095" w:rsidRDefault="00E921A2">
      <w:pPr>
        <w:pStyle w:val="Example"/>
        <w:rPr>
          <w:noProof w:val="0"/>
        </w:rPr>
      </w:pPr>
      <w:r w:rsidRPr="00121095">
        <w:rPr>
          <w:noProof w:val="0"/>
        </w:rPr>
        <w:t>MSA|AA|9950|</w:t>
      </w:r>
      <w:bookmarkStart w:id="535" w:name="_Toc348257259"/>
      <w:bookmarkStart w:id="536" w:name="_Toc348257595"/>
      <w:bookmarkStart w:id="537" w:name="_Toc348263217"/>
      <w:bookmarkStart w:id="538" w:name="_Toc348336546"/>
      <w:bookmarkStart w:id="539" w:name="_Toc348770034"/>
      <w:bookmarkStart w:id="540" w:name="_Toc348856176"/>
      <w:bookmarkStart w:id="541" w:name="_Toc348866597"/>
      <w:bookmarkStart w:id="542" w:name="_Toc348947827"/>
      <w:bookmarkStart w:id="543" w:name="_Toc349735408"/>
      <w:bookmarkStart w:id="544" w:name="_Toc349735851"/>
      <w:bookmarkStart w:id="545" w:name="_Toc349736005"/>
      <w:bookmarkStart w:id="546" w:name="_Toc349803737"/>
      <w:bookmarkStart w:id="547" w:name="_Ref358261871"/>
      <w:bookmarkStart w:id="548" w:name="_Ref358261888"/>
      <w:bookmarkStart w:id="549" w:name="_Ref358263236"/>
      <w:bookmarkStart w:id="550" w:name="_Ref358263714"/>
      <w:bookmarkStart w:id="551" w:name="_Toc359236070"/>
      <w:bookmarkStart w:id="552" w:name="_Ref372098271"/>
      <w:bookmarkStart w:id="553" w:name="_Ref372100368"/>
      <w:bookmarkStart w:id="554" w:name="_Ref465673105"/>
    </w:p>
    <w:p w14:paraId="736AC3B4" w14:textId="2608D7BF" w:rsidR="00E921A2" w:rsidRPr="00121095" w:rsidRDefault="002044FB" w:rsidP="002044FB">
      <w:pPr>
        <w:pStyle w:val="Heading3"/>
        <w:numPr>
          <w:ilvl w:val="0"/>
          <w:numId w:val="0"/>
        </w:numPr>
        <w:tabs>
          <w:tab w:val="left" w:pos="1440"/>
        </w:tabs>
      </w:pPr>
      <w:bookmarkStart w:id="555" w:name="_Toc495483604"/>
      <w:bookmarkStart w:id="556" w:name="_Toc24273826"/>
      <w:bookmarkStart w:id="557" w:name="_Toc41280993"/>
      <w:bookmarkStart w:id="558" w:name="_Toc43004355"/>
      <w:bookmarkStart w:id="559" w:name="_Toc28957716"/>
      <w:r w:rsidRPr="00121095">
        <w:t>5.6.2</w:t>
      </w:r>
      <w:r w:rsidRPr="00121095">
        <w:tab/>
      </w:r>
      <w:r w:rsidR="00E921A2" w:rsidRPr="00121095">
        <w:t>Query cancellation</w:t>
      </w:r>
      <w:bookmarkEnd w:id="555"/>
      <w:bookmarkEnd w:id="556"/>
      <w:bookmarkEnd w:id="557"/>
      <w:bookmarkEnd w:id="558"/>
      <w:bookmarkEnd w:id="559"/>
      <w:r w:rsidR="00BF2FE6" w:rsidRPr="00121095">
        <w:fldChar w:fldCharType="begin"/>
      </w:r>
      <w:r w:rsidR="00E921A2" w:rsidRPr="00121095">
        <w:instrText xml:space="preserve"> XE "Query cancellation" </w:instrText>
      </w:r>
      <w:r w:rsidR="00BF2FE6" w:rsidRPr="00121095">
        <w:fldChar w:fldCharType="end"/>
      </w:r>
    </w:p>
    <w:p w14:paraId="61E2C4D4" w14:textId="77777777" w:rsidR="00E921A2" w:rsidRPr="00121095" w:rsidRDefault="00E921A2">
      <w:pPr>
        <w:pStyle w:val="NormalIndented"/>
      </w:pPr>
      <w:r w:rsidRPr="00121095">
        <w:t xml:space="preserve">Canceling a query is equivalent to canceling an order in that it is asking the discontinuation of a request for which a response may already be on its way.  In the case of an interactive query, a cancellation request is a courtesy on the part of the Client, but not strictly required. How long the query will stay open is an implementation issue. </w:t>
      </w:r>
    </w:p>
    <w:p w14:paraId="53A5DD58" w14:textId="77777777" w:rsidR="00E921A2" w:rsidRPr="00121095" w:rsidRDefault="00E921A2">
      <w:pPr>
        <w:pStyle w:val="NormalIndented"/>
        <w:rPr>
          <w:b/>
        </w:rPr>
      </w:pPr>
      <w:r w:rsidRPr="00121095">
        <w:t>Although the effect to the Client is the same as if it had not sent any message (no further query data is received), receipt of this message by the Server enables it to discard any unsent continuation data that might be queued.</w:t>
      </w:r>
    </w:p>
    <w:p w14:paraId="1D295B21" w14:textId="77777777" w:rsidR="00E921A2" w:rsidRPr="00121095" w:rsidRDefault="00E921A2">
      <w:pPr>
        <w:pStyle w:val="Example"/>
      </w:pPr>
      <w:r w:rsidRPr="00121095">
        <w:t>MSH|^~\&amp;|||||||QCN^Jnn^QCN_J01|...</w:t>
      </w:r>
    </w:p>
    <w:p w14:paraId="5699B284" w14:textId="77777777" w:rsidR="00E921A2" w:rsidRPr="00121095" w:rsidRDefault="00E921A2">
      <w:pPr>
        <w:pStyle w:val="Example"/>
      </w:pPr>
      <w:r w:rsidRPr="00121095">
        <w:t>QID|Q001|Q99^SomeQuery^0003|...</w:t>
      </w:r>
    </w:p>
    <w:p w14:paraId="61624E43" w14:textId="77777777" w:rsidR="00E921A2" w:rsidRPr="00121095" w:rsidRDefault="00E921A2">
      <w:pPr>
        <w:pStyle w:val="Example"/>
      </w:pPr>
      <w:r w:rsidRPr="00121095">
        <w:t>...</w:t>
      </w:r>
    </w:p>
    <w:p w14:paraId="13615827" w14:textId="04AE192F" w:rsidR="00E921A2" w:rsidRPr="00121095" w:rsidRDefault="002044FB" w:rsidP="002044FB">
      <w:pPr>
        <w:pStyle w:val="Heading3"/>
        <w:numPr>
          <w:ilvl w:val="0"/>
          <w:numId w:val="0"/>
        </w:numPr>
        <w:tabs>
          <w:tab w:val="left" w:pos="1440"/>
        </w:tabs>
      </w:pPr>
      <w:bookmarkStart w:id="560" w:name="_Toc495483605"/>
      <w:bookmarkStart w:id="561" w:name="_Toc24273827"/>
      <w:bookmarkStart w:id="562" w:name="_Toc41280994"/>
      <w:bookmarkStart w:id="563" w:name="_Toc43004356"/>
      <w:bookmarkStart w:id="564" w:name="_Ref175041018"/>
      <w:bookmarkStart w:id="565" w:name="_Toc28957717"/>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r w:rsidRPr="00121095">
        <w:t>5.6.3</w:t>
      </w:r>
      <w:r w:rsidRPr="00121095">
        <w:tab/>
      </w:r>
      <w:r w:rsidR="00E921A2" w:rsidRPr="00121095">
        <w:t>Interactive continuation of response messages</w:t>
      </w:r>
      <w:bookmarkEnd w:id="560"/>
      <w:bookmarkEnd w:id="561"/>
      <w:bookmarkEnd w:id="562"/>
      <w:bookmarkEnd w:id="563"/>
      <w:bookmarkEnd w:id="564"/>
      <w:bookmarkEnd w:id="565"/>
      <w:r w:rsidR="00BF2FE6" w:rsidRPr="00121095">
        <w:fldChar w:fldCharType="begin"/>
      </w:r>
      <w:r w:rsidR="00E921A2" w:rsidRPr="00121095">
        <w:instrText xml:space="preserve"> XE "Interactive continuation of response messages" </w:instrText>
      </w:r>
      <w:r w:rsidR="00BF2FE6" w:rsidRPr="00121095">
        <w:fldChar w:fldCharType="end"/>
      </w:r>
    </w:p>
    <w:p w14:paraId="187F94A8" w14:textId="77777777" w:rsidR="00E921A2" w:rsidRPr="00121095" w:rsidRDefault="00E921A2">
      <w:pPr>
        <w:pStyle w:val="NormalIndented"/>
      </w:pPr>
      <w:r w:rsidRPr="00121095">
        <w:t xml:space="preserve">The Interactive Continuation Protocol defines the methodology for the intentional transmission of a large query-response payload over multiple HL7 messages. Without this protocol, the response would be returned in a single large logical message. </w:t>
      </w:r>
    </w:p>
    <w:p w14:paraId="7176A541" w14:textId="77777777" w:rsidR="00E921A2" w:rsidRPr="00121095" w:rsidRDefault="00E921A2">
      <w:pPr>
        <w:pStyle w:val="NormalIndented"/>
      </w:pPr>
      <w:r w:rsidRPr="00121095">
        <w:t xml:space="preserve">The protocol is called interactive because there is an ongoing dialog between the Client and the Server. The dialog commences when the Client issues a query for a potentially large amount of data, but specifies in the </w:t>
      </w:r>
      <w:r w:rsidRPr="00121095">
        <w:rPr>
          <w:rStyle w:val="ReferenceAttribute"/>
        </w:rPr>
        <w:t>RCP-2-Quantity limited request</w:t>
      </w:r>
      <w:r w:rsidRPr="00121095">
        <w:rPr>
          <w:i/>
        </w:rPr>
        <w:t>,</w:t>
      </w:r>
      <w:r w:rsidRPr="00121095">
        <w:t xml:space="preserve"> that only a limited amount of data is to be returned in each continued response.  The Server then returns one response message containing data up to the requested quantity. The Client may continue to ask for further subsets of the data until the entire set is exhausted or may choose to cancel the query. </w:t>
      </w:r>
    </w:p>
    <w:p w14:paraId="6FAE9F9A" w14:textId="77777777" w:rsidR="00E921A2" w:rsidRPr="00121095" w:rsidRDefault="00E921A2">
      <w:pPr>
        <w:pStyle w:val="NormalIndented"/>
      </w:pPr>
      <w:r w:rsidRPr="00121095">
        <w:t xml:space="preserve">This use of the term "continuation" responses in queries should not be confused with its use in continuing an unsolicited fragmented message. In the case of continuing a response to query the control is on the side of the querying application and there is an explicit cancellation event. In the case of continuation of an unsolicited message, the control is on the part of the sending application and there is no concept of canceling the message transmission. </w:t>
      </w:r>
    </w:p>
    <w:p w14:paraId="192DD3DA" w14:textId="77777777" w:rsidR="00E921A2" w:rsidRPr="00121095" w:rsidRDefault="00E921A2">
      <w:pPr>
        <w:pStyle w:val="NormalIndented"/>
      </w:pPr>
      <w:r w:rsidRPr="00121095">
        <w:t>Segment fragmentation and message fragmentation are discussed in Chapter 2.</w:t>
      </w:r>
    </w:p>
    <w:p w14:paraId="0E25243F" w14:textId="557F034A" w:rsidR="00E921A2" w:rsidRPr="00121095" w:rsidRDefault="002044FB" w:rsidP="002044FB">
      <w:pPr>
        <w:pStyle w:val="Heading4"/>
        <w:numPr>
          <w:ilvl w:val="0"/>
          <w:numId w:val="0"/>
        </w:numPr>
        <w:tabs>
          <w:tab w:val="left" w:pos="2160"/>
        </w:tabs>
        <w:rPr>
          <w:vanish/>
        </w:rPr>
      </w:pPr>
      <w:bookmarkStart w:id="566" w:name="_Toc348257266"/>
      <w:bookmarkStart w:id="567" w:name="_Toc348257602"/>
      <w:bookmarkStart w:id="568" w:name="_Toc348263224"/>
      <w:bookmarkStart w:id="569" w:name="_Toc348336553"/>
      <w:bookmarkStart w:id="570" w:name="_Toc348770041"/>
      <w:bookmarkStart w:id="571" w:name="_Toc348856183"/>
      <w:bookmarkStart w:id="572" w:name="_Toc348866604"/>
      <w:bookmarkStart w:id="573" w:name="_Toc348947834"/>
      <w:bookmarkStart w:id="574" w:name="_Toc349735415"/>
      <w:bookmarkStart w:id="575" w:name="_Toc349735858"/>
      <w:bookmarkStart w:id="576" w:name="_Toc349736012"/>
      <w:bookmarkStart w:id="577" w:name="_Toc349803744"/>
      <w:bookmarkStart w:id="578" w:name="_Ref358261533"/>
      <w:bookmarkStart w:id="579" w:name="_Ref358261553"/>
      <w:bookmarkStart w:id="580" w:name="_Ref358261756"/>
      <w:bookmarkStart w:id="581" w:name="_Ref358261778"/>
      <w:bookmarkStart w:id="582" w:name="_Ref358263771"/>
      <w:bookmarkStart w:id="583" w:name="_Ref358263845"/>
      <w:bookmarkStart w:id="584" w:name="_Toc359236082"/>
      <w:bookmarkStart w:id="585" w:name="_Ref372100490"/>
      <w:bookmarkStart w:id="586" w:name="_Ref372101204"/>
      <w:r w:rsidRPr="00121095">
        <w:rPr>
          <w:vanish/>
        </w:rPr>
        <w:t>5.6.3.0</w:t>
      </w:r>
      <w:r w:rsidRPr="00121095">
        <w:rPr>
          <w:vanish/>
        </w:rPr>
        <w:tab/>
      </w:r>
      <w:r w:rsidR="00E921A2" w:rsidRPr="00121095">
        <w:rPr>
          <w:vanish/>
        </w:rPr>
        <w:t>hiddentext</w:t>
      </w:r>
      <w:bookmarkStart w:id="587" w:name="_Toc1829093"/>
      <w:bookmarkStart w:id="588" w:name="_Toc24273828"/>
      <w:bookmarkEnd w:id="587"/>
      <w:bookmarkEnd w:id="588"/>
    </w:p>
    <w:p w14:paraId="41EC3464" w14:textId="2E24D152" w:rsidR="00E921A2" w:rsidRPr="00121095" w:rsidRDefault="002044FB" w:rsidP="002044FB">
      <w:pPr>
        <w:pStyle w:val="Heading4"/>
        <w:numPr>
          <w:ilvl w:val="0"/>
          <w:numId w:val="0"/>
        </w:numPr>
        <w:tabs>
          <w:tab w:val="left" w:pos="2160"/>
        </w:tabs>
      </w:pPr>
      <w:bookmarkStart w:id="589" w:name="_Toc495483606"/>
      <w:bookmarkStart w:id="590" w:name="_Toc24273829"/>
      <w:r w:rsidRPr="00121095">
        <w:t>5.6.3.1</w:t>
      </w:r>
      <w:r w:rsidRPr="00121095">
        <w:tab/>
      </w:r>
      <w:r w:rsidR="00E921A2" w:rsidRPr="00121095">
        <w:t>Interactive continuation algorithm and rules</w:t>
      </w:r>
      <w:bookmarkEnd w:id="589"/>
      <w:bookmarkEnd w:id="590"/>
      <w:r w:rsidR="00BF2FE6" w:rsidRPr="00121095">
        <w:fldChar w:fldCharType="begin"/>
      </w:r>
      <w:r w:rsidR="00E921A2" w:rsidRPr="00121095">
        <w:instrText xml:space="preserve"> XE "Interactive continuation continuation algorithm and rules" </w:instrText>
      </w:r>
      <w:r w:rsidR="00BF2FE6" w:rsidRPr="00121095">
        <w:fldChar w:fldCharType="end"/>
      </w:r>
    </w:p>
    <w:p w14:paraId="1DA2C050" w14:textId="77777777" w:rsidR="00E921A2" w:rsidRPr="00121095" w:rsidRDefault="00E921A2">
      <w:pPr>
        <w:pStyle w:val="NormalIndented"/>
      </w:pPr>
      <w:r w:rsidRPr="00121095">
        <w:t>The rules for the interactive continuation (of a query response) are as follows:</w:t>
      </w:r>
    </w:p>
    <w:p w14:paraId="07B88AB1" w14:textId="77777777" w:rsidR="00E921A2" w:rsidRPr="00121095" w:rsidRDefault="00E921A2" w:rsidP="007D495C">
      <w:pPr>
        <w:pStyle w:val="NormalListBullets"/>
      </w:pPr>
      <w:r w:rsidRPr="00121095">
        <w:t xml:space="preserve">If the Server is sending a subset of the data, the message is terminated with a DSC segment with the </w:t>
      </w:r>
      <w:r w:rsidRPr="00121095">
        <w:rPr>
          <w:rStyle w:val="ReferenceAttribute"/>
        </w:rPr>
        <w:t>DSC-1-Continuation pointer</w:t>
      </w:r>
      <w:r w:rsidRPr="00121095">
        <w:t xml:space="preserve"> set to the appropriate pointer value and the </w:t>
      </w:r>
      <w:r w:rsidRPr="00121095">
        <w:rPr>
          <w:rStyle w:val="ReferenceAttribute"/>
        </w:rPr>
        <w:t>DSC-2 -Continuation type</w:t>
      </w:r>
      <w:r w:rsidRPr="00121095">
        <w:t xml:space="preserve"> set to "</w:t>
      </w:r>
      <w:r>
        <w:t>I</w:t>
      </w:r>
      <w:r w:rsidRPr="00121095">
        <w:t>".</w:t>
      </w:r>
    </w:p>
    <w:p w14:paraId="4DAD62AB" w14:textId="77777777" w:rsidR="00E921A2" w:rsidRPr="00121095" w:rsidRDefault="00E921A2" w:rsidP="007D495C">
      <w:pPr>
        <w:pStyle w:val="NormalListBullets"/>
      </w:pPr>
      <w:r w:rsidRPr="00121095">
        <w:t>If the Client wishes to receive the next installment, the query is sent again with a DSC segment following the RCP.  The</w:t>
      </w:r>
      <w:r w:rsidRPr="00121095">
        <w:rPr>
          <w:rStyle w:val="ReferenceAttribute"/>
        </w:rPr>
        <w:t xml:space="preserve"> DSC-1-Continuation pointer</w:t>
      </w:r>
      <w:r w:rsidRPr="00121095">
        <w:t xml:space="preserve"> echoes the value sent by the Server.</w:t>
      </w:r>
    </w:p>
    <w:p w14:paraId="0FAF2712" w14:textId="77777777" w:rsidR="00E921A2" w:rsidRPr="00121095" w:rsidRDefault="00E921A2" w:rsidP="007D495C">
      <w:pPr>
        <w:pStyle w:val="NormalListBullets"/>
      </w:pPr>
      <w:r w:rsidRPr="00121095">
        <w:t xml:space="preserve">The Server continues to send installments in response to the Client's request until there is no more data. The end of data is signified by the absence of the DSC segment OR an empty value in </w:t>
      </w:r>
      <w:r w:rsidRPr="00121095">
        <w:rPr>
          <w:rStyle w:val="ReferenceAttribute"/>
        </w:rPr>
        <w:t>DSC-1-Continuation pointer</w:t>
      </w:r>
      <w:r w:rsidRPr="00121095">
        <w:t>.</w:t>
      </w:r>
    </w:p>
    <w:p w14:paraId="4D7A950F" w14:textId="77777777" w:rsidR="00E921A2" w:rsidRPr="00121095" w:rsidRDefault="00E921A2" w:rsidP="007D495C">
      <w:pPr>
        <w:pStyle w:val="NormalListBullets"/>
      </w:pPr>
      <w:r w:rsidRPr="00121095">
        <w:t>If the Client wishes to cancel the query before the end of the data is reached, a Cancel query is sent.</w:t>
      </w:r>
    </w:p>
    <w:p w14:paraId="72B55123" w14:textId="77777777" w:rsidR="00E921A2" w:rsidRPr="00121095" w:rsidRDefault="00E921A2">
      <w:pPr>
        <w:pStyle w:val="NormalIndented"/>
      </w:pPr>
      <w:r w:rsidRPr="00121095">
        <w:t xml:space="preserve">In addition to </w:t>
      </w:r>
      <w:r w:rsidRPr="00121095">
        <w:rPr>
          <w:rStyle w:val="ReferenceAttribute"/>
        </w:rPr>
        <w:t>DSC-1-Continuation pointer</w:t>
      </w:r>
      <w:r w:rsidRPr="00121095">
        <w:t xml:space="preserve">, </w:t>
      </w:r>
      <w:r w:rsidRPr="00121095">
        <w:rPr>
          <w:rStyle w:val="ReferenceAttribute"/>
        </w:rPr>
        <w:t>QAK-1-Query tag</w:t>
      </w:r>
      <w:r w:rsidRPr="00121095">
        <w:t xml:space="preserve"> may be used to confirm to the Client which query instance the Server is responding to, since the Client may not be relied upon to have retained the text of each query message and continuation request.</w:t>
      </w:r>
    </w:p>
    <w:p w14:paraId="30F6B31D" w14:textId="77777777" w:rsidR="00E921A2" w:rsidRPr="00121095" w:rsidRDefault="00E921A2">
      <w:pPr>
        <w:pStyle w:val="NormalIndented"/>
      </w:pPr>
      <w:r w:rsidRPr="00121095">
        <w:t xml:space="preserve">The value of </w:t>
      </w:r>
      <w:r w:rsidRPr="00121095">
        <w:rPr>
          <w:rStyle w:val="ReferenceAttribute"/>
        </w:rPr>
        <w:t xml:space="preserve">MSH-10-Message control ID </w:t>
      </w:r>
      <w:r w:rsidRPr="00121095">
        <w:t>will be different for every message sent by the Client (i.e.,</w:t>
      </w:r>
      <w:r w:rsidRPr="00121095">
        <w:rPr>
          <w:i/>
        </w:rPr>
        <w:t xml:space="preserve"> </w:t>
      </w:r>
      <w:r w:rsidRPr="00121095">
        <w:t xml:space="preserve">the initial query and each continuation request).  Thus the value of </w:t>
      </w:r>
      <w:r w:rsidRPr="00121095">
        <w:rPr>
          <w:rStyle w:val="ReferenceAttribute"/>
        </w:rPr>
        <w:t>MSA-2-Message control ID</w:t>
      </w:r>
      <w:r w:rsidRPr="00121095">
        <w:t xml:space="preserve"> for each message sent by the Server (which echoes the value of </w:t>
      </w:r>
      <w:r w:rsidRPr="00121095">
        <w:rPr>
          <w:rStyle w:val="ReferenceAttribute"/>
        </w:rPr>
        <w:t>MSH-10-Message control ID</w:t>
      </w:r>
      <w:r w:rsidRPr="00121095">
        <w:t xml:space="preserve"> from the Client) will vary among multiple response payload messages.  By contrast, </w:t>
      </w:r>
      <w:r w:rsidRPr="00121095">
        <w:rPr>
          <w:rStyle w:val="ReferenceAttribute"/>
        </w:rPr>
        <w:t>QAK-1-Query tag</w:t>
      </w:r>
      <w:r w:rsidRPr="00121095">
        <w:t xml:space="preserve"> will remain the same across all response payload messages to a given query instance.</w:t>
      </w:r>
    </w:p>
    <w:p w14:paraId="03421BB5" w14:textId="6062174D" w:rsidR="00E921A2" w:rsidRPr="00121095" w:rsidRDefault="002044FB" w:rsidP="002044FB">
      <w:pPr>
        <w:pStyle w:val="Heading4"/>
        <w:numPr>
          <w:ilvl w:val="0"/>
          <w:numId w:val="0"/>
        </w:numPr>
        <w:tabs>
          <w:tab w:val="left" w:pos="2160"/>
        </w:tabs>
      </w:pPr>
      <w:bookmarkStart w:id="591" w:name="_Toc495483607"/>
      <w:bookmarkStart w:id="592" w:name="_Toc24273830"/>
      <w:r w:rsidRPr="00121095">
        <w:t>5.6.3.2</w:t>
      </w:r>
      <w:r w:rsidRPr="00121095">
        <w:tab/>
      </w:r>
      <w:r w:rsidR="00E921A2" w:rsidRPr="00121095">
        <w:t>Use case</w:t>
      </w:r>
      <w:bookmarkEnd w:id="591"/>
      <w:bookmarkEnd w:id="592"/>
      <w:r w:rsidR="00BF2FE6" w:rsidRPr="00121095">
        <w:fldChar w:fldCharType="begin"/>
      </w:r>
      <w:r w:rsidR="00E921A2" w:rsidRPr="00121095">
        <w:instrText xml:space="preserve"> XE "Interactive continuation use case" </w:instrText>
      </w:r>
      <w:r w:rsidR="00BF2FE6" w:rsidRPr="00121095">
        <w:fldChar w:fldCharType="end"/>
      </w:r>
    </w:p>
    <w:p w14:paraId="1A2D9CC3" w14:textId="77777777" w:rsidR="00E921A2" w:rsidRPr="00121095" w:rsidRDefault="00E921A2">
      <w:pPr>
        <w:pStyle w:val="NormalIndented"/>
      </w:pPr>
      <w:r w:rsidRPr="00121095">
        <w:t>One use of queries is to retrieve data from one application for presentation to users of another.  This approach might be used for users of a patient care system retrieving data from lab or other ancillaries.  It also might permit users of a pharmacy system to retrieve a patient's lab results from the lab system or non-pharmacy order data from the patient care system.  Almost any other application system could be the source of data or the system initiating the query for its users.</w:t>
      </w:r>
    </w:p>
    <w:p w14:paraId="62E3AC8C" w14:textId="77777777" w:rsidR="00E921A2" w:rsidRPr="00121095" w:rsidRDefault="00E921A2">
      <w:pPr>
        <w:pStyle w:val="NormalIndented"/>
      </w:pPr>
      <w:r w:rsidRPr="00121095">
        <w:t>Of particular interest is the case where the inquiring user formulates the query online at the terminal of one system and waits while that system sends the query to another.  The inquiring user gets the response and displays it at their terminal.  The user formulating such a query may only have limited understanding of what data is available for a given patient.  Sometimes the user's preference would be to make a simple query such as "give me recent data in reverse chronological sequence" rather than "give me data for yesterday," since there may be some data available for today, or there may be data from two days ago that is of interest.  The user will look at the data returned and simply quit looking at it after finding the part that is of interest.  (The time frames or the sort sequence may differ, or the user may wish to impose some selectivity on the response, but the general principle remains the same.  The user would prefer to make a vague statement of the interest, have the data presented in order of decreasing likelihood of interest, and quit when he or she has seen enough.)</w:t>
      </w:r>
    </w:p>
    <w:p w14:paraId="535F612F" w14:textId="77777777" w:rsidR="00E921A2" w:rsidRPr="00121095" w:rsidRDefault="00E921A2">
      <w:pPr>
        <w:pStyle w:val="NormalIndented"/>
      </w:pPr>
      <w:r w:rsidRPr="00121095">
        <w:t>While beneficial to the user, this way of requesting data could be very burdensome when the resulting query takes place over an inter-application interface.  If the Server were to retrieve, format, and send all the data the user might like to see, the processing load would be extremely high and the response time unacceptable.</w:t>
      </w:r>
    </w:p>
    <w:p w14:paraId="0D201840" w14:textId="77777777" w:rsidR="00E921A2" w:rsidRPr="00121095" w:rsidRDefault="00E921A2">
      <w:pPr>
        <w:pStyle w:val="NormalIndented"/>
      </w:pPr>
      <w:r w:rsidRPr="00121095">
        <w:t xml:space="preserve">The interactive continuation protocol provides a way to permit the users to formulate queries loosely while limiting the processing burden on the Server. The Client specifies the general constraints of the query and an amount of data to be returned.  (For example, the query might be for lab results for patient #12379 and 44 lines would be requested.)  The Server retrieves and formats the specified amount of data and returns it with a special key field, </w:t>
      </w:r>
      <w:r w:rsidRPr="00121095">
        <w:rPr>
          <w:rStyle w:val="ReferenceAttribute"/>
        </w:rPr>
        <w:t>DSC-1-Continuation pointer</w:t>
      </w:r>
      <w:r w:rsidRPr="00121095">
        <w:t xml:space="preserve">.  The Server presents the requested data to the user and retains the continuation pointer field for use if another query is needed.  The internal structure of the value is not known to the Client.  </w:t>
      </w:r>
    </w:p>
    <w:p w14:paraId="234F105D" w14:textId="77777777" w:rsidR="00E921A2" w:rsidRPr="00121095" w:rsidRDefault="00E921A2">
      <w:pPr>
        <w:pStyle w:val="NormalIndented"/>
      </w:pPr>
      <w:r w:rsidRPr="00121095">
        <w:t xml:space="preserve">If, after viewing the data, the user requests more, the Client sends the query again in a format that is identical with the first, except that </w:t>
      </w:r>
      <w:r w:rsidRPr="00121095">
        <w:rPr>
          <w:rStyle w:val="ReferenceAttribute"/>
        </w:rPr>
        <w:t>DSC-1-Continuation pointer</w:t>
      </w:r>
      <w:r w:rsidRPr="00121095">
        <w:t xml:space="preserve"> value is included and the requested amount of data may be changed.  The Server may use the continuation pointer field as a key into its database to continue retrieval and formatting of the results.  If the user does not request more data, no further messages are exchanged.</w:t>
      </w:r>
    </w:p>
    <w:p w14:paraId="2B3393B5" w14:textId="77777777" w:rsidR="00E921A2" w:rsidRPr="00121095" w:rsidRDefault="00E921A2">
      <w:pPr>
        <w:pStyle w:val="NormalIndented"/>
      </w:pPr>
      <w:r w:rsidRPr="00121095">
        <w:t>The initiating system may also explicitly terminate the query by sending a QCN^J01 (cancel query) message.  Receipt of the QCN^J01 message by the responding system enables it to discard any unsent continuation data that might be queued.</w:t>
      </w:r>
    </w:p>
    <w:p w14:paraId="74B64B03" w14:textId="1DABBC43" w:rsidR="00E921A2" w:rsidRPr="00121095" w:rsidRDefault="002044FB" w:rsidP="002044FB">
      <w:pPr>
        <w:pStyle w:val="Heading4"/>
        <w:numPr>
          <w:ilvl w:val="0"/>
          <w:numId w:val="0"/>
        </w:numPr>
        <w:tabs>
          <w:tab w:val="left" w:pos="2160"/>
        </w:tabs>
      </w:pPr>
      <w:bookmarkStart w:id="593" w:name="_Toc495483608"/>
      <w:bookmarkStart w:id="594" w:name="_Toc24273831"/>
      <w:r w:rsidRPr="00121095">
        <w:t>5.6.3.3</w:t>
      </w:r>
      <w:r w:rsidRPr="00121095">
        <w:tab/>
      </w:r>
      <w:r w:rsidR="00E921A2" w:rsidRPr="00121095">
        <w:t>Example of interactive continuation protocol</w:t>
      </w:r>
      <w:bookmarkEnd w:id="593"/>
      <w:bookmarkEnd w:id="594"/>
      <w:r w:rsidR="00BF2FE6" w:rsidRPr="00121095">
        <w:fldChar w:fldCharType="begin"/>
      </w:r>
      <w:r w:rsidR="00E921A2" w:rsidRPr="00121095">
        <w:instrText xml:space="preserve"> XE "Interactive continuation protocol example" </w:instrText>
      </w:r>
      <w:r w:rsidR="00BF2FE6" w:rsidRPr="00121095">
        <w:fldChar w:fldCharType="end"/>
      </w:r>
    </w:p>
    <w:p w14:paraId="10689E24" w14:textId="77777777" w:rsidR="00E921A2" w:rsidRPr="00121095" w:rsidRDefault="00E921A2">
      <w:pPr>
        <w:pStyle w:val="NormalIndented"/>
      </w:pPr>
      <w:r w:rsidRPr="00121095">
        <w:t>The user wishes to know all the medications dispensed for the period between January 1, 1998, and December 31, 1999, for the patient whose medical record number is "555444222111".  The Client submits the following query and invokes the interactive continuation protocol. Note that the quantity has been limited to 8 lines.</w:t>
      </w:r>
    </w:p>
    <w:p w14:paraId="18877BDC" w14:textId="77777777" w:rsidR="00E921A2" w:rsidRPr="00121095" w:rsidRDefault="00E921A2">
      <w:pPr>
        <w:pStyle w:val="Example"/>
      </w:pPr>
      <w:r w:rsidRPr="00121095">
        <w:t>MSH|^~\&amp;|PCR|Gen Hosp|IE||200009171400-0800||QBP^Q41^QBP_Q15|8699|P|2.</w:t>
      </w:r>
      <w:r>
        <w:t>8</w:t>
      </w:r>
      <w:r w:rsidRPr="00121095">
        <w:t>||||||||</w:t>
      </w:r>
    </w:p>
    <w:p w14:paraId="20A763EA" w14:textId="77777777" w:rsidR="00E921A2" w:rsidRPr="00121095" w:rsidRDefault="00E921A2">
      <w:pPr>
        <w:pStyle w:val="Example"/>
      </w:pPr>
      <w:r w:rsidRPr="00121095">
        <w:t>QPD|Q41^DispenseHistory^HL7nnnn|Q001|555444222111^^^MPI ^MR||19980101|19991231|</w:t>
      </w:r>
    </w:p>
    <w:p w14:paraId="50B0DC4D" w14:textId="77777777" w:rsidR="00E921A2" w:rsidRPr="00121095" w:rsidRDefault="00E921A2">
      <w:pPr>
        <w:pStyle w:val="Example"/>
      </w:pPr>
      <w:r w:rsidRPr="00121095">
        <w:t>RCP|I|8^LI|</w:t>
      </w:r>
    </w:p>
    <w:p w14:paraId="2C005D13" w14:textId="77777777" w:rsidR="00E921A2" w:rsidRPr="00121095" w:rsidRDefault="00E921A2">
      <w:pPr>
        <w:pStyle w:val="NormalIndented"/>
      </w:pPr>
      <w:r w:rsidRPr="00121095">
        <w:t xml:space="preserve">The pharmacy system identifies medical record number "555444222111" as belonging to Adam Everyman and locates 7 prescription dispenses meeting the criteria. As shown in the following response, eight lines of data are returned as requested. The response ends with a DSC segment showing the continuation pointer and the indication that this is a logical breaking point.  </w:t>
      </w:r>
    </w:p>
    <w:p w14:paraId="24FF7958" w14:textId="77777777" w:rsidR="00E921A2" w:rsidRPr="00121095" w:rsidRDefault="00E921A2">
      <w:pPr>
        <w:pStyle w:val="Example"/>
        <w:rPr>
          <w:noProof w:val="0"/>
        </w:rPr>
      </w:pPr>
      <w:r w:rsidRPr="00121095">
        <w:rPr>
          <w:noProof w:val="0"/>
        </w:rPr>
        <w:t>MSH|^~\&amp;|PIMS|Gen Hosp|PCR||200009171401-0800||RDY^R41^RDY_K15|8858|P|2.</w:t>
      </w:r>
      <w:r>
        <w:rPr>
          <w:noProof w:val="0"/>
        </w:rPr>
        <w:t>8</w:t>
      </w:r>
      <w:r w:rsidRPr="00121095">
        <w:rPr>
          <w:noProof w:val="0"/>
        </w:rPr>
        <w:t>||||||||</w:t>
      </w:r>
    </w:p>
    <w:p w14:paraId="77DEFDD5" w14:textId="77777777" w:rsidR="00E921A2" w:rsidRPr="00121095" w:rsidRDefault="00E921A2">
      <w:pPr>
        <w:pStyle w:val="Example"/>
        <w:rPr>
          <w:noProof w:val="0"/>
        </w:rPr>
      </w:pPr>
      <w:r w:rsidRPr="00121095">
        <w:rPr>
          <w:noProof w:val="0"/>
        </w:rPr>
        <w:t>MSA|AA|8699|</w:t>
      </w:r>
    </w:p>
    <w:p w14:paraId="40BCBE8D" w14:textId="77777777" w:rsidR="00E921A2" w:rsidRPr="00121095" w:rsidRDefault="00E921A2">
      <w:pPr>
        <w:pStyle w:val="Example"/>
        <w:rPr>
          <w:noProof w:val="0"/>
        </w:rPr>
      </w:pPr>
      <w:r w:rsidRPr="00121095">
        <w:rPr>
          <w:noProof w:val="0"/>
        </w:rPr>
        <w:t>QAK|Q001|OK|Q41^DispenseHistory^HL7nnnn|^8</w:t>
      </w:r>
    </w:p>
    <w:p w14:paraId="23E70FE6" w14:textId="77777777" w:rsidR="00E921A2" w:rsidRPr="00121095" w:rsidRDefault="00E921A2">
      <w:pPr>
        <w:pStyle w:val="Example"/>
        <w:rPr>
          <w:noProof w:val="0"/>
        </w:rPr>
      </w:pPr>
      <w:r w:rsidRPr="00121095">
        <w:rPr>
          <w:noProof w:val="0"/>
        </w:rPr>
        <w:t>QPD|Q41^DispenseHistory^HL7nnnn|Q001|555444222111^^^MPI^MR||19980101|19991231|</w:t>
      </w:r>
    </w:p>
    <w:p w14:paraId="7259BAE0" w14:textId="77777777" w:rsidR="00E921A2" w:rsidRPr="00121095" w:rsidRDefault="00E921A2">
      <w:pPr>
        <w:pStyle w:val="Example"/>
        <w:rPr>
          <w:noProof w:val="0"/>
        </w:rPr>
      </w:pPr>
      <w:r w:rsidRPr="00121095">
        <w:rPr>
          <w:noProof w:val="0"/>
        </w:rPr>
        <w:t>DSP|||        GENERAL HOSPITAL – PHARMACY DEPARTMENT        DATE:09-17-00</w:t>
      </w:r>
    </w:p>
    <w:p w14:paraId="776318C9" w14:textId="77777777" w:rsidR="00E921A2" w:rsidRPr="00121095" w:rsidRDefault="00E921A2">
      <w:pPr>
        <w:pStyle w:val="Example"/>
        <w:rPr>
          <w:noProof w:val="0"/>
        </w:rPr>
      </w:pPr>
      <w:r w:rsidRPr="00121095">
        <w:rPr>
          <w:noProof w:val="0"/>
        </w:rPr>
        <w:t>DSP|||        DISPENSE HISTORY REPORT                       PAGE  1</w:t>
      </w:r>
    </w:p>
    <w:p w14:paraId="2FBAC923" w14:textId="77777777" w:rsidR="00E921A2" w:rsidRPr="00121095" w:rsidRDefault="00E921A2">
      <w:pPr>
        <w:pStyle w:val="Example"/>
        <w:rPr>
          <w:noProof w:val="0"/>
        </w:rPr>
      </w:pPr>
      <w:r w:rsidRPr="00121095">
        <w:rPr>
          <w:noProof w:val="0"/>
        </w:rPr>
        <w:t>DSP|||MRN          Patient Name      MEDICATION DISPENSED        DISP-DATE</w:t>
      </w:r>
    </w:p>
    <w:p w14:paraId="2BC30FC5" w14:textId="77777777" w:rsidR="00E921A2" w:rsidRPr="00121095" w:rsidRDefault="00E921A2">
      <w:pPr>
        <w:pStyle w:val="Example"/>
        <w:rPr>
          <w:noProof w:val="0"/>
        </w:rPr>
      </w:pPr>
      <w:r w:rsidRPr="00121095">
        <w:rPr>
          <w:noProof w:val="0"/>
        </w:rPr>
        <w:t>DSP|||555444222111 Everyman,Adam     VERAPAMIL HCL 120 mg TAB   10/12/1999</w:t>
      </w:r>
    </w:p>
    <w:p w14:paraId="7540BA0D" w14:textId="77777777" w:rsidR="00E921A2" w:rsidRPr="00121095" w:rsidRDefault="00E921A2">
      <w:pPr>
        <w:pStyle w:val="Example"/>
        <w:rPr>
          <w:noProof w:val="0"/>
        </w:rPr>
      </w:pPr>
      <w:r w:rsidRPr="00121095">
        <w:rPr>
          <w:noProof w:val="0"/>
        </w:rPr>
        <w:t>DSP|||555444222111 Everyman,Adam     VERAPAMIL HCL ER TAB 180MG 09/21/1999</w:t>
      </w:r>
    </w:p>
    <w:p w14:paraId="4F2E7B7C" w14:textId="77777777" w:rsidR="00E921A2" w:rsidRPr="00121095" w:rsidRDefault="00E921A2">
      <w:pPr>
        <w:pStyle w:val="Example"/>
        <w:rPr>
          <w:noProof w:val="0"/>
        </w:rPr>
      </w:pPr>
      <w:r w:rsidRPr="00121095">
        <w:rPr>
          <w:noProof w:val="0"/>
        </w:rPr>
        <w:t>DSP|||555444222111 Everyman,Adam     BACLOFEN 10MG TABS         08/22/1999</w:t>
      </w:r>
    </w:p>
    <w:p w14:paraId="45441A24" w14:textId="77777777" w:rsidR="00E921A2" w:rsidRPr="00121095" w:rsidRDefault="00E921A2">
      <w:pPr>
        <w:pStyle w:val="Example"/>
        <w:rPr>
          <w:noProof w:val="0"/>
        </w:rPr>
      </w:pPr>
      <w:r w:rsidRPr="00121095">
        <w:rPr>
          <w:noProof w:val="0"/>
        </w:rPr>
        <w:t>DSP|||555444222111 Everyman,Adam     THEOPHYLLINE 80MG/15ML SOL 05/29/1999</w:t>
      </w:r>
    </w:p>
    <w:p w14:paraId="60ABA59A" w14:textId="77777777" w:rsidR="00E921A2" w:rsidRPr="00121095" w:rsidRDefault="00E921A2">
      <w:pPr>
        <w:pStyle w:val="Example"/>
        <w:rPr>
          <w:noProof w:val="0"/>
        </w:rPr>
      </w:pPr>
      <w:r w:rsidRPr="00121095">
        <w:rPr>
          <w:noProof w:val="0"/>
        </w:rPr>
        <w:t>DSP|||       &lt;&lt; END OF Screen&gt;&gt;</w:t>
      </w:r>
    </w:p>
    <w:p w14:paraId="33FCEC92" w14:textId="77777777" w:rsidR="00E921A2" w:rsidRPr="00121095" w:rsidRDefault="00E921A2">
      <w:pPr>
        <w:pStyle w:val="Example"/>
        <w:rPr>
          <w:noProof w:val="0"/>
        </w:rPr>
      </w:pPr>
      <w:r w:rsidRPr="00121095">
        <w:rPr>
          <w:noProof w:val="0"/>
        </w:rPr>
        <w:t>DSC|77|I|</w:t>
      </w:r>
    </w:p>
    <w:p w14:paraId="090C7EE6" w14:textId="77777777" w:rsidR="00E921A2" w:rsidRPr="00121095" w:rsidRDefault="00E921A2">
      <w:pPr>
        <w:pStyle w:val="NormalIndented"/>
      </w:pPr>
      <w:r w:rsidRPr="00121095">
        <w:t xml:space="preserve">The Client wishes to receive another payload. </w:t>
      </w:r>
      <w:r w:rsidRPr="00121095">
        <w:rPr>
          <w:rStyle w:val="FootnoteReference"/>
        </w:rPr>
        <w:footnoteReference w:id="2"/>
      </w:r>
    </w:p>
    <w:p w14:paraId="3F6CF993" w14:textId="77777777" w:rsidR="00E921A2" w:rsidRPr="00121095" w:rsidRDefault="00E921A2">
      <w:pPr>
        <w:pStyle w:val="Example"/>
        <w:rPr>
          <w:noProof w:val="0"/>
        </w:rPr>
      </w:pPr>
      <w:r w:rsidRPr="00121095">
        <w:rPr>
          <w:noProof w:val="0"/>
        </w:rPr>
        <w:t>MSH|^~\&amp;|PCR|Gen Hosp|IE||199811201405-0800||QBP^Q41^QBP_Q15|8890|P|2.</w:t>
      </w:r>
      <w:r>
        <w:rPr>
          <w:noProof w:val="0"/>
        </w:rPr>
        <w:t>8</w:t>
      </w:r>
      <w:r w:rsidRPr="00121095">
        <w:rPr>
          <w:noProof w:val="0"/>
        </w:rPr>
        <w:t>||||||||</w:t>
      </w:r>
    </w:p>
    <w:p w14:paraId="52AF42D6" w14:textId="77777777" w:rsidR="00E921A2" w:rsidRPr="00121095" w:rsidRDefault="00E921A2">
      <w:pPr>
        <w:pStyle w:val="Example"/>
        <w:rPr>
          <w:noProof w:val="0"/>
        </w:rPr>
      </w:pPr>
      <w:r w:rsidRPr="00121095">
        <w:rPr>
          <w:noProof w:val="0"/>
        </w:rPr>
        <w:t>QPD|Q41^DispenseHistory^HL7nnnn|Q001|555444222111^^^MPI^MR||19980101|19991231|</w:t>
      </w:r>
    </w:p>
    <w:p w14:paraId="28A3DBB1" w14:textId="77777777" w:rsidR="00E921A2" w:rsidRPr="00121095" w:rsidRDefault="00E921A2">
      <w:pPr>
        <w:pStyle w:val="Example"/>
        <w:rPr>
          <w:noProof w:val="0"/>
        </w:rPr>
      </w:pPr>
      <w:r w:rsidRPr="00121095">
        <w:rPr>
          <w:noProof w:val="0"/>
        </w:rPr>
        <w:t>RCP|I|8^LI|</w:t>
      </w:r>
    </w:p>
    <w:p w14:paraId="312FE7DF" w14:textId="77777777" w:rsidR="00E921A2" w:rsidRPr="00121095" w:rsidRDefault="00E921A2">
      <w:pPr>
        <w:pStyle w:val="Example"/>
        <w:rPr>
          <w:noProof w:val="0"/>
        </w:rPr>
      </w:pPr>
      <w:r w:rsidRPr="00121095">
        <w:rPr>
          <w:noProof w:val="0"/>
        </w:rPr>
        <w:t>DSC|77|I|</w:t>
      </w:r>
    </w:p>
    <w:p w14:paraId="15DF364C" w14:textId="77777777" w:rsidR="00E921A2" w:rsidRPr="00121095" w:rsidRDefault="00E921A2">
      <w:pPr>
        <w:pStyle w:val="NormalIndented"/>
      </w:pPr>
      <w:r w:rsidRPr="00121095">
        <w:t xml:space="preserve">The Server returns the next payload and indicates in </w:t>
      </w:r>
      <w:r w:rsidRPr="00121095">
        <w:rPr>
          <w:i/>
        </w:rPr>
        <w:t>QAK-4-Hit count</w:t>
      </w:r>
      <w:r w:rsidRPr="00121095">
        <w:t xml:space="preserve"> that this is the last of the data..</w:t>
      </w:r>
    </w:p>
    <w:p w14:paraId="2F32C4BF" w14:textId="77777777" w:rsidR="00E921A2" w:rsidRPr="00121095" w:rsidRDefault="00E921A2">
      <w:pPr>
        <w:pStyle w:val="Example"/>
        <w:rPr>
          <w:noProof w:val="0"/>
        </w:rPr>
      </w:pPr>
      <w:r w:rsidRPr="00121095">
        <w:rPr>
          <w:noProof w:val="0"/>
        </w:rPr>
        <w:t>MSH|^~\&amp;|PIMS|Gen Hosp|PCR||199811201407-0800||RDY^K15^RDY_K15|8898|P|2.</w:t>
      </w:r>
      <w:r>
        <w:rPr>
          <w:noProof w:val="0"/>
        </w:rPr>
        <w:t>8</w:t>
      </w:r>
      <w:r w:rsidRPr="00121095">
        <w:rPr>
          <w:noProof w:val="0"/>
        </w:rPr>
        <w:t>||||||||</w:t>
      </w:r>
    </w:p>
    <w:p w14:paraId="49B2A3A2" w14:textId="77777777" w:rsidR="00E921A2" w:rsidRPr="00121095" w:rsidRDefault="00E921A2">
      <w:pPr>
        <w:pStyle w:val="Example"/>
        <w:rPr>
          <w:noProof w:val="0"/>
        </w:rPr>
      </w:pPr>
      <w:r w:rsidRPr="00121095">
        <w:rPr>
          <w:noProof w:val="0"/>
        </w:rPr>
        <w:t>MSA|AA|8890|</w:t>
      </w:r>
    </w:p>
    <w:p w14:paraId="653C6C4B" w14:textId="77777777" w:rsidR="00E921A2" w:rsidRPr="00121095" w:rsidRDefault="00E921A2">
      <w:pPr>
        <w:pStyle w:val="Example"/>
        <w:rPr>
          <w:noProof w:val="0"/>
        </w:rPr>
      </w:pPr>
      <w:r w:rsidRPr="00121095">
        <w:rPr>
          <w:noProof w:val="0"/>
        </w:rPr>
        <w:t>QAK|Q001|OK|Q41^DispenseHistory^HL7nnnn|^7^^Y|</w:t>
      </w:r>
    </w:p>
    <w:p w14:paraId="5A136F68" w14:textId="77777777" w:rsidR="00E921A2" w:rsidRPr="00121095" w:rsidRDefault="00E921A2">
      <w:pPr>
        <w:pStyle w:val="Example"/>
        <w:rPr>
          <w:noProof w:val="0"/>
        </w:rPr>
      </w:pPr>
      <w:r w:rsidRPr="00121095">
        <w:rPr>
          <w:noProof w:val="0"/>
        </w:rPr>
        <w:t>QPD|Q41^DispenseHistory^HL7nnnn|Q001|555444222111^^^MPI^MR||19980101|19991231|</w:t>
      </w:r>
    </w:p>
    <w:p w14:paraId="36A5D3C8" w14:textId="77777777" w:rsidR="00E921A2" w:rsidRPr="00121095" w:rsidRDefault="00E921A2">
      <w:pPr>
        <w:pStyle w:val="Example"/>
        <w:rPr>
          <w:noProof w:val="0"/>
        </w:rPr>
      </w:pPr>
      <w:r w:rsidRPr="00121095">
        <w:rPr>
          <w:noProof w:val="0"/>
        </w:rPr>
        <w:t>DSP|||        GENERAL HOSPITAL – PHARMACY DEPARTMENT        DATE:09-17-99</w:t>
      </w:r>
    </w:p>
    <w:p w14:paraId="12BA61D2" w14:textId="77777777" w:rsidR="00E921A2" w:rsidRPr="00121095" w:rsidRDefault="00E921A2">
      <w:pPr>
        <w:pStyle w:val="Example"/>
        <w:rPr>
          <w:noProof w:val="0"/>
        </w:rPr>
      </w:pPr>
      <w:r w:rsidRPr="00121095">
        <w:rPr>
          <w:noProof w:val="0"/>
        </w:rPr>
        <w:t>DSP|||        DISPENSE HISTORY REPORT                       PAGE  1</w:t>
      </w:r>
    </w:p>
    <w:p w14:paraId="134777AE" w14:textId="77777777" w:rsidR="00E921A2" w:rsidRPr="00121095" w:rsidRDefault="00E921A2">
      <w:pPr>
        <w:pStyle w:val="Example"/>
        <w:rPr>
          <w:noProof w:val="0"/>
        </w:rPr>
      </w:pPr>
      <w:r w:rsidRPr="00121095">
        <w:rPr>
          <w:noProof w:val="0"/>
        </w:rPr>
        <w:t>DSP|||MRN          Patient Name     MEDICATION DISPENSED    DISP-DATE</w:t>
      </w:r>
    </w:p>
    <w:p w14:paraId="37C6FF24" w14:textId="77777777" w:rsidR="00E921A2" w:rsidRPr="00121095" w:rsidRDefault="00E921A2">
      <w:pPr>
        <w:pStyle w:val="Example"/>
        <w:rPr>
          <w:noProof w:val="0"/>
        </w:rPr>
      </w:pPr>
      <w:r w:rsidRPr="00121095">
        <w:rPr>
          <w:noProof w:val="0"/>
        </w:rPr>
        <w:t>DSP|||555444222111 Everyman,Adam    VERAPAMIL HCL 120 mg TAB   05/29/1998</w:t>
      </w:r>
    </w:p>
    <w:p w14:paraId="6836D301" w14:textId="77777777" w:rsidR="00E921A2" w:rsidRPr="00121095" w:rsidRDefault="00E921A2">
      <w:pPr>
        <w:pStyle w:val="Example"/>
        <w:rPr>
          <w:noProof w:val="0"/>
        </w:rPr>
      </w:pPr>
      <w:r w:rsidRPr="00121095">
        <w:rPr>
          <w:noProof w:val="0"/>
        </w:rPr>
        <w:t>DSP|||555444222111 Everyman,Adam    VERAPAMIL HCL ER TAB 180MG 04/21/1998</w:t>
      </w:r>
    </w:p>
    <w:p w14:paraId="1A49BFC8" w14:textId="77777777" w:rsidR="00E921A2" w:rsidRPr="00121095" w:rsidRDefault="00E921A2">
      <w:pPr>
        <w:pStyle w:val="Example"/>
        <w:rPr>
          <w:noProof w:val="0"/>
        </w:rPr>
      </w:pPr>
      <w:r w:rsidRPr="00121095">
        <w:rPr>
          <w:noProof w:val="0"/>
        </w:rPr>
        <w:t>DSP|||555444222111 Everyman,Adam    BACLOFEN 10MG TABS         04/22/1998</w:t>
      </w:r>
    </w:p>
    <w:p w14:paraId="1A4F1D25" w14:textId="77777777" w:rsidR="00E921A2" w:rsidRPr="00121095" w:rsidRDefault="00E921A2">
      <w:pPr>
        <w:pStyle w:val="Example"/>
        <w:rPr>
          <w:noProof w:val="0"/>
        </w:rPr>
      </w:pPr>
      <w:r w:rsidRPr="00121095">
        <w:rPr>
          <w:noProof w:val="0"/>
        </w:rPr>
        <w:t>DSP|||       &lt;&lt; END OF REPORT&gt;&gt;</w:t>
      </w:r>
    </w:p>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p w14:paraId="681DE4D6" w14:textId="77777777" w:rsidR="00E921A2" w:rsidRPr="00121095" w:rsidRDefault="00E921A2">
      <w:pPr>
        <w:pStyle w:val="NormalIndented"/>
      </w:pPr>
      <w:r w:rsidRPr="00121095">
        <w:t>The query/response is now completed.</w:t>
      </w:r>
    </w:p>
    <w:p w14:paraId="5DE0E21F" w14:textId="0EE90D31" w:rsidR="00E921A2" w:rsidRPr="00121095" w:rsidRDefault="002044FB" w:rsidP="002044FB">
      <w:pPr>
        <w:pStyle w:val="Heading4"/>
        <w:numPr>
          <w:ilvl w:val="0"/>
          <w:numId w:val="0"/>
        </w:numPr>
        <w:tabs>
          <w:tab w:val="left" w:pos="2160"/>
        </w:tabs>
      </w:pPr>
      <w:bookmarkStart w:id="596" w:name="_Toc495483609"/>
      <w:bookmarkStart w:id="597" w:name="_Toc24273832"/>
      <w:r w:rsidRPr="00121095">
        <w:t>5.6.3.4</w:t>
      </w:r>
      <w:r w:rsidRPr="00121095">
        <w:tab/>
      </w:r>
      <w:r w:rsidR="00E921A2" w:rsidRPr="00121095">
        <w:t>Message fragmentation example</w:t>
      </w:r>
      <w:bookmarkEnd w:id="596"/>
      <w:bookmarkEnd w:id="597"/>
      <w:r w:rsidR="00BF2FE6" w:rsidRPr="00121095">
        <w:fldChar w:fldCharType="begin"/>
      </w:r>
      <w:r w:rsidR="00E921A2" w:rsidRPr="00121095">
        <w:instrText xml:space="preserve"> XE "Interactive continuation message fragmentation example" </w:instrText>
      </w:r>
      <w:r w:rsidR="00BF2FE6" w:rsidRPr="00121095">
        <w:fldChar w:fldCharType="end"/>
      </w:r>
    </w:p>
    <w:p w14:paraId="174FAD2F" w14:textId="77777777" w:rsidR="00E921A2" w:rsidRPr="00121095" w:rsidRDefault="00E921A2">
      <w:pPr>
        <w:pStyle w:val="NormalIndented"/>
      </w:pPr>
      <w:r w:rsidRPr="00121095">
        <w:t>Query responses, like unsolicited updates, may need to force the continuation of a message, or even a segment, across multiple physical messages. This is more precisely described as fragmenting. Fragmentation is discussed in detail in Chapter 2. Those aspects pertaining to how this would apply to a query response are repeated here for the reader's convenience.</w:t>
      </w:r>
    </w:p>
    <w:p w14:paraId="66B3A975" w14:textId="77777777" w:rsidR="00E921A2" w:rsidRPr="00121095" w:rsidRDefault="00E921A2">
      <w:pPr>
        <w:pStyle w:val="NormalIndented"/>
      </w:pPr>
      <w:r w:rsidRPr="00121095">
        <w:t>The Client requests the last chest x-ray for the patient whose medical record number is 555444222111. The following query is submitted.</w:t>
      </w:r>
    </w:p>
    <w:p w14:paraId="1578CEFD" w14:textId="77777777" w:rsidR="00E921A2" w:rsidRPr="00121095" w:rsidRDefault="00E921A2">
      <w:pPr>
        <w:pStyle w:val="Example"/>
        <w:rPr>
          <w:noProof w:val="0"/>
        </w:rPr>
      </w:pPr>
      <w:r w:rsidRPr="00121095">
        <w:rPr>
          <w:noProof w:val="0"/>
        </w:rPr>
        <w:t>MSH|^~\&amp;|CIS||RAD||199910180900-0700||QBP^Q61^QBP_Q11|7777|P|2.7|</w:t>
      </w:r>
    </w:p>
    <w:p w14:paraId="56A97F73" w14:textId="77777777" w:rsidR="00E921A2" w:rsidRPr="00121095" w:rsidRDefault="00E921A2">
      <w:pPr>
        <w:pStyle w:val="Example"/>
        <w:rPr>
          <w:noProof w:val="0"/>
        </w:rPr>
      </w:pPr>
      <w:r w:rsidRPr="00121095">
        <w:rPr>
          <w:noProof w:val="0"/>
        </w:rPr>
        <w:t>QPD|Q61^Radiology Result^HL7nnnn|Q98|555444222111^^^^MR|</w:t>
      </w:r>
    </w:p>
    <w:p w14:paraId="3F8B39D1" w14:textId="77777777" w:rsidR="00E921A2" w:rsidRPr="00121095" w:rsidRDefault="00E921A2">
      <w:pPr>
        <w:pStyle w:val="Example"/>
        <w:rPr>
          <w:noProof w:val="0"/>
        </w:rPr>
      </w:pPr>
      <w:r w:rsidRPr="00121095">
        <w:rPr>
          <w:noProof w:val="0"/>
        </w:rPr>
        <w:t>RCP|I|</w:t>
      </w:r>
    </w:p>
    <w:p w14:paraId="5B35D500" w14:textId="77777777" w:rsidR="00E921A2" w:rsidRPr="00121095" w:rsidRDefault="00E921A2">
      <w:pPr>
        <w:pStyle w:val="NormalIndented"/>
      </w:pPr>
      <w:r w:rsidRPr="00121095">
        <w:t>The Server returns the following response but the OBX segment that contains a DICOM image overflows its buffer. The segment is fragmented as follows:</w:t>
      </w:r>
    </w:p>
    <w:p w14:paraId="3B39452E" w14:textId="77777777" w:rsidR="00E921A2" w:rsidRPr="00121095" w:rsidRDefault="00E921A2">
      <w:pPr>
        <w:pStyle w:val="Example"/>
        <w:rPr>
          <w:noProof w:val="0"/>
        </w:rPr>
      </w:pPr>
      <w:r w:rsidRPr="00121095">
        <w:rPr>
          <w:noProof w:val="0"/>
        </w:rPr>
        <w:t>MSH|^~\&amp;|RAD||CIS||||RSP^K61^RSP_K61|5555|P|2.</w:t>
      </w:r>
      <w:r>
        <w:rPr>
          <w:noProof w:val="0"/>
        </w:rPr>
        <w:t>8</w:t>
      </w:r>
      <w:r w:rsidRPr="00121095">
        <w:rPr>
          <w:noProof w:val="0"/>
        </w:rPr>
        <w:t>|</w:t>
      </w:r>
    </w:p>
    <w:p w14:paraId="1F1FC9EF" w14:textId="77777777" w:rsidR="00E921A2" w:rsidRPr="00121095" w:rsidRDefault="00E921A2">
      <w:pPr>
        <w:pStyle w:val="Example"/>
        <w:rPr>
          <w:noProof w:val="0"/>
        </w:rPr>
      </w:pPr>
      <w:r w:rsidRPr="00121095">
        <w:rPr>
          <w:noProof w:val="0"/>
        </w:rPr>
        <w:t>MSA|AA|7777|</w:t>
      </w:r>
    </w:p>
    <w:p w14:paraId="21928F99" w14:textId="77777777" w:rsidR="00E921A2" w:rsidRPr="00121095" w:rsidRDefault="00E921A2">
      <w:pPr>
        <w:pStyle w:val="Example"/>
        <w:rPr>
          <w:noProof w:val="0"/>
        </w:rPr>
      </w:pPr>
      <w:r w:rsidRPr="00121095">
        <w:rPr>
          <w:noProof w:val="0"/>
        </w:rPr>
        <w:t>QAK|Q98|OK|Q61^Radiology Result^HL7nnnn|</w:t>
      </w:r>
    </w:p>
    <w:p w14:paraId="0E9B95C9" w14:textId="77777777" w:rsidR="00E921A2" w:rsidRPr="00121095" w:rsidRDefault="00E921A2">
      <w:pPr>
        <w:pStyle w:val="Example"/>
        <w:rPr>
          <w:noProof w:val="0"/>
        </w:rPr>
      </w:pPr>
      <w:r w:rsidRPr="00121095">
        <w:rPr>
          <w:noProof w:val="0"/>
        </w:rPr>
        <w:t>QPD|Q61^Radiology Result^HL7nnnn|Q98|555444222111^^^^MR|</w:t>
      </w:r>
    </w:p>
    <w:p w14:paraId="01CDF227" w14:textId="77777777" w:rsidR="00E921A2" w:rsidRPr="00121095" w:rsidRDefault="00E921A2">
      <w:pPr>
        <w:pStyle w:val="Example"/>
        <w:rPr>
          <w:noProof w:val="0"/>
        </w:rPr>
      </w:pPr>
      <w:r w:rsidRPr="00121095">
        <w:rPr>
          <w:noProof w:val="0"/>
        </w:rPr>
        <w:t>PID|||5554442221111^^^^MR|</w:t>
      </w:r>
    </w:p>
    <w:p w14:paraId="54CF6323" w14:textId="77777777" w:rsidR="00E921A2" w:rsidRPr="00121095" w:rsidRDefault="00E921A2">
      <w:pPr>
        <w:pStyle w:val="Example"/>
        <w:rPr>
          <w:noProof w:val="0"/>
        </w:rPr>
      </w:pPr>
      <w:r w:rsidRPr="00121095">
        <w:rPr>
          <w:noProof w:val="0"/>
        </w:rPr>
        <w:t>ORC</w:t>
      </w:r>
    </w:p>
    <w:p w14:paraId="331B0C8F" w14:textId="77777777" w:rsidR="00E921A2" w:rsidRPr="00121095" w:rsidRDefault="00E921A2">
      <w:pPr>
        <w:pStyle w:val="Example"/>
        <w:rPr>
          <w:noProof w:val="0"/>
        </w:rPr>
      </w:pPr>
      <w:r w:rsidRPr="00121095">
        <w:rPr>
          <w:noProof w:val="0"/>
        </w:rPr>
        <w:t>OBR</w:t>
      </w:r>
    </w:p>
    <w:p w14:paraId="2FBDA86F" w14:textId="77777777" w:rsidR="00E921A2" w:rsidRPr="00121095" w:rsidRDefault="00E921A2">
      <w:pPr>
        <w:pStyle w:val="Example"/>
        <w:rPr>
          <w:noProof w:val="0"/>
        </w:rPr>
      </w:pPr>
      <w:r w:rsidRPr="00121095">
        <w:rPr>
          <w:noProof w:val="0"/>
        </w:rPr>
        <w:t>OBX||ED|13^^L||abcdefghij|</w:t>
      </w:r>
    </w:p>
    <w:p w14:paraId="19F3860A" w14:textId="77777777" w:rsidR="00E921A2" w:rsidRPr="00121095" w:rsidRDefault="00E921A2">
      <w:pPr>
        <w:pStyle w:val="Example"/>
        <w:rPr>
          <w:noProof w:val="0"/>
        </w:rPr>
      </w:pPr>
      <w:r w:rsidRPr="00121095">
        <w:rPr>
          <w:noProof w:val="0"/>
        </w:rPr>
        <w:t>ADD|</w:t>
      </w:r>
    </w:p>
    <w:p w14:paraId="2E69EDB3" w14:textId="77777777" w:rsidR="00E921A2" w:rsidRPr="00121095" w:rsidRDefault="00E921A2">
      <w:pPr>
        <w:pStyle w:val="Example"/>
        <w:rPr>
          <w:noProof w:val="0"/>
        </w:rPr>
      </w:pPr>
      <w:r w:rsidRPr="00121095">
        <w:rPr>
          <w:noProof w:val="0"/>
        </w:rPr>
        <w:t>DSC|99|F|</w:t>
      </w:r>
    </w:p>
    <w:p w14:paraId="30D0AB1E" w14:textId="77777777" w:rsidR="00E921A2" w:rsidRPr="00121095" w:rsidRDefault="00E921A2">
      <w:pPr>
        <w:pStyle w:val="NormalIndented"/>
      </w:pPr>
      <w:r w:rsidRPr="00121095">
        <w:t>The Client returns an ACK upon receipt of the response.</w:t>
      </w:r>
    </w:p>
    <w:p w14:paraId="5041757D" w14:textId="77777777" w:rsidR="00E921A2" w:rsidRPr="00121095" w:rsidRDefault="00E921A2">
      <w:pPr>
        <w:pStyle w:val="Example"/>
        <w:rPr>
          <w:noProof w:val="0"/>
        </w:rPr>
      </w:pPr>
      <w:r w:rsidRPr="00121095">
        <w:rPr>
          <w:noProof w:val="0"/>
        </w:rPr>
        <w:t>MSH|^~\&amp;|CIS||RAD||||ACK^K61^ACK|7780|P|2.</w:t>
      </w:r>
      <w:r>
        <w:rPr>
          <w:noProof w:val="0"/>
        </w:rPr>
        <w:t>8</w:t>
      </w:r>
      <w:r w:rsidRPr="00121095">
        <w:rPr>
          <w:noProof w:val="0"/>
        </w:rPr>
        <w:t>|</w:t>
      </w:r>
    </w:p>
    <w:p w14:paraId="7A452335" w14:textId="77777777" w:rsidR="00E921A2" w:rsidRPr="00121095" w:rsidRDefault="00E921A2">
      <w:pPr>
        <w:pStyle w:val="Example"/>
        <w:rPr>
          <w:noProof w:val="0"/>
        </w:rPr>
      </w:pPr>
      <w:r w:rsidRPr="00121095">
        <w:rPr>
          <w:noProof w:val="0"/>
        </w:rPr>
        <w:t>MSA|AA|5555|</w:t>
      </w:r>
    </w:p>
    <w:p w14:paraId="4964B08C" w14:textId="77777777" w:rsidR="00E921A2" w:rsidRPr="00121095" w:rsidRDefault="00E921A2">
      <w:pPr>
        <w:pStyle w:val="NormalIndented"/>
      </w:pPr>
      <w:r w:rsidRPr="00121095">
        <w:t>The Server sends the following continued response. Note that the ADD segment will contain the remainder of the data from the fragmented segment. The response then continues on as normal.</w:t>
      </w:r>
    </w:p>
    <w:p w14:paraId="36D5D449" w14:textId="77777777" w:rsidR="00E921A2" w:rsidRPr="00121095" w:rsidRDefault="00E921A2">
      <w:pPr>
        <w:pStyle w:val="Example"/>
        <w:rPr>
          <w:noProof w:val="0"/>
        </w:rPr>
      </w:pPr>
      <w:r w:rsidRPr="00121095">
        <w:rPr>
          <w:noProof w:val="0"/>
        </w:rPr>
        <w:t>MSH|^~\&amp;|RAD||CIS||||RSP^K61^RSP_K61|5560|P|2.7||99|</w:t>
      </w:r>
    </w:p>
    <w:p w14:paraId="443DBDCD" w14:textId="77777777" w:rsidR="00E921A2" w:rsidRPr="00121095" w:rsidRDefault="00E921A2">
      <w:pPr>
        <w:pStyle w:val="Example"/>
        <w:rPr>
          <w:noProof w:val="0"/>
        </w:rPr>
      </w:pPr>
      <w:r w:rsidRPr="00121095">
        <w:rPr>
          <w:noProof w:val="0"/>
        </w:rPr>
        <w:t>ADD|klmnop|</w:t>
      </w:r>
    </w:p>
    <w:p w14:paraId="0FA72DAE" w14:textId="77777777" w:rsidR="00E921A2" w:rsidRPr="00121095" w:rsidRDefault="00E921A2">
      <w:pPr>
        <w:pStyle w:val="Example"/>
        <w:rPr>
          <w:noProof w:val="0"/>
        </w:rPr>
      </w:pPr>
      <w:r w:rsidRPr="00121095">
        <w:rPr>
          <w:noProof w:val="0"/>
        </w:rPr>
        <w:t>OBX|</w:t>
      </w:r>
    </w:p>
    <w:p w14:paraId="1B901546" w14:textId="77777777" w:rsidR="00E921A2" w:rsidRPr="00121095" w:rsidRDefault="00E921A2">
      <w:pPr>
        <w:pStyle w:val="Example"/>
        <w:rPr>
          <w:noProof w:val="0"/>
        </w:rPr>
      </w:pPr>
      <w:r w:rsidRPr="00121095">
        <w:rPr>
          <w:noProof w:val="0"/>
        </w:rPr>
        <w:t>...</w:t>
      </w:r>
    </w:p>
    <w:p w14:paraId="018CE697" w14:textId="77777777" w:rsidR="00E921A2" w:rsidRPr="00121095" w:rsidRDefault="00E921A2">
      <w:pPr>
        <w:pStyle w:val="NormalIndented"/>
      </w:pPr>
      <w:r w:rsidRPr="00121095">
        <w:t>The Client returns an ACK upon receipt of the response.</w:t>
      </w:r>
    </w:p>
    <w:p w14:paraId="1576DF43" w14:textId="77777777" w:rsidR="00E921A2" w:rsidRPr="00121095" w:rsidRDefault="00E921A2">
      <w:pPr>
        <w:pStyle w:val="Example"/>
        <w:rPr>
          <w:noProof w:val="0"/>
        </w:rPr>
      </w:pPr>
      <w:r w:rsidRPr="00121095">
        <w:rPr>
          <w:noProof w:val="0"/>
        </w:rPr>
        <w:t>MSH|^~\&amp;|CIS||RAD||||ACK^K61|7782|P|2.</w:t>
      </w:r>
      <w:r>
        <w:rPr>
          <w:noProof w:val="0"/>
        </w:rPr>
        <w:t>8</w:t>
      </w:r>
      <w:r w:rsidRPr="00121095">
        <w:rPr>
          <w:noProof w:val="0"/>
        </w:rPr>
        <w:t>|</w:t>
      </w:r>
    </w:p>
    <w:p w14:paraId="0C5FCDDC" w14:textId="77777777" w:rsidR="00E921A2" w:rsidRPr="00121095" w:rsidRDefault="00E921A2">
      <w:pPr>
        <w:pStyle w:val="Example"/>
        <w:rPr>
          <w:noProof w:val="0"/>
        </w:rPr>
      </w:pPr>
      <w:r w:rsidRPr="00121095">
        <w:rPr>
          <w:noProof w:val="0"/>
        </w:rPr>
        <w:t>MSA|AA|5560|</w:t>
      </w:r>
    </w:p>
    <w:p w14:paraId="52691898" w14:textId="3C9DDB0B" w:rsidR="00E921A2" w:rsidRPr="00121095" w:rsidRDefault="002044FB" w:rsidP="002044FB">
      <w:pPr>
        <w:pStyle w:val="Heading3"/>
        <w:numPr>
          <w:ilvl w:val="0"/>
          <w:numId w:val="0"/>
        </w:numPr>
        <w:tabs>
          <w:tab w:val="left" w:pos="1440"/>
        </w:tabs>
      </w:pPr>
      <w:bookmarkStart w:id="598" w:name="_Toc495483610"/>
      <w:bookmarkStart w:id="599" w:name="_Toc24273833"/>
      <w:bookmarkStart w:id="600" w:name="_Toc41280995"/>
      <w:bookmarkStart w:id="601" w:name="_Toc43004357"/>
      <w:bookmarkStart w:id="602" w:name="_Toc28957718"/>
      <w:r w:rsidRPr="00121095">
        <w:t>5.6.4</w:t>
      </w:r>
      <w:r w:rsidRPr="00121095">
        <w:tab/>
      </w:r>
      <w:r w:rsidR="00E921A2" w:rsidRPr="00121095">
        <w:t>Batch message as a query response</w:t>
      </w:r>
      <w:bookmarkEnd w:id="598"/>
      <w:bookmarkEnd w:id="599"/>
      <w:bookmarkEnd w:id="600"/>
      <w:bookmarkEnd w:id="601"/>
      <w:bookmarkEnd w:id="602"/>
      <w:r w:rsidR="00BF2FE6" w:rsidRPr="00121095">
        <w:fldChar w:fldCharType="begin"/>
      </w:r>
      <w:r w:rsidR="00E921A2" w:rsidRPr="00121095">
        <w:instrText xml:space="preserve"> XE "Batch message as a query response" </w:instrText>
      </w:r>
      <w:r w:rsidR="00BF2FE6" w:rsidRPr="00121095">
        <w:fldChar w:fldCharType="end"/>
      </w:r>
    </w:p>
    <w:p w14:paraId="24E17319" w14:textId="77777777" w:rsidR="00E921A2" w:rsidRPr="00121095" w:rsidRDefault="00E921A2">
      <w:pPr>
        <w:pStyle w:val="NormalIndented"/>
      </w:pPr>
      <w:r w:rsidRPr="00121095">
        <w:t>The HL7 query also can be used to query for a batch in the following manner:</w:t>
      </w:r>
    </w:p>
    <w:p w14:paraId="78094937" w14:textId="2BC4EBFC" w:rsidR="00E921A2" w:rsidRPr="00121095" w:rsidRDefault="002044FB" w:rsidP="002044FB">
      <w:pPr>
        <w:pStyle w:val="NormalListAlpha"/>
        <w:numPr>
          <w:ilvl w:val="0"/>
          <w:numId w:val="0"/>
        </w:numPr>
        <w:tabs>
          <w:tab w:val="left" w:pos="1368"/>
        </w:tabs>
        <w:ind w:left="1368" w:hanging="360"/>
      </w:pPr>
      <w:r w:rsidRPr="00121095">
        <w:t>a)</w:t>
      </w:r>
      <w:r w:rsidRPr="00121095">
        <w:tab/>
      </w:r>
      <w:r w:rsidR="00E921A2" w:rsidRPr="00121095">
        <w:t xml:space="preserve">Use the value B of </w:t>
      </w:r>
      <w:r w:rsidR="00E921A2" w:rsidRPr="00121095">
        <w:rPr>
          <w:rStyle w:val="ReferenceAttribute"/>
        </w:rPr>
        <w:t>RCP-3-Response modality</w:t>
      </w:r>
      <w:r w:rsidR="00E921A2" w:rsidRPr="00121095">
        <w:t xml:space="preserve"> to specify a batch response.</w:t>
      </w:r>
    </w:p>
    <w:p w14:paraId="174AB998" w14:textId="77777777" w:rsidR="00E921A2" w:rsidRPr="00121095" w:rsidRDefault="00E921A2">
      <w:pPr>
        <w:pStyle w:val="Note"/>
      </w:pPr>
      <w:r w:rsidRPr="00121095">
        <w:rPr>
          <w:b/>
        </w:rPr>
        <w:t>Note:</w:t>
      </w:r>
      <w:r w:rsidRPr="00121095">
        <w:t xml:space="preserve">   If using old style query mode, the value BB or BL of </w:t>
      </w:r>
      <w:r w:rsidRPr="00121095">
        <w:rPr>
          <w:i/>
        </w:rPr>
        <w:t>QRD-5-Deferred response type</w:t>
      </w:r>
      <w:r w:rsidRPr="00121095">
        <w:t xml:space="preserve"> may be used to specify a batch response.  The query will be acknowledged with a general acknowledgment as in the Deferred Access example above </w:t>
      </w:r>
    </w:p>
    <w:p w14:paraId="28BEC460" w14:textId="324C14C1" w:rsidR="00E921A2" w:rsidRPr="00121095" w:rsidRDefault="002044FB" w:rsidP="002044FB">
      <w:pPr>
        <w:pStyle w:val="NormalListAlpha"/>
        <w:numPr>
          <w:ilvl w:val="0"/>
          <w:numId w:val="0"/>
        </w:numPr>
        <w:tabs>
          <w:tab w:val="left" w:pos="1368"/>
        </w:tabs>
        <w:ind w:left="1296" w:hanging="288"/>
      </w:pPr>
      <w:r w:rsidRPr="00121095">
        <w:t>b)</w:t>
      </w:r>
      <w:r w:rsidRPr="00121095">
        <w:tab/>
      </w:r>
      <w:r w:rsidR="00E921A2" w:rsidRPr="00121095">
        <w:t>In addition, insert into the batch file the query defining  and RCP segments as follows:</w:t>
      </w:r>
    </w:p>
    <w:tbl>
      <w:tblPr>
        <w:tblW w:w="0" w:type="auto"/>
        <w:tblInd w:w="1440" w:type="dxa"/>
        <w:tblLayout w:type="fixed"/>
        <w:tblLook w:val="0000" w:firstRow="0" w:lastRow="0" w:firstColumn="0" w:lastColumn="0" w:noHBand="0" w:noVBand="0"/>
      </w:tblPr>
      <w:tblGrid>
        <w:gridCol w:w="1728"/>
        <w:gridCol w:w="5472"/>
      </w:tblGrid>
      <w:tr w:rsidR="00E921A2" w:rsidRPr="00E921A2" w14:paraId="5126320A" w14:textId="77777777">
        <w:tc>
          <w:tcPr>
            <w:tcW w:w="1728" w:type="dxa"/>
          </w:tcPr>
          <w:p w14:paraId="39806DA5" w14:textId="77777777" w:rsidR="00E921A2" w:rsidRPr="00121095" w:rsidRDefault="00E921A2">
            <w:pPr>
              <w:pStyle w:val="OtherTableBody"/>
            </w:pPr>
            <w:r w:rsidRPr="00121095">
              <w:t>[FHS]</w:t>
            </w:r>
          </w:p>
        </w:tc>
        <w:tc>
          <w:tcPr>
            <w:tcW w:w="5472" w:type="dxa"/>
          </w:tcPr>
          <w:p w14:paraId="0EFB1375" w14:textId="77777777" w:rsidR="00E921A2" w:rsidRPr="00121095" w:rsidRDefault="00E921A2">
            <w:pPr>
              <w:pStyle w:val="OtherTableBody"/>
            </w:pPr>
            <w:r w:rsidRPr="00121095">
              <w:t>(file header segment)</w:t>
            </w:r>
          </w:p>
        </w:tc>
      </w:tr>
      <w:tr w:rsidR="00E921A2" w:rsidRPr="00E921A2" w14:paraId="670BFB42" w14:textId="77777777">
        <w:tc>
          <w:tcPr>
            <w:tcW w:w="1728" w:type="dxa"/>
          </w:tcPr>
          <w:p w14:paraId="415A8EDC" w14:textId="77777777" w:rsidR="00E921A2" w:rsidRPr="00121095" w:rsidRDefault="00E921A2">
            <w:pPr>
              <w:pStyle w:val="OtherTableBody"/>
            </w:pPr>
            <w:r w:rsidRPr="00121095">
              <w:t>{</w:t>
            </w:r>
          </w:p>
        </w:tc>
        <w:tc>
          <w:tcPr>
            <w:tcW w:w="5472" w:type="dxa"/>
          </w:tcPr>
          <w:p w14:paraId="4A2776F9" w14:textId="77777777" w:rsidR="00E921A2" w:rsidRPr="00121095" w:rsidRDefault="00E921A2">
            <w:pPr>
              <w:pStyle w:val="OtherTableBody"/>
            </w:pPr>
          </w:p>
        </w:tc>
      </w:tr>
      <w:tr w:rsidR="00E921A2" w:rsidRPr="00E921A2" w14:paraId="68AA41CD" w14:textId="77777777">
        <w:tc>
          <w:tcPr>
            <w:tcW w:w="1728" w:type="dxa"/>
          </w:tcPr>
          <w:p w14:paraId="51B2F3C8" w14:textId="77777777" w:rsidR="00E921A2" w:rsidRPr="00121095" w:rsidRDefault="00E921A2">
            <w:pPr>
              <w:pStyle w:val="OtherTableBody"/>
            </w:pPr>
            <w:r w:rsidRPr="00121095">
              <w:t xml:space="preserve">  [BHS]</w:t>
            </w:r>
          </w:p>
        </w:tc>
        <w:tc>
          <w:tcPr>
            <w:tcW w:w="5472" w:type="dxa"/>
          </w:tcPr>
          <w:p w14:paraId="593F3392" w14:textId="77777777" w:rsidR="00E921A2" w:rsidRPr="00121095" w:rsidRDefault="00E921A2">
            <w:pPr>
              <w:pStyle w:val="OtherTableBody"/>
            </w:pPr>
            <w:r w:rsidRPr="00121095">
              <w:t>(batch header segment)</w:t>
            </w:r>
          </w:p>
        </w:tc>
      </w:tr>
      <w:tr w:rsidR="00E921A2" w:rsidRPr="00E921A2" w14:paraId="3A1EFCCB" w14:textId="77777777">
        <w:tc>
          <w:tcPr>
            <w:tcW w:w="1728" w:type="dxa"/>
          </w:tcPr>
          <w:p w14:paraId="66AB468A" w14:textId="77777777" w:rsidR="00E921A2" w:rsidRPr="00121095" w:rsidRDefault="00E921A2">
            <w:pPr>
              <w:pStyle w:val="OtherTableBody"/>
            </w:pPr>
            <w:r w:rsidRPr="00121095">
              <w:t xml:space="preserve">  QPD</w:t>
            </w:r>
          </w:p>
        </w:tc>
        <w:tc>
          <w:tcPr>
            <w:tcW w:w="5472" w:type="dxa"/>
          </w:tcPr>
          <w:p w14:paraId="53BDF9A4" w14:textId="77777777" w:rsidR="00E921A2" w:rsidRPr="00121095" w:rsidRDefault="00E921A2">
            <w:pPr>
              <w:pStyle w:val="OtherTableBody"/>
            </w:pPr>
            <w:r w:rsidRPr="00121095">
              <w:t>Query defining segment Note: if using old style query mode, the QRD and QRF segments may be used.</w:t>
            </w:r>
          </w:p>
        </w:tc>
      </w:tr>
      <w:tr w:rsidR="00E921A2" w:rsidRPr="00E921A2" w14:paraId="44CA8710" w14:textId="77777777">
        <w:tc>
          <w:tcPr>
            <w:tcW w:w="1728" w:type="dxa"/>
          </w:tcPr>
          <w:p w14:paraId="51D4C705" w14:textId="77777777" w:rsidR="00E921A2" w:rsidRPr="00121095" w:rsidRDefault="00E921A2">
            <w:pPr>
              <w:pStyle w:val="OtherTableBody"/>
            </w:pPr>
            <w:r w:rsidRPr="00121095">
              <w:t xml:space="preserve">  [RCP]</w:t>
            </w:r>
          </w:p>
        </w:tc>
        <w:tc>
          <w:tcPr>
            <w:tcW w:w="5472" w:type="dxa"/>
          </w:tcPr>
          <w:p w14:paraId="6AE3EB66" w14:textId="77777777" w:rsidR="00E921A2" w:rsidRPr="00121095" w:rsidRDefault="00E921A2">
            <w:pPr>
              <w:pStyle w:val="OtherTableBody"/>
            </w:pPr>
          </w:p>
        </w:tc>
      </w:tr>
      <w:tr w:rsidR="00E921A2" w:rsidRPr="00E921A2" w14:paraId="12ED4B11" w14:textId="77777777">
        <w:tc>
          <w:tcPr>
            <w:tcW w:w="1728" w:type="dxa"/>
          </w:tcPr>
          <w:p w14:paraId="28AC56F1" w14:textId="77777777" w:rsidR="00E921A2" w:rsidRPr="00121095" w:rsidRDefault="00E921A2">
            <w:pPr>
              <w:pStyle w:val="OtherTableBody"/>
            </w:pPr>
            <w:r w:rsidRPr="00121095">
              <w:t xml:space="preserve">  {</w:t>
            </w:r>
          </w:p>
        </w:tc>
        <w:tc>
          <w:tcPr>
            <w:tcW w:w="5472" w:type="dxa"/>
          </w:tcPr>
          <w:p w14:paraId="76902521" w14:textId="77777777" w:rsidR="00E921A2" w:rsidRPr="00121095" w:rsidRDefault="00E921A2">
            <w:pPr>
              <w:pStyle w:val="OtherTableBody"/>
            </w:pPr>
          </w:p>
        </w:tc>
      </w:tr>
      <w:tr w:rsidR="00E921A2" w:rsidRPr="00E921A2" w14:paraId="7FFAFC27" w14:textId="77777777">
        <w:tc>
          <w:tcPr>
            <w:tcW w:w="1728" w:type="dxa"/>
          </w:tcPr>
          <w:p w14:paraId="34658A31" w14:textId="77777777" w:rsidR="00E921A2" w:rsidRPr="00121095" w:rsidRDefault="00E921A2">
            <w:pPr>
              <w:pStyle w:val="OtherTableBody"/>
            </w:pPr>
            <w:r w:rsidRPr="00121095">
              <w:t xml:space="preserve">    MSH</w:t>
            </w:r>
          </w:p>
        </w:tc>
        <w:tc>
          <w:tcPr>
            <w:tcW w:w="5472" w:type="dxa"/>
          </w:tcPr>
          <w:p w14:paraId="36734A6D" w14:textId="77777777" w:rsidR="00E921A2" w:rsidRPr="00121095" w:rsidRDefault="00E921A2">
            <w:pPr>
              <w:pStyle w:val="OtherTableBody"/>
            </w:pPr>
            <w:r w:rsidRPr="00121095">
              <w:t>(one or more HL7 messages)</w:t>
            </w:r>
          </w:p>
        </w:tc>
      </w:tr>
      <w:tr w:rsidR="00E921A2" w:rsidRPr="00E921A2" w14:paraId="7260D8F1" w14:textId="77777777">
        <w:tc>
          <w:tcPr>
            <w:tcW w:w="1728" w:type="dxa"/>
          </w:tcPr>
          <w:p w14:paraId="5AA86C16" w14:textId="77777777" w:rsidR="00E921A2" w:rsidRPr="00121095" w:rsidRDefault="00E921A2">
            <w:pPr>
              <w:pStyle w:val="OtherTableBody"/>
            </w:pPr>
            <w:r w:rsidRPr="00121095">
              <w:t xml:space="preserve">    ....</w:t>
            </w:r>
          </w:p>
        </w:tc>
        <w:tc>
          <w:tcPr>
            <w:tcW w:w="5472" w:type="dxa"/>
          </w:tcPr>
          <w:p w14:paraId="0A477504" w14:textId="77777777" w:rsidR="00E921A2" w:rsidRPr="00121095" w:rsidRDefault="00E921A2">
            <w:pPr>
              <w:pStyle w:val="OtherTableBody"/>
            </w:pPr>
          </w:p>
        </w:tc>
      </w:tr>
      <w:tr w:rsidR="00E921A2" w:rsidRPr="00E921A2" w14:paraId="7AF21EEC" w14:textId="77777777">
        <w:tc>
          <w:tcPr>
            <w:tcW w:w="1728" w:type="dxa"/>
          </w:tcPr>
          <w:p w14:paraId="086F8220" w14:textId="77777777" w:rsidR="00E921A2" w:rsidRPr="00121095" w:rsidRDefault="00E921A2">
            <w:pPr>
              <w:pStyle w:val="OtherTableBody"/>
            </w:pPr>
            <w:r w:rsidRPr="00121095">
              <w:t xml:space="preserve">    ....</w:t>
            </w:r>
          </w:p>
        </w:tc>
        <w:tc>
          <w:tcPr>
            <w:tcW w:w="5472" w:type="dxa"/>
          </w:tcPr>
          <w:p w14:paraId="38DFC0BF" w14:textId="77777777" w:rsidR="00E921A2" w:rsidRPr="00121095" w:rsidRDefault="00E921A2">
            <w:pPr>
              <w:pStyle w:val="OtherTableBody"/>
            </w:pPr>
          </w:p>
        </w:tc>
      </w:tr>
      <w:tr w:rsidR="00E921A2" w:rsidRPr="00E921A2" w14:paraId="56CC926E" w14:textId="77777777">
        <w:tc>
          <w:tcPr>
            <w:tcW w:w="1728" w:type="dxa"/>
          </w:tcPr>
          <w:p w14:paraId="35994523" w14:textId="77777777" w:rsidR="00E921A2" w:rsidRPr="00121095" w:rsidRDefault="00E921A2">
            <w:pPr>
              <w:pStyle w:val="OtherTableBody"/>
            </w:pPr>
            <w:r w:rsidRPr="00121095">
              <w:t xml:space="preserve">    ....</w:t>
            </w:r>
          </w:p>
        </w:tc>
        <w:tc>
          <w:tcPr>
            <w:tcW w:w="5472" w:type="dxa"/>
          </w:tcPr>
          <w:p w14:paraId="53FE1DDD" w14:textId="77777777" w:rsidR="00E921A2" w:rsidRPr="00121095" w:rsidRDefault="00E921A2">
            <w:pPr>
              <w:pStyle w:val="OtherTableBody"/>
            </w:pPr>
          </w:p>
        </w:tc>
      </w:tr>
      <w:tr w:rsidR="00E921A2" w:rsidRPr="00E921A2" w14:paraId="34492011" w14:textId="77777777">
        <w:tc>
          <w:tcPr>
            <w:tcW w:w="1728" w:type="dxa"/>
          </w:tcPr>
          <w:p w14:paraId="011A7C6D" w14:textId="77777777" w:rsidR="00E921A2" w:rsidRPr="00121095" w:rsidRDefault="00E921A2">
            <w:pPr>
              <w:pStyle w:val="OtherTableBody"/>
            </w:pPr>
            <w:r w:rsidRPr="00121095">
              <w:t xml:space="preserve">   }</w:t>
            </w:r>
          </w:p>
        </w:tc>
        <w:tc>
          <w:tcPr>
            <w:tcW w:w="5472" w:type="dxa"/>
          </w:tcPr>
          <w:p w14:paraId="70241BBD" w14:textId="77777777" w:rsidR="00E921A2" w:rsidRPr="00121095" w:rsidRDefault="00E921A2">
            <w:pPr>
              <w:pStyle w:val="OtherTableBody"/>
            </w:pPr>
          </w:p>
        </w:tc>
      </w:tr>
      <w:tr w:rsidR="00E921A2" w:rsidRPr="00E921A2" w14:paraId="38B1251B" w14:textId="77777777">
        <w:tc>
          <w:tcPr>
            <w:tcW w:w="1728" w:type="dxa"/>
          </w:tcPr>
          <w:p w14:paraId="745FFBAC" w14:textId="77777777" w:rsidR="00E921A2" w:rsidRPr="00121095" w:rsidRDefault="00E921A2">
            <w:pPr>
              <w:pStyle w:val="OtherTableBody"/>
            </w:pPr>
            <w:r w:rsidRPr="00121095">
              <w:t xml:space="preserve">   [BTS]</w:t>
            </w:r>
          </w:p>
        </w:tc>
        <w:tc>
          <w:tcPr>
            <w:tcW w:w="5472" w:type="dxa"/>
          </w:tcPr>
          <w:p w14:paraId="2146EAF9" w14:textId="77777777" w:rsidR="00E921A2" w:rsidRPr="00121095" w:rsidRDefault="00E921A2">
            <w:pPr>
              <w:pStyle w:val="OtherTableBody"/>
            </w:pPr>
            <w:r w:rsidRPr="00121095">
              <w:t>(batch trailer segment)</w:t>
            </w:r>
          </w:p>
        </w:tc>
      </w:tr>
      <w:tr w:rsidR="00E921A2" w:rsidRPr="00E921A2" w14:paraId="324465B2" w14:textId="77777777">
        <w:tc>
          <w:tcPr>
            <w:tcW w:w="1728" w:type="dxa"/>
          </w:tcPr>
          <w:p w14:paraId="7EE93DB1" w14:textId="77777777" w:rsidR="00E921A2" w:rsidRPr="00121095" w:rsidRDefault="00E921A2">
            <w:pPr>
              <w:pStyle w:val="OtherTableBody"/>
            </w:pPr>
            <w:r w:rsidRPr="00121095">
              <w:t>}</w:t>
            </w:r>
          </w:p>
        </w:tc>
        <w:tc>
          <w:tcPr>
            <w:tcW w:w="5472" w:type="dxa"/>
          </w:tcPr>
          <w:p w14:paraId="54F0BB0B" w14:textId="77777777" w:rsidR="00E921A2" w:rsidRPr="00121095" w:rsidRDefault="00E921A2">
            <w:pPr>
              <w:pStyle w:val="OtherTableBody"/>
            </w:pPr>
          </w:p>
        </w:tc>
      </w:tr>
      <w:tr w:rsidR="00E921A2" w:rsidRPr="00E921A2" w14:paraId="181E5D0C" w14:textId="77777777">
        <w:tc>
          <w:tcPr>
            <w:tcW w:w="1728" w:type="dxa"/>
          </w:tcPr>
          <w:p w14:paraId="04FE2932" w14:textId="77777777" w:rsidR="00E921A2" w:rsidRPr="00121095" w:rsidRDefault="00E921A2">
            <w:pPr>
              <w:pStyle w:val="OtherTableBody"/>
            </w:pPr>
            <w:r w:rsidRPr="00121095">
              <w:t>[FTS]</w:t>
            </w:r>
          </w:p>
        </w:tc>
        <w:tc>
          <w:tcPr>
            <w:tcW w:w="5472" w:type="dxa"/>
          </w:tcPr>
          <w:p w14:paraId="257F1A3D" w14:textId="77777777" w:rsidR="00E921A2" w:rsidRPr="00121095" w:rsidRDefault="00E921A2">
            <w:pPr>
              <w:pStyle w:val="OtherTableBody"/>
            </w:pPr>
            <w:r w:rsidRPr="00121095">
              <w:t>(file trailer segment)</w:t>
            </w:r>
          </w:p>
        </w:tc>
      </w:tr>
    </w:tbl>
    <w:p w14:paraId="5FE44264" w14:textId="571095B5" w:rsidR="00E921A2" w:rsidRPr="00121095" w:rsidRDefault="002044FB" w:rsidP="002044FB">
      <w:pPr>
        <w:pStyle w:val="NormalListAlpha"/>
        <w:numPr>
          <w:ilvl w:val="0"/>
          <w:numId w:val="0"/>
        </w:numPr>
        <w:tabs>
          <w:tab w:val="left" w:pos="1368"/>
        </w:tabs>
        <w:ind w:left="1296" w:hanging="288"/>
      </w:pPr>
      <w:r w:rsidRPr="00121095">
        <w:t>c)</w:t>
      </w:r>
      <w:r w:rsidRPr="00121095">
        <w:tab/>
      </w:r>
      <w:r w:rsidR="00E921A2" w:rsidRPr="00121095">
        <w:t>The acknowledgment of a batch is described in Chapter 2.</w:t>
      </w:r>
    </w:p>
    <w:p w14:paraId="52D3D689" w14:textId="02F39E67" w:rsidR="00E921A2" w:rsidRPr="00121095" w:rsidRDefault="002044FB" w:rsidP="002044FB">
      <w:pPr>
        <w:pStyle w:val="NormalListAlpha"/>
        <w:numPr>
          <w:ilvl w:val="0"/>
          <w:numId w:val="0"/>
        </w:numPr>
        <w:tabs>
          <w:tab w:val="left" w:pos="1368"/>
        </w:tabs>
        <w:ind w:left="1296" w:hanging="288"/>
      </w:pPr>
      <w:r w:rsidRPr="00121095">
        <w:t>d)</w:t>
      </w:r>
      <w:r w:rsidRPr="00121095">
        <w:tab/>
      </w:r>
      <w:r w:rsidR="00E921A2" w:rsidRPr="00121095">
        <w:t>The Query Profile should stipulate if the batch modality is supported.</w:t>
      </w:r>
    </w:p>
    <w:p w14:paraId="23DA284D" w14:textId="3C18153D" w:rsidR="00E921A2" w:rsidRPr="00121095" w:rsidRDefault="002044FB" w:rsidP="002044FB">
      <w:pPr>
        <w:pStyle w:val="Heading3"/>
        <w:numPr>
          <w:ilvl w:val="0"/>
          <w:numId w:val="0"/>
        </w:numPr>
        <w:tabs>
          <w:tab w:val="left" w:pos="1440"/>
        </w:tabs>
      </w:pPr>
      <w:bookmarkStart w:id="603" w:name="_Toc495483611"/>
      <w:bookmarkStart w:id="604" w:name="_Toc24273834"/>
      <w:bookmarkStart w:id="605" w:name="_Toc41280996"/>
      <w:bookmarkStart w:id="606" w:name="_Toc43004358"/>
      <w:bookmarkStart w:id="607" w:name="_Toc28957719"/>
      <w:r w:rsidRPr="00121095">
        <w:t>5.6.5</w:t>
      </w:r>
      <w:r w:rsidRPr="00121095">
        <w:tab/>
      </w:r>
      <w:r w:rsidR="00E921A2" w:rsidRPr="00121095">
        <w:t>Query error response</w:t>
      </w:r>
      <w:bookmarkEnd w:id="603"/>
      <w:bookmarkEnd w:id="604"/>
      <w:bookmarkEnd w:id="605"/>
      <w:bookmarkEnd w:id="606"/>
      <w:bookmarkEnd w:id="607"/>
      <w:r w:rsidR="00BF2FE6" w:rsidRPr="00121095">
        <w:fldChar w:fldCharType="begin"/>
      </w:r>
      <w:r w:rsidR="00E921A2" w:rsidRPr="00121095">
        <w:instrText xml:space="preserve"> XE "Queries:error response" </w:instrText>
      </w:r>
      <w:r w:rsidR="00BF2FE6" w:rsidRPr="00121095">
        <w:fldChar w:fldCharType="end"/>
      </w:r>
    </w:p>
    <w:p w14:paraId="0348E659" w14:textId="77777777" w:rsidR="00E921A2" w:rsidRPr="00121095" w:rsidRDefault="00E921A2">
      <w:pPr>
        <w:pStyle w:val="NormalIndented"/>
      </w:pPr>
      <w:r w:rsidRPr="00121095">
        <w:t>A query/response error can occur at 3 levels:</w:t>
      </w:r>
    </w:p>
    <w:p w14:paraId="1EB985AD" w14:textId="77777777" w:rsidR="00E921A2" w:rsidRPr="00121095" w:rsidRDefault="00E921A2" w:rsidP="007D495C">
      <w:pPr>
        <w:pStyle w:val="NormalListBullets"/>
      </w:pPr>
      <w:r w:rsidRPr="00121095">
        <w:t xml:space="preserve">Communication failure (broken connection, timeout) </w:t>
      </w:r>
    </w:p>
    <w:p w14:paraId="4E4A112B" w14:textId="77777777" w:rsidR="00E921A2" w:rsidRPr="00121095" w:rsidRDefault="00E921A2" w:rsidP="007D495C">
      <w:pPr>
        <w:pStyle w:val="NormalListBullets"/>
      </w:pPr>
      <w:r w:rsidRPr="00121095">
        <w:t xml:space="preserve">Malformed message (message reject) </w:t>
      </w:r>
    </w:p>
    <w:p w14:paraId="0A818EDE" w14:textId="77777777" w:rsidR="00E921A2" w:rsidRPr="00121095" w:rsidRDefault="00E921A2" w:rsidP="007D495C">
      <w:pPr>
        <w:pStyle w:val="NormalListBullets"/>
      </w:pPr>
      <w:r w:rsidRPr="00121095">
        <w:t>Malformed query (application error)</w:t>
      </w:r>
    </w:p>
    <w:p w14:paraId="275291DF" w14:textId="77777777" w:rsidR="00E921A2" w:rsidRPr="00121095" w:rsidRDefault="00E921A2">
      <w:pPr>
        <w:pStyle w:val="NormalIndented"/>
      </w:pPr>
      <w:r w:rsidRPr="00121095">
        <w:t xml:space="preserve">If the application receiving the query detects an error while processing the query, the preferred method of response is to return an Application Error (AE) or Application Reject (AR) condition in the </w:t>
      </w:r>
      <w:r w:rsidRPr="00121095">
        <w:rPr>
          <w:rStyle w:val="ReferenceAttribute"/>
        </w:rPr>
        <w:t>MSA-1-Acknowledgement code</w:t>
      </w:r>
      <w:r w:rsidRPr="00121095">
        <w:t xml:space="preserve"> of the applicable query response message. Further description of the error code is to be included in </w:t>
      </w:r>
      <w:r w:rsidRPr="00121095">
        <w:rPr>
          <w:rStyle w:val="ReferenceAttribute"/>
        </w:rPr>
        <w:t>ERR-1-Error code and location</w:t>
      </w:r>
      <w:r w:rsidRPr="00121095">
        <w:t xml:space="preserve">. Note that </w:t>
      </w:r>
      <w:r w:rsidRPr="00121095">
        <w:rPr>
          <w:rStyle w:val="ReferenceAttribute"/>
        </w:rPr>
        <w:t>MSA-6-Error condition</w:t>
      </w:r>
      <w:r w:rsidRPr="00121095">
        <w:t xml:space="preserve"> is retained for backward compatibility for those applications not using the ERR segment. Thus far, this method is consistent with the methods used elsewhere for reporting errors in acknowledgement messages, irrespective of the type of message being acknowledged. In addition, because this is a query response, it is important to include the QAK segment because it specifies the query tag that will identify the particular query instance that was in error.  This is of particular importance where a query response may span more than one message. </w:t>
      </w:r>
    </w:p>
    <w:p w14:paraId="25B2ECD5" w14:textId="77777777" w:rsidR="00E921A2" w:rsidRPr="00121095" w:rsidRDefault="00E921A2">
      <w:pPr>
        <w:pStyle w:val="NormalIndented"/>
      </w:pPr>
      <w:r w:rsidRPr="00121095">
        <w:t xml:space="preserve">In summary, use the ERR segment to describe the error if the message fails because of </w:t>
      </w:r>
    </w:p>
    <w:p w14:paraId="5C347288" w14:textId="77777777" w:rsidR="00E921A2" w:rsidRPr="00121095" w:rsidRDefault="00E921A2" w:rsidP="007D495C">
      <w:pPr>
        <w:pStyle w:val="NormalListBullets"/>
      </w:pPr>
      <w:r w:rsidRPr="00121095">
        <w:t>a malformed message</w:t>
      </w:r>
    </w:p>
    <w:p w14:paraId="631AAC5D" w14:textId="77777777" w:rsidR="00E921A2" w:rsidRPr="00121095" w:rsidRDefault="00E921A2" w:rsidP="007D495C">
      <w:pPr>
        <w:pStyle w:val="NormalListBullets"/>
      </w:pPr>
      <w:r w:rsidRPr="00121095">
        <w:t>a malformed query – problem with query tag, problems with parameters</w:t>
      </w:r>
    </w:p>
    <w:p w14:paraId="11534747" w14:textId="77777777" w:rsidR="00E921A2" w:rsidRPr="00121095" w:rsidRDefault="00E921A2">
      <w:pPr>
        <w:pStyle w:val="NormalIndented"/>
      </w:pPr>
      <w:r w:rsidRPr="00121095">
        <w:t xml:space="preserve">The ERR segment supersedes </w:t>
      </w:r>
      <w:r w:rsidRPr="00121095">
        <w:rPr>
          <w:rStyle w:val="ReferenceAttribute"/>
        </w:rPr>
        <w:t>QAK-2-Query response status</w:t>
      </w:r>
      <w:r w:rsidRPr="00121095">
        <w:t>.</w:t>
      </w:r>
    </w:p>
    <w:p w14:paraId="42E219F4" w14:textId="77777777" w:rsidR="00E921A2" w:rsidRPr="00121095" w:rsidRDefault="00E921A2">
      <w:pPr>
        <w:pStyle w:val="NormalIndented"/>
      </w:pPr>
      <w:r w:rsidRPr="00121095">
        <w:t>There are 3 common situations that can arise in a query error response:</w:t>
      </w:r>
    </w:p>
    <w:p w14:paraId="770A7117" w14:textId="77777777" w:rsidR="00E921A2" w:rsidRPr="00121095" w:rsidRDefault="00E921A2">
      <w:pPr>
        <w:pStyle w:val="NormalIndented"/>
        <w:keepNext/>
        <w:rPr>
          <w:b/>
        </w:rPr>
      </w:pPr>
      <w:r w:rsidRPr="00121095">
        <w:rPr>
          <w:b/>
        </w:rPr>
        <w:t>Situation 1: Malformed Message</w:t>
      </w:r>
    </w:p>
    <w:p w14:paraId="66A17C2F" w14:textId="77777777" w:rsidR="00E921A2" w:rsidRPr="00121095" w:rsidRDefault="00E921A2">
      <w:pPr>
        <w:pStyle w:val="NormalIndented"/>
      </w:pPr>
      <w:r w:rsidRPr="00121095">
        <w:t>The query message itself is bad. The parser does not get to the actual query content. Something is wrong with the envelope, i.e., the message is malformed.</w:t>
      </w:r>
    </w:p>
    <w:p w14:paraId="5C260897" w14:textId="77777777" w:rsidR="00E921A2" w:rsidRPr="00121095" w:rsidRDefault="00E921A2">
      <w:pPr>
        <w:pStyle w:val="NormalIndented"/>
      </w:pPr>
      <w:r w:rsidRPr="00121095">
        <w:t xml:space="preserve">The only response is a negative ACK message containing the MSH, MSA and the ERR. That is, the Server creates an ACK message with AR in </w:t>
      </w:r>
      <w:r w:rsidRPr="00121095">
        <w:rPr>
          <w:rStyle w:val="ReferenceAttribute"/>
        </w:rPr>
        <w:t>MSA-1-Acknowledgement code</w:t>
      </w:r>
      <w:r w:rsidRPr="00121095">
        <w:t xml:space="preserve"> in the above sentence. The dialogue is ended.</w:t>
      </w:r>
    </w:p>
    <w:p w14:paraId="3A2469D0" w14:textId="77777777" w:rsidR="00E921A2" w:rsidRPr="00121095" w:rsidRDefault="00E921A2">
      <w:pPr>
        <w:pStyle w:val="NormalIndented"/>
        <w:keepNext/>
        <w:rPr>
          <w:b/>
        </w:rPr>
      </w:pPr>
      <w:r w:rsidRPr="00121095">
        <w:rPr>
          <w:b/>
        </w:rPr>
        <w:t>Situation 2: Malformed Query</w:t>
      </w:r>
    </w:p>
    <w:p w14:paraId="21FC2C0D" w14:textId="77777777" w:rsidR="00E921A2" w:rsidRPr="00121095" w:rsidRDefault="00E921A2">
      <w:pPr>
        <w:pStyle w:val="NormalIndented"/>
      </w:pPr>
      <w:r w:rsidRPr="00121095">
        <w:t>The query message got to the Server and is legitimate, but the Server cannot process the query for some reason, i.e., the query is malformed.</w:t>
      </w:r>
    </w:p>
    <w:p w14:paraId="6232C03E" w14:textId="77777777" w:rsidR="00E921A2" w:rsidRPr="00121095" w:rsidRDefault="00E921A2">
      <w:pPr>
        <w:pStyle w:val="NormalIndented"/>
      </w:pPr>
      <w:r w:rsidRPr="00121095">
        <w:t xml:space="preserve">The Response message indicates a negative acknowledgement and shows the problem in the ERR. The response message contains the MSH, MSA, ERR, QAK and the query defining segment if available. That is, the Server creates an ACK message with AE in </w:t>
      </w:r>
      <w:r w:rsidRPr="00121095">
        <w:rPr>
          <w:rStyle w:val="ReferenceAttribute"/>
        </w:rPr>
        <w:t>MSA-1-Acknowledgement code</w:t>
      </w:r>
      <w:r w:rsidRPr="00121095">
        <w:t xml:space="preserve"> in the above sentence. The rest of the message is absent.</w:t>
      </w:r>
    </w:p>
    <w:p w14:paraId="5005FC57" w14:textId="77777777" w:rsidR="00E921A2" w:rsidRPr="00121095" w:rsidRDefault="00E921A2">
      <w:pPr>
        <w:pStyle w:val="NormalIndented"/>
      </w:pPr>
      <w:r w:rsidRPr="00121095">
        <w:t>Note that the continuation (DSC) segment is not sent or, if it is, its continuation pointer field (</w:t>
      </w:r>
      <w:r w:rsidRPr="00121095">
        <w:rPr>
          <w:rStyle w:val="ReferenceAttribute"/>
        </w:rPr>
        <w:t>DSC-1-Continuation pointer</w:t>
      </w:r>
      <w:r w:rsidRPr="00121095">
        <w:t xml:space="preserve">) is null.  </w:t>
      </w:r>
    </w:p>
    <w:p w14:paraId="10AE6C13" w14:textId="77777777" w:rsidR="00E921A2" w:rsidRPr="00121095" w:rsidRDefault="00E921A2">
      <w:pPr>
        <w:pStyle w:val="Note"/>
      </w:pPr>
      <w:r w:rsidRPr="00121095">
        <w:rPr>
          <w:b/>
        </w:rPr>
        <w:t>Note:</w:t>
      </w:r>
      <w:r w:rsidRPr="00121095">
        <w:t xml:space="preserve">  The use of AE (application error) and AR (application reject) codes in </w:t>
      </w:r>
      <w:r w:rsidRPr="00121095">
        <w:rPr>
          <w:i/>
        </w:rPr>
        <w:t>QAK-2-Query response status</w:t>
      </w:r>
      <w:r w:rsidRPr="00121095">
        <w:t xml:space="preserve"> has been deprecated in favor of the ERR segment. </w:t>
      </w:r>
    </w:p>
    <w:p w14:paraId="0E74DFE9" w14:textId="77777777" w:rsidR="00E921A2" w:rsidRPr="00121095" w:rsidRDefault="00E921A2">
      <w:pPr>
        <w:pStyle w:val="NormalIndented"/>
        <w:keepNext/>
        <w:rPr>
          <w:b/>
        </w:rPr>
      </w:pPr>
      <w:r w:rsidRPr="00121095">
        <w:rPr>
          <w:b/>
        </w:rPr>
        <w:t>Situation 3: No data found</w:t>
      </w:r>
    </w:p>
    <w:p w14:paraId="34BE9A4E" w14:textId="77777777" w:rsidR="00E921A2" w:rsidRPr="00121095" w:rsidRDefault="00E921A2">
      <w:pPr>
        <w:pStyle w:val="NormalIndented"/>
      </w:pPr>
      <w:r w:rsidRPr="00121095">
        <w:t xml:space="preserve">The query is well formed, but there is no data to be returned by the query. This is not strictly an error condition. This example clarifies the protocol to be followed. </w:t>
      </w:r>
    </w:p>
    <w:p w14:paraId="0F325FB5" w14:textId="77777777" w:rsidR="00E921A2" w:rsidRPr="00121095" w:rsidRDefault="00E921A2">
      <w:pPr>
        <w:pStyle w:val="NormalIndented"/>
      </w:pPr>
      <w:r w:rsidRPr="00121095">
        <w:t>The Response message contains MSH, MSA, QAK, and query defining segment. The QAK would indicate "no records found". The rest of the message is absent, i.e., no blank rows or segments are sent.</w:t>
      </w:r>
    </w:p>
    <w:p w14:paraId="1A8E4D2A" w14:textId="77777777" w:rsidR="00E921A2" w:rsidRPr="00121095" w:rsidRDefault="00E921A2">
      <w:pPr>
        <w:pStyle w:val="Note"/>
        <w:rPr>
          <w:i/>
        </w:rPr>
      </w:pPr>
      <w:r w:rsidRPr="00121095">
        <w:rPr>
          <w:b/>
        </w:rPr>
        <w:t>Note:</w:t>
      </w:r>
      <w:r w:rsidRPr="00121095">
        <w:t xml:space="preserve">  If the responding application successfully processes the query, but is unable to find any qualifying data, this is not an error condition.  The responding application returns an Application Accept (AA) in the MSA segment of the query response message, but does not return any data segments (DSP, RDT, or iterations of the items that are counted in hit counts).  The continuation (DSC) segment is not sent or, if it is, its continuation pointer field (</w:t>
      </w:r>
      <w:r w:rsidRPr="00121095">
        <w:rPr>
          <w:i/>
        </w:rPr>
        <w:t>DSC-1- Continuation pointer</w:t>
      </w:r>
      <w:r w:rsidRPr="00121095">
        <w:t xml:space="preserve">) is null.  If the QAK segment is being used, the field </w:t>
      </w:r>
      <w:r w:rsidRPr="00121095">
        <w:rPr>
          <w:i/>
        </w:rPr>
        <w:t>QAK-2-Query response</w:t>
      </w:r>
      <w:r w:rsidRPr="00121095">
        <w:t xml:space="preserve"> status is valued with NF (no data found, no errors).</w:t>
      </w:r>
    </w:p>
    <w:p w14:paraId="603316C1" w14:textId="7838F4E6" w:rsidR="00E921A2" w:rsidRPr="00121095" w:rsidRDefault="002044FB" w:rsidP="002044FB">
      <w:pPr>
        <w:pStyle w:val="Heading2"/>
        <w:numPr>
          <w:ilvl w:val="0"/>
          <w:numId w:val="0"/>
        </w:numPr>
        <w:tabs>
          <w:tab w:val="left" w:pos="1080"/>
        </w:tabs>
      </w:pPr>
      <w:bookmarkStart w:id="608" w:name="_Ref490990086"/>
      <w:bookmarkStart w:id="609" w:name="_Toc495483612"/>
      <w:bookmarkStart w:id="610" w:name="_Toc24273835"/>
      <w:bookmarkStart w:id="611" w:name="_Toc41280997"/>
      <w:bookmarkStart w:id="612" w:name="_Toc43004359"/>
      <w:bookmarkStart w:id="613" w:name="_Toc28957720"/>
      <w:r w:rsidRPr="00121095">
        <w:t>5.7</w:t>
      </w:r>
      <w:r w:rsidRPr="00121095">
        <w:tab/>
      </w:r>
      <w:r w:rsidR="00E921A2" w:rsidRPr="00121095">
        <w:t>PUBLISH AND SUBSCRIBE</w:t>
      </w:r>
      <w:bookmarkEnd w:id="608"/>
      <w:bookmarkEnd w:id="609"/>
      <w:bookmarkEnd w:id="610"/>
      <w:bookmarkEnd w:id="611"/>
      <w:bookmarkEnd w:id="612"/>
      <w:bookmarkEnd w:id="613"/>
      <w:r w:rsidR="00BF2FE6" w:rsidRPr="00121095">
        <w:fldChar w:fldCharType="begin"/>
      </w:r>
      <w:r w:rsidR="00E921A2" w:rsidRPr="00121095">
        <w:instrText xml:space="preserve"> XE "PUBLISH AND SUBSCRIBE" </w:instrText>
      </w:r>
      <w:r w:rsidR="00BF2FE6" w:rsidRPr="00121095">
        <w:fldChar w:fldCharType="end"/>
      </w:r>
    </w:p>
    <w:p w14:paraId="22FCC36E" w14:textId="77777777" w:rsidR="00E921A2" w:rsidRPr="00121095" w:rsidRDefault="00E921A2">
      <w:pPr>
        <w:keepNext/>
      </w:pPr>
      <w:r w:rsidRPr="00121095">
        <w:t>This section outlines the framework/process of the publish and subscribe machinery.</w:t>
      </w:r>
    </w:p>
    <w:p w14:paraId="55E21A37" w14:textId="3D3D6ADA" w:rsidR="00E921A2" w:rsidRPr="00121095" w:rsidRDefault="002044FB" w:rsidP="002044FB">
      <w:pPr>
        <w:pStyle w:val="Heading3"/>
        <w:numPr>
          <w:ilvl w:val="0"/>
          <w:numId w:val="0"/>
        </w:numPr>
        <w:tabs>
          <w:tab w:val="left" w:pos="1440"/>
        </w:tabs>
      </w:pPr>
      <w:bookmarkStart w:id="614" w:name="_Toc495483613"/>
      <w:bookmarkStart w:id="615" w:name="_Toc24273836"/>
      <w:bookmarkStart w:id="616" w:name="_Toc41280998"/>
      <w:bookmarkStart w:id="617" w:name="_Toc43004360"/>
      <w:bookmarkStart w:id="618" w:name="_Toc28957721"/>
      <w:r w:rsidRPr="00121095">
        <w:t>5.7.1</w:t>
      </w:r>
      <w:r w:rsidRPr="00121095">
        <w:tab/>
      </w:r>
      <w:r w:rsidR="00E921A2" w:rsidRPr="00121095">
        <w:t>Introduction</w:t>
      </w:r>
      <w:bookmarkEnd w:id="614"/>
      <w:bookmarkEnd w:id="615"/>
      <w:bookmarkEnd w:id="616"/>
      <w:bookmarkEnd w:id="617"/>
      <w:bookmarkEnd w:id="618"/>
      <w:r w:rsidR="00BF2FE6" w:rsidRPr="00121095">
        <w:fldChar w:fldCharType="begin"/>
      </w:r>
      <w:r w:rsidR="00E921A2" w:rsidRPr="00121095">
        <w:instrText xml:space="preserve"> XE "PUBLISH AND SUBSCRIBE: Introduction" </w:instrText>
      </w:r>
      <w:r w:rsidR="00BF2FE6" w:rsidRPr="00121095">
        <w:fldChar w:fldCharType="end"/>
      </w:r>
    </w:p>
    <w:p w14:paraId="5E14A637" w14:textId="77777777" w:rsidR="00E921A2" w:rsidRPr="00121095" w:rsidRDefault="00E921A2">
      <w:pPr>
        <w:pStyle w:val="NormalIndented"/>
      </w:pPr>
      <w:r w:rsidRPr="00121095">
        <w:t>"Publish and subscribe" refers to the ability of one system, the "Publisher", to offer a data stream that can be sent to recipient systems upon subscription.  In one sense, the entire HL7 unsolicited update paradigm, in which the sender sends out a stream of messages to recipients, is a kind of publish and subscribe mechanism.  Subscriptions to unsolicited updates are established at interface set-up time when analysts on both sides agree to start sending a stream of data.</w:t>
      </w:r>
    </w:p>
    <w:p w14:paraId="59397DF2" w14:textId="77777777" w:rsidR="00E921A2" w:rsidRPr="00121095" w:rsidRDefault="00E921A2">
      <w:pPr>
        <w:pStyle w:val="NormalIndented"/>
      </w:pPr>
      <w:r w:rsidRPr="00121095">
        <w:t>This section describes a mechanism by which the Publisher defines a stream of data, but also agrees to selectively subset the message stream based on query-like data constraints. In the normal case, the right of the Subscriber to subscribe is decided at interface setup time.  At runtime, the Subscriber controls the data rules under which it sends messages.</w:t>
      </w:r>
    </w:p>
    <w:p w14:paraId="0DA19152" w14:textId="77777777" w:rsidR="00E921A2" w:rsidRPr="00121095" w:rsidRDefault="00E921A2">
      <w:pPr>
        <w:pStyle w:val="NormalIndented"/>
      </w:pPr>
      <w:r w:rsidRPr="00121095">
        <w:t xml:space="preserve">Runtime subscription has existed in earlier versions of HL7, but little attention has been drawn to it. Original mode queries could define an open ended time interval in </w:t>
      </w:r>
      <w:r w:rsidRPr="00121095">
        <w:rPr>
          <w:rStyle w:val="ReferenceAttribute"/>
        </w:rPr>
        <w:t>QRF-9-When quantity/timing qualifier</w:t>
      </w:r>
      <w:r w:rsidRPr="00121095">
        <w:t>.  The unexplained semantics of this field had been interpreted to mean: If the QRF-9 specified an end time in the future, then the source system would keep sending results using the query continuation protocol.</w:t>
      </w:r>
    </w:p>
    <w:p w14:paraId="0A50B98E" w14:textId="77777777" w:rsidR="00E921A2" w:rsidRPr="00121095" w:rsidRDefault="00E921A2">
      <w:pPr>
        <w:pStyle w:val="NormalIndented"/>
      </w:pPr>
      <w:r w:rsidRPr="00121095">
        <w:t>This section elaborates on such a mechanism, and more cleanly ties the selective filtering into the whole query facility.</w:t>
      </w:r>
    </w:p>
    <w:p w14:paraId="55EB29FE" w14:textId="4D8332B7" w:rsidR="00E921A2" w:rsidRPr="00121095" w:rsidRDefault="002044FB" w:rsidP="002044FB">
      <w:pPr>
        <w:pStyle w:val="Heading3"/>
        <w:numPr>
          <w:ilvl w:val="0"/>
          <w:numId w:val="0"/>
        </w:numPr>
        <w:tabs>
          <w:tab w:val="left" w:pos="1440"/>
        </w:tabs>
      </w:pPr>
      <w:bookmarkStart w:id="619" w:name="_Toc495483614"/>
      <w:bookmarkStart w:id="620" w:name="_Toc24273837"/>
      <w:bookmarkStart w:id="621" w:name="_Toc41280999"/>
      <w:bookmarkStart w:id="622" w:name="_Toc43004361"/>
      <w:bookmarkStart w:id="623" w:name="_Toc28957722"/>
      <w:r w:rsidRPr="00121095">
        <w:t>5.7.2</w:t>
      </w:r>
      <w:r w:rsidRPr="00121095">
        <w:tab/>
      </w:r>
      <w:r w:rsidR="00E921A2" w:rsidRPr="00121095">
        <w:t>Details</w:t>
      </w:r>
      <w:bookmarkEnd w:id="619"/>
      <w:bookmarkEnd w:id="620"/>
      <w:bookmarkEnd w:id="621"/>
      <w:bookmarkEnd w:id="622"/>
      <w:bookmarkEnd w:id="623"/>
      <w:r w:rsidR="00BF2FE6" w:rsidRPr="00121095">
        <w:fldChar w:fldCharType="begin"/>
      </w:r>
      <w:r w:rsidR="00E921A2" w:rsidRPr="00121095">
        <w:instrText xml:space="preserve"> XE "PUBLISH AND SUBSCRIBE: Details" </w:instrText>
      </w:r>
      <w:r w:rsidR="00BF2FE6" w:rsidRPr="00121095">
        <w:fldChar w:fldCharType="end"/>
      </w:r>
    </w:p>
    <w:p w14:paraId="39B6D1F6" w14:textId="77777777" w:rsidR="00E921A2" w:rsidRPr="00121095" w:rsidRDefault="00E921A2">
      <w:pPr>
        <w:pStyle w:val="NormalIndented"/>
      </w:pPr>
      <w:r w:rsidRPr="00121095">
        <w:t>Subscription is a process/protocol that allows one system to request that prospective data be sent for a specified period of time, or for an open-ended period of time until further notice.  It allows a message stream to be selectively filtered by a query-like mechanism.  Specific messages have been defined for subscription and the canceling of a subscription.</w:t>
      </w:r>
    </w:p>
    <w:p w14:paraId="35A1984B" w14:textId="77777777" w:rsidR="00E921A2" w:rsidRPr="00121095" w:rsidRDefault="00E921A2">
      <w:pPr>
        <w:pStyle w:val="NormalIndented"/>
      </w:pPr>
      <w:r w:rsidRPr="00121095">
        <w:t>A Publisher is one who possesses and transmits streams of data.  The Publisher might be a mediator or a broker, such as an interface engine.  The Publisher is not necessarily the system that collected the data, but it is the system willing to transmit it</w:t>
      </w:r>
    </w:p>
    <w:p w14:paraId="135C4B7E" w14:textId="77777777" w:rsidR="00E921A2" w:rsidRPr="00121095" w:rsidRDefault="00E921A2">
      <w:pPr>
        <w:pStyle w:val="NormalIndented"/>
      </w:pPr>
      <w:r w:rsidRPr="00121095">
        <w:t>With traditional "unsolicited update subscriptions" a Publisher sends the entire data stream to the recipients.  A Publisher normally transmits unfiltered data.  However, the Publisher may agree to selectively filter the stream of data within parameters as defined by analysts.  For each filterable stream, the Publisher defines a Query Profile that lists the data values that may be used in the filter expression, and defines the segment pattern for the messages that are selected.</w:t>
      </w:r>
    </w:p>
    <w:p w14:paraId="56C8D6DF" w14:textId="77777777" w:rsidR="00E921A2" w:rsidRPr="00121095" w:rsidRDefault="00E921A2">
      <w:pPr>
        <w:pStyle w:val="NormalIndented"/>
        <w:rPr>
          <w:i/>
        </w:rPr>
      </w:pPr>
      <w:r w:rsidRPr="00121095">
        <w:t xml:space="preserve">If supported in the Query Profile, a subscription may be modified at a later date.  </w:t>
      </w:r>
      <w:r w:rsidRPr="00121095">
        <w:rPr>
          <w:rStyle w:val="ReferenceAttribute"/>
        </w:rPr>
        <w:t>RCP-6-Modify indicator</w:t>
      </w:r>
      <w:r w:rsidRPr="00121095">
        <w:rPr>
          <w:i/>
        </w:rPr>
        <w:t xml:space="preserve"> </w:t>
      </w:r>
      <w:r w:rsidRPr="00121095">
        <w:t>is set to "M", and the Action Code parameter is set to "A" or "D" as appropriate.  If modification is allowed, the Server bears responsibility for maintaining the filter list.  If, as is usually the case, the onus of retaining the filters is on the Client, modification is not allowed and would not be part of the Query Profile.</w:t>
      </w:r>
    </w:p>
    <w:p w14:paraId="71E80865" w14:textId="24C24FFC" w:rsidR="00E921A2" w:rsidRPr="00121095" w:rsidRDefault="002044FB" w:rsidP="002044FB">
      <w:pPr>
        <w:pStyle w:val="Heading3"/>
        <w:numPr>
          <w:ilvl w:val="0"/>
          <w:numId w:val="0"/>
        </w:numPr>
        <w:tabs>
          <w:tab w:val="left" w:pos="1440"/>
        </w:tabs>
      </w:pPr>
      <w:bookmarkStart w:id="624" w:name="_Toc495483615"/>
      <w:bookmarkStart w:id="625" w:name="_Toc24273838"/>
      <w:bookmarkStart w:id="626" w:name="_Toc41281000"/>
      <w:bookmarkStart w:id="627" w:name="_Toc43004362"/>
      <w:bookmarkStart w:id="628" w:name="_Toc28957723"/>
      <w:r w:rsidRPr="00121095">
        <w:t>5.7.3</w:t>
      </w:r>
      <w:r w:rsidRPr="00121095">
        <w:tab/>
      </w:r>
      <w:r w:rsidR="00E921A2" w:rsidRPr="00121095">
        <w:t>Examples</w:t>
      </w:r>
      <w:bookmarkEnd w:id="624"/>
      <w:bookmarkEnd w:id="625"/>
      <w:bookmarkEnd w:id="626"/>
      <w:bookmarkEnd w:id="627"/>
      <w:bookmarkEnd w:id="628"/>
      <w:r w:rsidR="00BF2FE6" w:rsidRPr="00121095">
        <w:fldChar w:fldCharType="begin"/>
      </w:r>
      <w:r w:rsidR="00E921A2" w:rsidRPr="00121095">
        <w:instrText xml:space="preserve"> XE "PUBLISH AND SUBSCRIBE: Examples" </w:instrText>
      </w:r>
      <w:r w:rsidR="00BF2FE6" w:rsidRPr="00121095">
        <w:fldChar w:fldCharType="end"/>
      </w:r>
    </w:p>
    <w:p w14:paraId="6D96ED4B" w14:textId="77777777" w:rsidR="00E921A2" w:rsidRPr="00121095" w:rsidRDefault="00E921A2">
      <w:pPr>
        <w:pStyle w:val="NormalIndented"/>
      </w:pPr>
      <w:r w:rsidRPr="00121095">
        <w:t>A lab system normally sends all reports to the central archive. To provide better service to other departments, the Lab decides to offer a filtered stream in addition to the full stream going to the archive.</w:t>
      </w:r>
    </w:p>
    <w:p w14:paraId="521A57F2" w14:textId="77777777" w:rsidR="00E921A2" w:rsidRPr="00121095" w:rsidRDefault="00E921A2">
      <w:pPr>
        <w:pStyle w:val="NormalIndented"/>
      </w:pPr>
      <w:r w:rsidRPr="00121095">
        <w:t>The lab decides that it will allow recipients to select based on the MRN of the patient, on the type of study (OBR-4), and on the ordering provider (OBR-16).  It names this filtered stream "ORU-Subscription" and writes a conformance specification.</w:t>
      </w:r>
    </w:p>
    <w:p w14:paraId="57ACC8F0" w14:textId="77777777" w:rsidR="00E921A2" w:rsidRPr="00121095" w:rsidRDefault="00E921A2">
      <w:pPr>
        <w:pStyle w:val="NormalIndented"/>
      </w:pPr>
      <w:r w:rsidRPr="00121095">
        <w:t>At interface setup time, permission is given for four systems, CommunityNorth, CommunitySouth, CommunityEast and CommunityWest to receive this filtered stream.</w:t>
      </w:r>
    </w:p>
    <w:p w14:paraId="1AA579DA" w14:textId="77777777" w:rsidR="00E921A2" w:rsidRPr="00121095" w:rsidRDefault="00E921A2">
      <w:pPr>
        <w:pStyle w:val="NormalIndented"/>
      </w:pPr>
      <w:r w:rsidRPr="00121095">
        <w:t>The Query Profile for this published filtered stream might be:</w:t>
      </w:r>
    </w:p>
    <w:p w14:paraId="594071CA" w14:textId="5B27E67E" w:rsidR="00E921A2" w:rsidRPr="00121095" w:rsidRDefault="002044FB" w:rsidP="002044FB">
      <w:pPr>
        <w:pStyle w:val="Heading4"/>
        <w:numPr>
          <w:ilvl w:val="0"/>
          <w:numId w:val="0"/>
        </w:numPr>
        <w:tabs>
          <w:tab w:val="left" w:pos="2160"/>
        </w:tabs>
        <w:rPr>
          <w:vanish/>
        </w:rPr>
      </w:pPr>
      <w:r w:rsidRPr="00121095">
        <w:rPr>
          <w:vanish/>
        </w:rPr>
        <w:t>5.7.3.0</w:t>
      </w:r>
      <w:r w:rsidRPr="00121095">
        <w:rPr>
          <w:vanish/>
        </w:rPr>
        <w:tab/>
      </w:r>
      <w:r w:rsidR="00E921A2" w:rsidRPr="00121095">
        <w:rPr>
          <w:vanish/>
        </w:rPr>
        <w:t>hiddentext</w:t>
      </w:r>
      <w:bookmarkStart w:id="629" w:name="_Toc1829104"/>
      <w:bookmarkStart w:id="630" w:name="_Toc24273839"/>
      <w:bookmarkEnd w:id="629"/>
      <w:bookmarkEnd w:id="630"/>
    </w:p>
    <w:p w14:paraId="185A4B2C" w14:textId="1D5EDBED" w:rsidR="00E921A2" w:rsidRPr="00121095" w:rsidRDefault="002044FB" w:rsidP="002044FB">
      <w:pPr>
        <w:pStyle w:val="Heading4"/>
        <w:numPr>
          <w:ilvl w:val="0"/>
          <w:numId w:val="0"/>
        </w:numPr>
        <w:tabs>
          <w:tab w:val="left" w:pos="2160"/>
        </w:tabs>
      </w:pPr>
      <w:bookmarkStart w:id="631" w:name="_Ref487524706"/>
      <w:bookmarkStart w:id="632" w:name="_Toc495483616"/>
      <w:bookmarkStart w:id="633" w:name="_Toc24273840"/>
      <w:bookmarkStart w:id="634" w:name="_Ref175040917"/>
      <w:r w:rsidRPr="00121095">
        <w:t>5.7.3.1</w:t>
      </w:r>
      <w:r w:rsidRPr="00121095">
        <w:tab/>
      </w:r>
      <w:r w:rsidR="00E921A2" w:rsidRPr="00121095">
        <w:t xml:space="preserve">Example of a publish and subscribe </w:t>
      </w:r>
      <w:bookmarkEnd w:id="631"/>
      <w:bookmarkEnd w:id="632"/>
      <w:bookmarkEnd w:id="633"/>
      <w:r w:rsidR="00E921A2" w:rsidRPr="00121095">
        <w:t>Query Profile</w:t>
      </w:r>
      <w:bookmarkEnd w:id="634"/>
    </w:p>
    <w:p w14:paraId="5B0282F7"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76D8CBA0" w14:textId="77777777" w:rsidTr="00E50DB9">
        <w:trPr>
          <w:tblHeader/>
        </w:trPr>
        <w:tc>
          <w:tcPr>
            <w:tcW w:w="2880" w:type="dxa"/>
            <w:tcBorders>
              <w:top w:val="double" w:sz="4" w:space="0" w:color="auto"/>
              <w:bottom w:val="single" w:sz="4" w:space="0" w:color="auto"/>
            </w:tcBorders>
            <w:shd w:val="clear" w:color="auto" w:fill="FFFFFF"/>
          </w:tcPr>
          <w:p w14:paraId="0A672F7A" w14:textId="77777777" w:rsidR="00E921A2" w:rsidRPr="00121095" w:rsidRDefault="00E921A2">
            <w:pPr>
              <w:pStyle w:val="QryTableHeader"/>
              <w:rPr>
                <w:b w:val="0"/>
                <w:lang w:val="en-US"/>
              </w:rPr>
            </w:pPr>
            <w:r w:rsidRPr="00121095">
              <w:rPr>
                <w:lang w:val="en-US"/>
              </w:rPr>
              <w:t>Publication ID (Query ID=Z83):</w:t>
            </w:r>
          </w:p>
        </w:tc>
        <w:tc>
          <w:tcPr>
            <w:tcW w:w="4608" w:type="dxa"/>
            <w:tcBorders>
              <w:top w:val="double" w:sz="4" w:space="0" w:color="auto"/>
              <w:bottom w:val="single" w:sz="4" w:space="0" w:color="auto"/>
            </w:tcBorders>
            <w:shd w:val="clear" w:color="auto" w:fill="FFFFFF"/>
          </w:tcPr>
          <w:p w14:paraId="33950475" w14:textId="77777777" w:rsidR="00E921A2" w:rsidRPr="00121095" w:rsidRDefault="00E921A2">
            <w:pPr>
              <w:pStyle w:val="QryTableID"/>
              <w:rPr>
                <w:lang w:val="en-US"/>
              </w:rPr>
            </w:pPr>
            <w:r w:rsidRPr="00121095">
              <w:rPr>
                <w:lang w:val="en-US"/>
              </w:rPr>
              <w:t>Z83</w:t>
            </w:r>
          </w:p>
        </w:tc>
      </w:tr>
      <w:tr w:rsidR="00E921A2" w:rsidRPr="00E921A2" w14:paraId="02C83E46" w14:textId="77777777" w:rsidTr="00E50DB9">
        <w:tc>
          <w:tcPr>
            <w:tcW w:w="2880" w:type="dxa"/>
            <w:tcBorders>
              <w:top w:val="single" w:sz="4" w:space="0" w:color="auto"/>
              <w:bottom w:val="single" w:sz="4" w:space="0" w:color="auto"/>
            </w:tcBorders>
            <w:shd w:val="clear" w:color="auto" w:fill="FFFFFF"/>
          </w:tcPr>
          <w:p w14:paraId="7608B222"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46A6A9AD" w14:textId="77777777" w:rsidR="00E921A2" w:rsidRPr="00121095" w:rsidRDefault="00E921A2">
            <w:pPr>
              <w:pStyle w:val="QryTableType"/>
              <w:rPr>
                <w:lang w:val="en-US"/>
              </w:rPr>
            </w:pPr>
            <w:r w:rsidRPr="00121095">
              <w:rPr>
                <w:lang w:val="en-US"/>
              </w:rPr>
              <w:t>Publish</w:t>
            </w:r>
          </w:p>
        </w:tc>
      </w:tr>
      <w:tr w:rsidR="00E921A2" w:rsidRPr="00E921A2" w14:paraId="3A355F54" w14:textId="77777777" w:rsidTr="00E50DB9">
        <w:tc>
          <w:tcPr>
            <w:tcW w:w="2880" w:type="dxa"/>
            <w:tcBorders>
              <w:top w:val="single" w:sz="4" w:space="0" w:color="auto"/>
              <w:bottom w:val="single" w:sz="4" w:space="0" w:color="auto"/>
            </w:tcBorders>
            <w:shd w:val="clear" w:color="auto" w:fill="FFFFFF"/>
          </w:tcPr>
          <w:p w14:paraId="5709B089" w14:textId="77777777" w:rsidR="00E921A2" w:rsidRPr="00121095" w:rsidRDefault="00E921A2">
            <w:pPr>
              <w:pStyle w:val="QryTableHeader"/>
              <w:rPr>
                <w:lang w:val="en-US"/>
              </w:rPr>
            </w:pPr>
            <w:r w:rsidRPr="00121095">
              <w:rPr>
                <w:lang w:val="en-US"/>
              </w:rPr>
              <w:t>Publication Name:</w:t>
            </w:r>
          </w:p>
        </w:tc>
        <w:tc>
          <w:tcPr>
            <w:tcW w:w="4608" w:type="dxa"/>
            <w:tcBorders>
              <w:top w:val="single" w:sz="4" w:space="0" w:color="auto"/>
              <w:bottom w:val="single" w:sz="4" w:space="0" w:color="auto"/>
            </w:tcBorders>
            <w:shd w:val="clear" w:color="auto" w:fill="FFFFFF"/>
          </w:tcPr>
          <w:p w14:paraId="29C65EF3" w14:textId="77777777" w:rsidR="00E921A2" w:rsidRPr="00121095" w:rsidRDefault="00E921A2">
            <w:pPr>
              <w:pStyle w:val="QryTableName"/>
              <w:rPr>
                <w:lang w:val="en-US"/>
              </w:rPr>
            </w:pPr>
            <w:r w:rsidRPr="00121095">
              <w:rPr>
                <w:lang w:val="en-US"/>
              </w:rPr>
              <w:t>ORU Subscription</w:t>
            </w:r>
          </w:p>
        </w:tc>
      </w:tr>
      <w:tr w:rsidR="00E921A2" w:rsidRPr="00E921A2" w14:paraId="37ECA0FD" w14:textId="77777777" w:rsidTr="00E50DB9">
        <w:tc>
          <w:tcPr>
            <w:tcW w:w="2880" w:type="dxa"/>
            <w:tcBorders>
              <w:top w:val="single" w:sz="4" w:space="0" w:color="auto"/>
              <w:bottom w:val="single" w:sz="4" w:space="0" w:color="auto"/>
            </w:tcBorders>
            <w:shd w:val="clear" w:color="auto" w:fill="FFFFFF"/>
          </w:tcPr>
          <w:p w14:paraId="2C96E532"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3E3742D" w14:textId="77777777" w:rsidR="00E921A2" w:rsidRPr="00121095" w:rsidRDefault="00E921A2">
            <w:pPr>
              <w:pStyle w:val="QryTableTriggerQuery"/>
              <w:rPr>
                <w:lang w:val="en-US"/>
              </w:rPr>
            </w:pPr>
            <w:r w:rsidRPr="00121095">
              <w:rPr>
                <w:lang w:val="en-US"/>
              </w:rPr>
              <w:t>QSB^Z83^QSB_Q16</w:t>
            </w:r>
          </w:p>
        </w:tc>
      </w:tr>
      <w:tr w:rsidR="00E921A2" w:rsidRPr="00E921A2" w14:paraId="0F2CAEF0" w14:textId="77777777" w:rsidTr="00E50DB9">
        <w:tc>
          <w:tcPr>
            <w:tcW w:w="2880" w:type="dxa"/>
            <w:tcBorders>
              <w:top w:val="single" w:sz="4" w:space="0" w:color="auto"/>
              <w:bottom w:val="single" w:sz="4" w:space="0" w:color="auto"/>
            </w:tcBorders>
            <w:shd w:val="clear" w:color="auto" w:fill="FFFFFF"/>
          </w:tcPr>
          <w:p w14:paraId="0BE8DE0F"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F9B983F" w14:textId="77777777" w:rsidR="00E921A2" w:rsidRPr="00121095" w:rsidRDefault="00E921A2">
            <w:pPr>
              <w:pStyle w:val="QryTableMode"/>
              <w:rPr>
                <w:lang w:val="en-US"/>
              </w:rPr>
            </w:pPr>
            <w:r w:rsidRPr="00121095">
              <w:rPr>
                <w:lang w:val="en-US"/>
              </w:rPr>
              <w:t>Both</w:t>
            </w:r>
          </w:p>
        </w:tc>
      </w:tr>
      <w:tr w:rsidR="00E921A2" w:rsidRPr="00E921A2" w14:paraId="67A25AC1" w14:textId="77777777" w:rsidTr="00E50DB9">
        <w:tc>
          <w:tcPr>
            <w:tcW w:w="2880" w:type="dxa"/>
            <w:tcBorders>
              <w:top w:val="single" w:sz="4" w:space="0" w:color="auto"/>
              <w:bottom w:val="single" w:sz="4" w:space="0" w:color="auto"/>
            </w:tcBorders>
            <w:shd w:val="clear" w:color="auto" w:fill="FFFFFF"/>
          </w:tcPr>
          <w:p w14:paraId="403FDF04"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D5B6E46" w14:textId="77777777" w:rsidR="00E921A2" w:rsidRPr="00121095" w:rsidRDefault="00E921A2">
            <w:pPr>
              <w:pStyle w:val="QryTableResponseTrigger"/>
              <w:rPr>
                <w:lang w:val="en-US"/>
              </w:rPr>
            </w:pPr>
            <w:r w:rsidRPr="00121095">
              <w:rPr>
                <w:lang w:val="en-US"/>
              </w:rPr>
              <w:t>ORU^R01^ORU_R01</w:t>
            </w:r>
          </w:p>
        </w:tc>
      </w:tr>
      <w:tr w:rsidR="00E921A2" w:rsidRPr="00E921A2" w14:paraId="54847456" w14:textId="77777777" w:rsidTr="00E50DB9">
        <w:tc>
          <w:tcPr>
            <w:tcW w:w="2880" w:type="dxa"/>
            <w:tcBorders>
              <w:top w:val="single" w:sz="4" w:space="0" w:color="auto"/>
              <w:bottom w:val="single" w:sz="4" w:space="0" w:color="auto"/>
            </w:tcBorders>
            <w:shd w:val="clear" w:color="auto" w:fill="FFFFFF"/>
          </w:tcPr>
          <w:p w14:paraId="5A808A89"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04F7D3E" w14:textId="77777777" w:rsidR="00E921A2" w:rsidRPr="00121095" w:rsidRDefault="00E921A2">
            <w:pPr>
              <w:pStyle w:val="QryTableCharacteristicsQuery"/>
              <w:rPr>
                <w:lang w:val="en-US"/>
              </w:rPr>
            </w:pPr>
            <w:r w:rsidRPr="00121095">
              <w:rPr>
                <w:lang w:val="en-US"/>
              </w:rPr>
              <w:t>Returns lab results reports for the patient(s) as constrained in the input parameters.</w:t>
            </w:r>
          </w:p>
        </w:tc>
      </w:tr>
      <w:tr w:rsidR="00E921A2" w:rsidRPr="00E921A2" w14:paraId="1D4B02C5" w14:textId="77777777" w:rsidTr="00E50DB9">
        <w:tc>
          <w:tcPr>
            <w:tcW w:w="2880" w:type="dxa"/>
            <w:tcBorders>
              <w:top w:val="single" w:sz="4" w:space="0" w:color="auto"/>
              <w:bottom w:val="single" w:sz="4" w:space="0" w:color="auto"/>
            </w:tcBorders>
            <w:shd w:val="clear" w:color="auto" w:fill="FFFFFF"/>
          </w:tcPr>
          <w:p w14:paraId="786FE5A6"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7CA0C69" w14:textId="77777777" w:rsidR="00E921A2" w:rsidRPr="00121095" w:rsidRDefault="00E921A2">
            <w:pPr>
              <w:pStyle w:val="QryTablePurpose"/>
              <w:rPr>
                <w:lang w:val="en-US"/>
              </w:rPr>
            </w:pPr>
            <w:r w:rsidRPr="00121095">
              <w:rPr>
                <w:lang w:val="en-US"/>
              </w:rPr>
              <w:t>Sends Lab Results, either filtered or unfiltered, as specified in the input parameters.</w:t>
            </w:r>
          </w:p>
        </w:tc>
      </w:tr>
      <w:tr w:rsidR="00E921A2" w:rsidRPr="00E921A2" w14:paraId="5F69044A" w14:textId="77777777" w:rsidTr="00E50DB9">
        <w:trPr>
          <w:cantSplit/>
        </w:trPr>
        <w:tc>
          <w:tcPr>
            <w:tcW w:w="2880" w:type="dxa"/>
            <w:tcBorders>
              <w:top w:val="single" w:sz="4" w:space="0" w:color="auto"/>
              <w:bottom w:val="single" w:sz="4" w:space="0" w:color="auto"/>
            </w:tcBorders>
            <w:shd w:val="clear" w:color="auto" w:fill="FFFFFF"/>
          </w:tcPr>
          <w:p w14:paraId="61B60553"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EF71F1D" w14:textId="77777777" w:rsidR="00E921A2" w:rsidRPr="00121095" w:rsidRDefault="00E921A2">
            <w:pPr>
              <w:pStyle w:val="QryTableCharacteristicsResponse"/>
              <w:rPr>
                <w:lang w:val="en-US"/>
              </w:rPr>
            </w:pPr>
            <w:r w:rsidRPr="00121095">
              <w:rPr>
                <w:lang w:val="en-US"/>
              </w:rPr>
              <w:t>A standard query response is not received from the server.  Instead, actual ORU messages are returned corresponding to the constraints expressed in the input parameters.</w:t>
            </w:r>
          </w:p>
          <w:p w14:paraId="09716CD6" w14:textId="77777777" w:rsidR="00E921A2" w:rsidRPr="00121095" w:rsidRDefault="00E921A2">
            <w:pPr>
              <w:pStyle w:val="QryTableCharacteristicsResponse"/>
              <w:rPr>
                <w:lang w:val="en-US"/>
              </w:rPr>
            </w:pPr>
            <w:r w:rsidRPr="00121095">
              <w:rPr>
                <w:lang w:val="en-US"/>
              </w:rPr>
              <w:t>The input parameters are ANDed when selecting data to be returned.  That is, all input parameters that are specified SHALL be satisfied in order for a result report to be sent.</w:t>
            </w:r>
          </w:p>
        </w:tc>
      </w:tr>
      <w:tr w:rsidR="00E921A2" w:rsidRPr="00E921A2" w14:paraId="648EDA01" w14:textId="77777777" w:rsidTr="00E50DB9">
        <w:trPr>
          <w:cantSplit/>
        </w:trPr>
        <w:tc>
          <w:tcPr>
            <w:tcW w:w="2880" w:type="dxa"/>
            <w:tcBorders>
              <w:top w:val="single" w:sz="4" w:space="0" w:color="auto"/>
              <w:bottom w:val="double" w:sz="4" w:space="0" w:color="auto"/>
            </w:tcBorders>
            <w:shd w:val="clear" w:color="auto" w:fill="FFFFFF"/>
          </w:tcPr>
          <w:p w14:paraId="5AD66DB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6F3BCF5B" w14:textId="77777777" w:rsidR="00E921A2" w:rsidRPr="00121095" w:rsidRDefault="00E921A2">
            <w:pPr>
              <w:pStyle w:val="QryTableSegmentPattern"/>
              <w:rPr>
                <w:lang w:val="en-US"/>
              </w:rPr>
            </w:pPr>
            <w:r w:rsidRPr="00121095">
              <w:rPr>
                <w:lang w:val="en-US"/>
              </w:rPr>
              <w:t>R01</w:t>
            </w:r>
          </w:p>
        </w:tc>
      </w:tr>
    </w:tbl>
    <w:p w14:paraId="574E539F" w14:textId="77777777" w:rsidR="00E921A2" w:rsidRPr="00121095" w:rsidRDefault="00E921A2">
      <w:pPr>
        <w:pStyle w:val="NormalIndented"/>
      </w:pPr>
    </w:p>
    <w:p w14:paraId="72EACCE1" w14:textId="77777777" w:rsidR="00E921A2" w:rsidRPr="00121095" w:rsidRDefault="00E921A2">
      <w:pPr>
        <w:pStyle w:val="MsgTableCaption"/>
      </w:pPr>
      <w:r w:rsidRPr="00121095">
        <w:t xml:space="preserve">QSB^Z83^QSB_Q16: Query Grammar:  QSB Message </w:t>
      </w:r>
      <w:r w:rsidR="00BF2FE6" w:rsidRPr="00121095">
        <w:fldChar w:fldCharType="begin"/>
      </w:r>
      <w:r w:rsidRPr="00121095">
        <w:instrText xml:space="preserve"> XE "QSP"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1B7446A"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34C2D6F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1BC912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A184D9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1659950" w14:textId="77777777" w:rsidR="00E921A2" w:rsidRPr="00121095" w:rsidRDefault="00E921A2">
            <w:pPr>
              <w:pStyle w:val="MsgTableHeader"/>
              <w:jc w:val="center"/>
              <w:rPr>
                <w:lang w:val="en-US"/>
              </w:rPr>
            </w:pPr>
            <w:r w:rsidRPr="00121095">
              <w:rPr>
                <w:lang w:val="en-US"/>
              </w:rPr>
              <w:t>Sec. Ref</w:t>
            </w:r>
          </w:p>
        </w:tc>
      </w:tr>
      <w:tr w:rsidR="00E921A2" w:rsidRPr="00E921A2" w14:paraId="0E05A459"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EC872BF"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AE6DF5E"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613F05E"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5F90A1C" w14:textId="77777777" w:rsidR="00E921A2" w:rsidRPr="00121095" w:rsidRDefault="00E921A2">
            <w:pPr>
              <w:pStyle w:val="MsgTableBody"/>
              <w:jc w:val="center"/>
            </w:pPr>
            <w:r w:rsidRPr="00121095">
              <w:t>2.15.9</w:t>
            </w:r>
          </w:p>
        </w:tc>
      </w:tr>
      <w:tr w:rsidR="00E921A2" w:rsidRPr="00E921A2" w14:paraId="11EA8B0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97EAB7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B84085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3408F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CE0D8D" w14:textId="77777777" w:rsidR="00E921A2" w:rsidRPr="00121095" w:rsidRDefault="00E921A2">
            <w:pPr>
              <w:pStyle w:val="MsgTableBody"/>
              <w:jc w:val="center"/>
            </w:pPr>
            <w:r w:rsidRPr="00121095">
              <w:t>2.15.12</w:t>
            </w:r>
          </w:p>
        </w:tc>
      </w:tr>
      <w:tr w:rsidR="00E921A2" w:rsidRPr="00E921A2" w14:paraId="361F98F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DE3625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741115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64390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19996D" w14:textId="77777777" w:rsidR="00E921A2" w:rsidRPr="00121095" w:rsidRDefault="00E921A2">
            <w:pPr>
              <w:pStyle w:val="MsgTableBody"/>
              <w:jc w:val="center"/>
            </w:pPr>
            <w:r w:rsidRPr="00121095">
              <w:t>2.14.13</w:t>
            </w:r>
          </w:p>
        </w:tc>
      </w:tr>
      <w:tr w:rsidR="00E921A2" w:rsidRPr="00E921A2" w14:paraId="27BDE4D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53C995E"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0D4903A"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5ADDC4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E7ABFD" w14:textId="23A49E3E"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45B322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B012DCD"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3746EA90"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36A16F0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2D3BC7" w14:textId="1E6A513E"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135F47C3"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199F3153"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B33F10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2B1818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C269BD" w14:textId="77777777" w:rsidR="00E921A2" w:rsidRPr="00121095" w:rsidRDefault="00E921A2">
            <w:pPr>
              <w:pStyle w:val="MsgTableBody"/>
              <w:jc w:val="center"/>
            </w:pPr>
            <w:r w:rsidRPr="00121095">
              <w:t>2.15.4</w:t>
            </w:r>
          </w:p>
        </w:tc>
      </w:tr>
    </w:tbl>
    <w:p w14:paraId="4950BDFC" w14:textId="77777777" w:rsidR="00E921A2" w:rsidRPr="00121095" w:rsidRDefault="00E921A2"/>
    <w:p w14:paraId="39954497" w14:textId="77777777" w:rsidR="00E921A2" w:rsidRPr="00121095" w:rsidRDefault="00E921A2">
      <w:r>
        <w:t>See the definition of the ORU^R01 Message Structure in Chapter 7, section 7.3.1, ORU – Unsolicited Observation Message (Event R01).</w:t>
      </w:r>
      <w:r w:rsidR="00BF2FE6" w:rsidRPr="00121095">
        <w:fldChar w:fldCharType="begin"/>
      </w:r>
      <w:r w:rsidRPr="00121095">
        <w:instrText xml:space="preserve"> XE "ORU" </w:instrText>
      </w:r>
      <w:r w:rsidR="00BF2FE6" w:rsidRPr="00121095">
        <w:fldChar w:fldCharType="end"/>
      </w:r>
    </w:p>
    <w:p w14:paraId="2E7518BE" w14:textId="77777777" w:rsidR="00E921A2" w:rsidRPr="00121095" w:rsidRDefault="00E921A2" w:rsidP="00BF5311">
      <w:pPr>
        <w:keepNext/>
        <w:rPr>
          <w:b/>
          <w:bCs/>
        </w:rPr>
      </w:pPr>
      <w:r w:rsidRPr="00121095">
        <w:rPr>
          <w:b/>
          <w:bCs/>
        </w:rPr>
        <w:t>QPD Input Parameter Specification</w:t>
      </w:r>
    </w:p>
    <w:tbl>
      <w:tblPr>
        <w:tblW w:w="10046"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ook w:val="0000" w:firstRow="0" w:lastRow="0" w:firstColumn="0" w:lastColumn="0" w:noHBand="0" w:noVBand="0"/>
      </w:tblPr>
      <w:tblGrid>
        <w:gridCol w:w="799"/>
        <w:gridCol w:w="1728"/>
        <w:gridCol w:w="750"/>
        <w:gridCol w:w="536"/>
        <w:gridCol w:w="536"/>
        <w:gridCol w:w="590"/>
        <w:gridCol w:w="492"/>
        <w:gridCol w:w="572"/>
        <w:gridCol w:w="679"/>
        <w:gridCol w:w="572"/>
        <w:gridCol w:w="892"/>
        <w:gridCol w:w="892"/>
        <w:gridCol w:w="1008"/>
      </w:tblGrid>
      <w:tr w:rsidR="00E50DB9" w:rsidRPr="00E921A2" w14:paraId="5A97B6E8" w14:textId="77777777" w:rsidTr="00E50DB9">
        <w:trPr>
          <w:cantSplit/>
          <w:tblHeader/>
        </w:trPr>
        <w:tc>
          <w:tcPr>
            <w:tcW w:w="799" w:type="dxa"/>
            <w:tcBorders>
              <w:top w:val="double" w:sz="4" w:space="0" w:color="auto"/>
              <w:bottom w:val="single" w:sz="4" w:space="0" w:color="auto"/>
            </w:tcBorders>
            <w:shd w:val="clear" w:color="auto" w:fill="FFFFFF"/>
          </w:tcPr>
          <w:p w14:paraId="5D42FA3A" w14:textId="77777777" w:rsidR="00E921A2" w:rsidRPr="00121095" w:rsidRDefault="00E921A2">
            <w:pPr>
              <w:pStyle w:val="QryTableInputHeader"/>
              <w:rPr>
                <w:lang w:val="en-US"/>
              </w:rPr>
            </w:pPr>
            <w:r w:rsidRPr="00121095">
              <w:rPr>
                <w:lang w:val="en-US"/>
              </w:rPr>
              <w:t>Field Seq (Query ID=Z83)</w:t>
            </w:r>
          </w:p>
        </w:tc>
        <w:tc>
          <w:tcPr>
            <w:tcW w:w="1728" w:type="dxa"/>
            <w:tcBorders>
              <w:top w:val="double" w:sz="4" w:space="0" w:color="auto"/>
              <w:bottom w:val="single" w:sz="4" w:space="0" w:color="auto"/>
            </w:tcBorders>
            <w:shd w:val="clear" w:color="auto" w:fill="FFFFFF"/>
          </w:tcPr>
          <w:p w14:paraId="6D866EAA" w14:textId="77777777" w:rsidR="00E921A2" w:rsidRPr="00121095" w:rsidRDefault="00E921A2">
            <w:pPr>
              <w:pStyle w:val="QryTableInputHeader"/>
              <w:rPr>
                <w:lang w:val="en-US"/>
              </w:rPr>
            </w:pPr>
            <w:r w:rsidRPr="00121095">
              <w:rPr>
                <w:lang w:val="en-US"/>
              </w:rPr>
              <w:t>ColName</w:t>
            </w:r>
          </w:p>
        </w:tc>
        <w:tc>
          <w:tcPr>
            <w:tcW w:w="750" w:type="dxa"/>
            <w:tcBorders>
              <w:top w:val="double" w:sz="4" w:space="0" w:color="auto"/>
              <w:bottom w:val="single" w:sz="4" w:space="0" w:color="auto"/>
            </w:tcBorders>
            <w:shd w:val="clear" w:color="auto" w:fill="FFFFFF"/>
          </w:tcPr>
          <w:p w14:paraId="595069AA" w14:textId="77777777" w:rsidR="00E921A2" w:rsidRPr="00121095" w:rsidRDefault="00E921A2">
            <w:pPr>
              <w:pStyle w:val="QryTableInputHeader"/>
              <w:rPr>
                <w:lang w:val="en-US"/>
              </w:rPr>
            </w:pPr>
            <w:r w:rsidRPr="00121095">
              <w:rPr>
                <w:lang w:val="en-US"/>
              </w:rPr>
              <w:t>Key/</w:t>
            </w:r>
          </w:p>
          <w:p w14:paraId="7CF28CF9" w14:textId="77777777" w:rsidR="00E921A2" w:rsidRPr="00121095" w:rsidRDefault="00E921A2">
            <w:pPr>
              <w:pStyle w:val="QryTableInputHeader"/>
              <w:rPr>
                <w:lang w:val="en-US"/>
              </w:rPr>
            </w:pPr>
            <w:r w:rsidRPr="00121095">
              <w:rPr>
                <w:lang w:val="en-US"/>
              </w:rPr>
              <w:t>Search</w:t>
            </w:r>
          </w:p>
        </w:tc>
        <w:tc>
          <w:tcPr>
            <w:tcW w:w="536" w:type="dxa"/>
            <w:tcBorders>
              <w:top w:val="double" w:sz="4" w:space="0" w:color="auto"/>
              <w:bottom w:val="single" w:sz="4" w:space="0" w:color="auto"/>
            </w:tcBorders>
            <w:shd w:val="clear" w:color="auto" w:fill="FFFFFF"/>
          </w:tcPr>
          <w:p w14:paraId="00173415" w14:textId="77777777" w:rsidR="00E921A2" w:rsidRPr="00121095" w:rsidRDefault="00E921A2">
            <w:pPr>
              <w:pStyle w:val="QryTableInputHeader"/>
              <w:rPr>
                <w:lang w:val="en-US"/>
              </w:rPr>
            </w:pPr>
            <w:r w:rsidRPr="00121095">
              <w:rPr>
                <w:lang w:val="en-US"/>
              </w:rPr>
              <w:t>Sort</w:t>
            </w:r>
          </w:p>
        </w:tc>
        <w:tc>
          <w:tcPr>
            <w:tcW w:w="536" w:type="dxa"/>
            <w:tcBorders>
              <w:top w:val="double" w:sz="4" w:space="0" w:color="auto"/>
              <w:bottom w:val="single" w:sz="4" w:space="0" w:color="auto"/>
            </w:tcBorders>
            <w:shd w:val="clear" w:color="auto" w:fill="FFFFFF"/>
          </w:tcPr>
          <w:p w14:paraId="1535B46A" w14:textId="77777777" w:rsidR="00E921A2" w:rsidRPr="00121095" w:rsidRDefault="00E921A2">
            <w:pPr>
              <w:pStyle w:val="QryTableInput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857157C" w14:textId="77777777" w:rsidR="00E921A2" w:rsidRPr="00121095" w:rsidRDefault="00E921A2">
            <w:pPr>
              <w:pStyle w:val="QryTableInputHeader"/>
              <w:rPr>
                <w:lang w:val="en-US"/>
              </w:rPr>
            </w:pPr>
            <w:r w:rsidRPr="00121095">
              <w:rPr>
                <w:lang w:val="en-US"/>
              </w:rPr>
              <w:t>DT</w:t>
            </w:r>
          </w:p>
        </w:tc>
        <w:tc>
          <w:tcPr>
            <w:tcW w:w="492" w:type="dxa"/>
            <w:tcBorders>
              <w:top w:val="double" w:sz="4" w:space="0" w:color="auto"/>
              <w:bottom w:val="single" w:sz="4" w:space="0" w:color="auto"/>
            </w:tcBorders>
            <w:shd w:val="clear" w:color="auto" w:fill="FFFFFF"/>
          </w:tcPr>
          <w:p w14:paraId="4FE00869" w14:textId="77777777" w:rsidR="00E921A2" w:rsidRPr="00121095" w:rsidRDefault="00E921A2">
            <w:pPr>
              <w:pStyle w:val="QryTableInputHeader"/>
              <w:rPr>
                <w:lang w:val="en-US"/>
              </w:rPr>
            </w:pPr>
            <w:r w:rsidRPr="00121095">
              <w:rPr>
                <w:lang w:val="en-US"/>
              </w:rPr>
              <w:t>Opt</w:t>
            </w:r>
          </w:p>
        </w:tc>
        <w:tc>
          <w:tcPr>
            <w:tcW w:w="572" w:type="dxa"/>
            <w:tcBorders>
              <w:top w:val="double" w:sz="4" w:space="0" w:color="auto"/>
              <w:bottom w:val="single" w:sz="4" w:space="0" w:color="auto"/>
            </w:tcBorders>
            <w:shd w:val="clear" w:color="auto" w:fill="FFFFFF"/>
          </w:tcPr>
          <w:p w14:paraId="60AF8E04" w14:textId="77777777" w:rsidR="00E921A2" w:rsidRPr="00121095" w:rsidRDefault="00E921A2">
            <w:pPr>
              <w:pStyle w:val="QryTableInputHeader"/>
              <w:rPr>
                <w:lang w:val="en-US"/>
              </w:rPr>
            </w:pPr>
            <w:r w:rsidRPr="00121095">
              <w:rPr>
                <w:lang w:val="en-US"/>
              </w:rPr>
              <w:t>RP/#</w:t>
            </w:r>
          </w:p>
        </w:tc>
        <w:tc>
          <w:tcPr>
            <w:tcW w:w="679" w:type="dxa"/>
            <w:tcBorders>
              <w:top w:val="double" w:sz="4" w:space="0" w:color="auto"/>
              <w:bottom w:val="single" w:sz="4" w:space="0" w:color="auto"/>
            </w:tcBorders>
            <w:shd w:val="clear" w:color="auto" w:fill="FFFFFF"/>
          </w:tcPr>
          <w:p w14:paraId="49E8228B" w14:textId="77777777" w:rsidR="00E921A2" w:rsidRPr="00121095" w:rsidRDefault="00E921A2">
            <w:pPr>
              <w:pStyle w:val="QryTableInputHeader"/>
              <w:rPr>
                <w:lang w:val="en-US"/>
              </w:rPr>
            </w:pPr>
            <w:r w:rsidRPr="00121095">
              <w:rPr>
                <w:lang w:val="en-US"/>
              </w:rPr>
              <w:t>Match Op</w:t>
            </w:r>
          </w:p>
        </w:tc>
        <w:tc>
          <w:tcPr>
            <w:tcW w:w="572" w:type="dxa"/>
            <w:tcBorders>
              <w:top w:val="double" w:sz="4" w:space="0" w:color="auto"/>
              <w:bottom w:val="single" w:sz="4" w:space="0" w:color="auto"/>
            </w:tcBorders>
            <w:shd w:val="clear" w:color="auto" w:fill="FFFFFF"/>
          </w:tcPr>
          <w:p w14:paraId="69820855" w14:textId="77777777" w:rsidR="00E921A2" w:rsidRPr="00121095" w:rsidRDefault="00E921A2">
            <w:pPr>
              <w:pStyle w:val="QryTableInputHeader"/>
              <w:rPr>
                <w:lang w:val="en-US"/>
              </w:rPr>
            </w:pPr>
            <w:r w:rsidRPr="00121095">
              <w:rPr>
                <w:lang w:val="en-US"/>
              </w:rPr>
              <w:t>TBL #</w:t>
            </w:r>
          </w:p>
        </w:tc>
        <w:tc>
          <w:tcPr>
            <w:tcW w:w="892" w:type="dxa"/>
            <w:tcBorders>
              <w:top w:val="double" w:sz="4" w:space="0" w:color="auto"/>
              <w:bottom w:val="single" w:sz="4" w:space="0" w:color="auto"/>
            </w:tcBorders>
            <w:shd w:val="clear" w:color="auto" w:fill="FFFFFF"/>
          </w:tcPr>
          <w:p w14:paraId="3C869CEA" w14:textId="77777777" w:rsidR="00E921A2" w:rsidRPr="00121095" w:rsidRDefault="00E921A2">
            <w:pPr>
              <w:pStyle w:val="QryTableInputHeader"/>
              <w:rPr>
                <w:lang w:val="en-US"/>
              </w:rPr>
            </w:pPr>
            <w:r w:rsidRPr="00121095">
              <w:rPr>
                <w:lang w:val="en-US"/>
              </w:rPr>
              <w:t>Segment Field Name</w:t>
            </w:r>
          </w:p>
        </w:tc>
        <w:tc>
          <w:tcPr>
            <w:tcW w:w="892" w:type="dxa"/>
            <w:tcBorders>
              <w:top w:val="double" w:sz="4" w:space="0" w:color="auto"/>
              <w:bottom w:val="single" w:sz="4" w:space="0" w:color="auto"/>
            </w:tcBorders>
            <w:shd w:val="clear" w:color="auto" w:fill="FFFFFF"/>
          </w:tcPr>
          <w:p w14:paraId="133E9666"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631C9547" w14:textId="77777777" w:rsidR="00E921A2" w:rsidRPr="00121095" w:rsidRDefault="00E921A2">
            <w:pPr>
              <w:pStyle w:val="QryTableInputHeader"/>
              <w:rPr>
                <w:lang w:val="en-US"/>
              </w:rPr>
            </w:pPr>
            <w:r w:rsidRPr="00121095">
              <w:rPr>
                <w:lang w:val="en-US"/>
              </w:rPr>
              <w:t>Element Name</w:t>
            </w:r>
          </w:p>
        </w:tc>
      </w:tr>
      <w:tr w:rsidR="00E50DB9" w:rsidRPr="00E921A2" w14:paraId="3A2D2078" w14:textId="77777777" w:rsidTr="00E50DB9">
        <w:trPr>
          <w:cantSplit/>
        </w:trPr>
        <w:tc>
          <w:tcPr>
            <w:tcW w:w="799" w:type="dxa"/>
            <w:tcBorders>
              <w:top w:val="single" w:sz="4" w:space="0" w:color="auto"/>
              <w:bottom w:val="single" w:sz="4" w:space="0" w:color="auto"/>
            </w:tcBorders>
            <w:shd w:val="clear" w:color="auto" w:fill="FFFFFF"/>
          </w:tcPr>
          <w:p w14:paraId="0950D4A0" w14:textId="77777777" w:rsidR="00E921A2" w:rsidRPr="00121095" w:rsidRDefault="00E921A2">
            <w:pPr>
              <w:pStyle w:val="QryTableInput"/>
            </w:pPr>
            <w:r w:rsidRPr="00121095">
              <w:t>1</w:t>
            </w:r>
          </w:p>
        </w:tc>
        <w:tc>
          <w:tcPr>
            <w:tcW w:w="1728" w:type="dxa"/>
            <w:tcBorders>
              <w:top w:val="single" w:sz="4" w:space="0" w:color="auto"/>
              <w:bottom w:val="single" w:sz="4" w:space="0" w:color="auto"/>
            </w:tcBorders>
            <w:shd w:val="clear" w:color="auto" w:fill="FFFFFF"/>
          </w:tcPr>
          <w:p w14:paraId="7CF9B8A4" w14:textId="77777777" w:rsidR="00E921A2" w:rsidRPr="00121095" w:rsidRDefault="00E921A2">
            <w:pPr>
              <w:pStyle w:val="QryTableInput"/>
            </w:pPr>
            <w:r w:rsidRPr="00121095">
              <w:t>MessageQueryName</w:t>
            </w:r>
          </w:p>
        </w:tc>
        <w:tc>
          <w:tcPr>
            <w:tcW w:w="750" w:type="dxa"/>
            <w:tcBorders>
              <w:top w:val="single" w:sz="4" w:space="0" w:color="auto"/>
              <w:bottom w:val="single" w:sz="4" w:space="0" w:color="auto"/>
            </w:tcBorders>
            <w:shd w:val="clear" w:color="auto" w:fill="FFFFFF"/>
          </w:tcPr>
          <w:p w14:paraId="132D6677"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4FC09282"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29C176AB" w14:textId="77777777" w:rsidR="00E921A2" w:rsidRPr="00121095" w:rsidRDefault="00E921A2">
            <w:pPr>
              <w:pStyle w:val="QryTableInput"/>
            </w:pPr>
            <w:r w:rsidRPr="00121095">
              <w:t>60</w:t>
            </w:r>
          </w:p>
        </w:tc>
        <w:tc>
          <w:tcPr>
            <w:tcW w:w="590" w:type="dxa"/>
            <w:tcBorders>
              <w:top w:val="single" w:sz="4" w:space="0" w:color="auto"/>
              <w:bottom w:val="single" w:sz="4" w:space="0" w:color="auto"/>
            </w:tcBorders>
            <w:shd w:val="clear" w:color="auto" w:fill="FFFFFF"/>
          </w:tcPr>
          <w:p w14:paraId="7DF2581B"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552B09C8"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6F230ECD"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2EFBC3D0"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0B93C76D"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3F56514D"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6D79D35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5AE48D6" w14:textId="77777777" w:rsidR="00E921A2" w:rsidRPr="00121095" w:rsidRDefault="00E921A2">
            <w:pPr>
              <w:pStyle w:val="QryTableInput"/>
            </w:pPr>
            <w:r w:rsidRPr="00121095">
              <w:t>Message Query Name</w:t>
            </w:r>
          </w:p>
        </w:tc>
      </w:tr>
      <w:tr w:rsidR="00E50DB9" w:rsidRPr="00E921A2" w14:paraId="3EE06CDF" w14:textId="77777777" w:rsidTr="00E50DB9">
        <w:trPr>
          <w:cantSplit/>
        </w:trPr>
        <w:tc>
          <w:tcPr>
            <w:tcW w:w="799" w:type="dxa"/>
            <w:tcBorders>
              <w:top w:val="single" w:sz="4" w:space="0" w:color="auto"/>
              <w:bottom w:val="single" w:sz="4" w:space="0" w:color="auto"/>
            </w:tcBorders>
            <w:shd w:val="clear" w:color="auto" w:fill="FFFFFF"/>
          </w:tcPr>
          <w:p w14:paraId="704376A1" w14:textId="77777777" w:rsidR="00E921A2" w:rsidRPr="00121095" w:rsidRDefault="00E921A2">
            <w:pPr>
              <w:pStyle w:val="QryTableInput"/>
            </w:pPr>
            <w:r w:rsidRPr="00121095">
              <w:t>2</w:t>
            </w:r>
          </w:p>
        </w:tc>
        <w:tc>
          <w:tcPr>
            <w:tcW w:w="1728" w:type="dxa"/>
            <w:tcBorders>
              <w:top w:val="single" w:sz="4" w:space="0" w:color="auto"/>
              <w:bottom w:val="single" w:sz="4" w:space="0" w:color="auto"/>
            </w:tcBorders>
            <w:shd w:val="clear" w:color="auto" w:fill="FFFFFF"/>
          </w:tcPr>
          <w:p w14:paraId="672AF2ED" w14:textId="77777777" w:rsidR="00E921A2" w:rsidRPr="00121095" w:rsidRDefault="00E921A2">
            <w:pPr>
              <w:pStyle w:val="QryTableInput"/>
            </w:pPr>
            <w:r w:rsidRPr="00121095">
              <w:t>QueryTag</w:t>
            </w:r>
          </w:p>
        </w:tc>
        <w:tc>
          <w:tcPr>
            <w:tcW w:w="750" w:type="dxa"/>
            <w:tcBorders>
              <w:top w:val="single" w:sz="4" w:space="0" w:color="auto"/>
              <w:bottom w:val="single" w:sz="4" w:space="0" w:color="auto"/>
            </w:tcBorders>
            <w:shd w:val="clear" w:color="auto" w:fill="FFFFFF"/>
          </w:tcPr>
          <w:p w14:paraId="75B6526C"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6E8501C0"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7FA12127" w14:textId="77777777" w:rsidR="00E921A2" w:rsidRPr="00121095" w:rsidRDefault="00E921A2">
            <w:pPr>
              <w:pStyle w:val="QryTableInput"/>
            </w:pPr>
            <w:r w:rsidRPr="00121095">
              <w:t>32</w:t>
            </w:r>
          </w:p>
        </w:tc>
        <w:tc>
          <w:tcPr>
            <w:tcW w:w="590" w:type="dxa"/>
            <w:tcBorders>
              <w:top w:val="single" w:sz="4" w:space="0" w:color="auto"/>
              <w:bottom w:val="single" w:sz="4" w:space="0" w:color="auto"/>
            </w:tcBorders>
            <w:shd w:val="clear" w:color="auto" w:fill="FFFFFF"/>
          </w:tcPr>
          <w:p w14:paraId="6381BF7D" w14:textId="77777777" w:rsidR="00E921A2" w:rsidRPr="00121095" w:rsidRDefault="00E921A2">
            <w:pPr>
              <w:pStyle w:val="QryTableInput"/>
            </w:pPr>
            <w:r w:rsidRPr="00121095">
              <w:t>ST</w:t>
            </w:r>
          </w:p>
        </w:tc>
        <w:tc>
          <w:tcPr>
            <w:tcW w:w="492" w:type="dxa"/>
            <w:tcBorders>
              <w:top w:val="single" w:sz="4" w:space="0" w:color="auto"/>
              <w:bottom w:val="single" w:sz="4" w:space="0" w:color="auto"/>
            </w:tcBorders>
            <w:shd w:val="clear" w:color="auto" w:fill="FFFFFF"/>
          </w:tcPr>
          <w:p w14:paraId="039C1507"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15DF4F43"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32F08D24"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516362B6"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6CCEC8A4"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53F4245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82281F5" w14:textId="77777777" w:rsidR="00E921A2" w:rsidRPr="00121095" w:rsidRDefault="00E921A2">
            <w:pPr>
              <w:pStyle w:val="QryTableInput"/>
            </w:pPr>
            <w:r w:rsidRPr="00121095">
              <w:t>Query Tag</w:t>
            </w:r>
          </w:p>
        </w:tc>
      </w:tr>
      <w:tr w:rsidR="00E50DB9" w:rsidRPr="00E921A2" w14:paraId="3C3AD48C" w14:textId="77777777" w:rsidTr="00E50DB9">
        <w:trPr>
          <w:cantSplit/>
        </w:trPr>
        <w:tc>
          <w:tcPr>
            <w:tcW w:w="799" w:type="dxa"/>
            <w:tcBorders>
              <w:top w:val="single" w:sz="4" w:space="0" w:color="auto"/>
              <w:bottom w:val="single" w:sz="4" w:space="0" w:color="auto"/>
            </w:tcBorders>
            <w:shd w:val="clear" w:color="auto" w:fill="FFFFFF"/>
          </w:tcPr>
          <w:p w14:paraId="42BD6AD2" w14:textId="77777777" w:rsidR="00E921A2" w:rsidRPr="00121095" w:rsidRDefault="00E921A2">
            <w:pPr>
              <w:pStyle w:val="QryTableInput"/>
            </w:pPr>
            <w:r w:rsidRPr="00121095">
              <w:t>3</w:t>
            </w:r>
          </w:p>
        </w:tc>
        <w:tc>
          <w:tcPr>
            <w:tcW w:w="1728" w:type="dxa"/>
            <w:tcBorders>
              <w:top w:val="single" w:sz="4" w:space="0" w:color="auto"/>
              <w:bottom w:val="single" w:sz="4" w:space="0" w:color="auto"/>
            </w:tcBorders>
            <w:shd w:val="clear" w:color="auto" w:fill="FFFFFF"/>
          </w:tcPr>
          <w:p w14:paraId="77B7E2E3" w14:textId="77777777" w:rsidR="00E921A2" w:rsidRPr="00121095" w:rsidRDefault="00E921A2">
            <w:pPr>
              <w:pStyle w:val="QryTableInput"/>
              <w:rPr>
                <w:b/>
              </w:rPr>
            </w:pPr>
            <w:r w:rsidRPr="00121095">
              <w:t>MRN</w:t>
            </w:r>
          </w:p>
        </w:tc>
        <w:tc>
          <w:tcPr>
            <w:tcW w:w="750" w:type="dxa"/>
            <w:tcBorders>
              <w:top w:val="single" w:sz="4" w:space="0" w:color="auto"/>
              <w:bottom w:val="single" w:sz="4" w:space="0" w:color="auto"/>
            </w:tcBorders>
            <w:shd w:val="clear" w:color="auto" w:fill="FFFFFF"/>
          </w:tcPr>
          <w:p w14:paraId="64880E2E"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294F45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376DC010"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086DEA3A" w14:textId="77777777" w:rsidR="00E921A2" w:rsidRPr="00121095" w:rsidRDefault="00E921A2">
            <w:pPr>
              <w:pStyle w:val="QryTableInput"/>
            </w:pPr>
            <w:r w:rsidRPr="00121095">
              <w:t>CX</w:t>
            </w:r>
          </w:p>
        </w:tc>
        <w:tc>
          <w:tcPr>
            <w:tcW w:w="492" w:type="dxa"/>
            <w:tcBorders>
              <w:top w:val="single" w:sz="4" w:space="0" w:color="auto"/>
              <w:bottom w:val="single" w:sz="4" w:space="0" w:color="auto"/>
            </w:tcBorders>
            <w:shd w:val="clear" w:color="auto" w:fill="FFFFFF"/>
          </w:tcPr>
          <w:p w14:paraId="7BBF6053"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77DF4543"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4B7117F2"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4CB07B73"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97CD122" w14:textId="77777777" w:rsidR="00E921A2" w:rsidRPr="00121095" w:rsidRDefault="00E921A2">
            <w:pPr>
              <w:pStyle w:val="QryTableInput"/>
            </w:pPr>
            <w:r w:rsidRPr="00121095">
              <w:t>PID.3</w:t>
            </w:r>
          </w:p>
        </w:tc>
        <w:tc>
          <w:tcPr>
            <w:tcW w:w="892" w:type="dxa"/>
            <w:tcBorders>
              <w:top w:val="single" w:sz="4" w:space="0" w:color="auto"/>
              <w:bottom w:val="single" w:sz="4" w:space="0" w:color="auto"/>
            </w:tcBorders>
            <w:shd w:val="clear" w:color="auto" w:fill="FFFFFF"/>
          </w:tcPr>
          <w:p w14:paraId="346FBD7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DC4A6AB" w14:textId="77777777" w:rsidR="00E921A2" w:rsidRPr="00121095" w:rsidRDefault="00E921A2">
            <w:pPr>
              <w:pStyle w:val="QryTableInput"/>
            </w:pPr>
          </w:p>
        </w:tc>
      </w:tr>
      <w:tr w:rsidR="00E50DB9" w:rsidRPr="00E921A2" w14:paraId="743C7A06" w14:textId="77777777" w:rsidTr="00E50DB9">
        <w:trPr>
          <w:cantSplit/>
        </w:trPr>
        <w:tc>
          <w:tcPr>
            <w:tcW w:w="799" w:type="dxa"/>
            <w:tcBorders>
              <w:top w:val="single" w:sz="4" w:space="0" w:color="auto"/>
              <w:bottom w:val="single" w:sz="4" w:space="0" w:color="auto"/>
            </w:tcBorders>
            <w:shd w:val="clear" w:color="auto" w:fill="FFFFFF"/>
          </w:tcPr>
          <w:p w14:paraId="37F8E450" w14:textId="77777777" w:rsidR="00E921A2" w:rsidRPr="00121095" w:rsidRDefault="00E921A2">
            <w:pPr>
              <w:pStyle w:val="QryTableInput"/>
            </w:pPr>
            <w:r w:rsidRPr="00121095">
              <w:t>4</w:t>
            </w:r>
          </w:p>
        </w:tc>
        <w:tc>
          <w:tcPr>
            <w:tcW w:w="1728" w:type="dxa"/>
            <w:tcBorders>
              <w:top w:val="single" w:sz="4" w:space="0" w:color="auto"/>
              <w:bottom w:val="single" w:sz="4" w:space="0" w:color="auto"/>
            </w:tcBorders>
            <w:shd w:val="clear" w:color="auto" w:fill="FFFFFF"/>
          </w:tcPr>
          <w:p w14:paraId="625BA8A7" w14:textId="77777777" w:rsidR="00E921A2" w:rsidRPr="00121095" w:rsidRDefault="00E921A2">
            <w:pPr>
              <w:pStyle w:val="QryTableInput"/>
            </w:pPr>
            <w:r w:rsidRPr="00121095">
              <w:t>ActionCode</w:t>
            </w:r>
          </w:p>
        </w:tc>
        <w:tc>
          <w:tcPr>
            <w:tcW w:w="750" w:type="dxa"/>
            <w:tcBorders>
              <w:top w:val="single" w:sz="4" w:space="0" w:color="auto"/>
              <w:bottom w:val="single" w:sz="4" w:space="0" w:color="auto"/>
            </w:tcBorders>
            <w:shd w:val="clear" w:color="auto" w:fill="FFFFFF"/>
          </w:tcPr>
          <w:p w14:paraId="7161F578"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612DE8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2CEFA41B"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00776918" w14:textId="77777777" w:rsidR="00E921A2" w:rsidRPr="00121095" w:rsidRDefault="00E921A2">
            <w:pPr>
              <w:pStyle w:val="QryTableInput"/>
            </w:pPr>
            <w:r w:rsidRPr="00121095">
              <w:t>ID</w:t>
            </w:r>
          </w:p>
        </w:tc>
        <w:tc>
          <w:tcPr>
            <w:tcW w:w="492" w:type="dxa"/>
            <w:tcBorders>
              <w:top w:val="single" w:sz="4" w:space="0" w:color="auto"/>
              <w:bottom w:val="single" w:sz="4" w:space="0" w:color="auto"/>
            </w:tcBorders>
            <w:shd w:val="clear" w:color="auto" w:fill="FFFFFF"/>
          </w:tcPr>
          <w:p w14:paraId="00076390"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36833460" w14:textId="77777777" w:rsidR="00E921A2" w:rsidRPr="00121095" w:rsidRDefault="00E921A2">
            <w:pPr>
              <w:pStyle w:val="QryTableInput"/>
            </w:pPr>
          </w:p>
        </w:tc>
        <w:tc>
          <w:tcPr>
            <w:tcW w:w="679" w:type="dxa"/>
            <w:tcBorders>
              <w:top w:val="single" w:sz="4" w:space="0" w:color="auto"/>
              <w:bottom w:val="single" w:sz="4" w:space="0" w:color="auto"/>
            </w:tcBorders>
            <w:shd w:val="clear" w:color="auto" w:fill="FFFFFF"/>
          </w:tcPr>
          <w:p w14:paraId="627D1A87"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746FA3F4" w14:textId="77777777" w:rsidR="00E921A2" w:rsidRPr="00121095" w:rsidRDefault="00E921A2">
            <w:pPr>
              <w:pStyle w:val="QryTableInput"/>
            </w:pPr>
            <w:r w:rsidRPr="00121095">
              <w:t>0323</w:t>
            </w:r>
          </w:p>
        </w:tc>
        <w:tc>
          <w:tcPr>
            <w:tcW w:w="892" w:type="dxa"/>
            <w:tcBorders>
              <w:top w:val="single" w:sz="4" w:space="0" w:color="auto"/>
              <w:bottom w:val="single" w:sz="4" w:space="0" w:color="auto"/>
            </w:tcBorders>
            <w:shd w:val="clear" w:color="auto" w:fill="FFFFFF"/>
          </w:tcPr>
          <w:p w14:paraId="79F1AB97"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4750CC0C"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1B0BC82" w14:textId="77777777" w:rsidR="00E921A2" w:rsidRPr="00121095" w:rsidRDefault="00E921A2">
            <w:pPr>
              <w:pStyle w:val="QryTableInput"/>
            </w:pPr>
          </w:p>
        </w:tc>
      </w:tr>
      <w:tr w:rsidR="00E50DB9" w:rsidRPr="00E921A2" w14:paraId="00ED3BBB" w14:textId="77777777" w:rsidTr="00E50DB9">
        <w:trPr>
          <w:cantSplit/>
        </w:trPr>
        <w:tc>
          <w:tcPr>
            <w:tcW w:w="799" w:type="dxa"/>
            <w:tcBorders>
              <w:top w:val="single" w:sz="4" w:space="0" w:color="auto"/>
              <w:bottom w:val="single" w:sz="4" w:space="0" w:color="auto"/>
            </w:tcBorders>
            <w:shd w:val="clear" w:color="auto" w:fill="FFFFFF"/>
          </w:tcPr>
          <w:p w14:paraId="4F223E3A" w14:textId="77777777" w:rsidR="00E921A2" w:rsidRPr="00121095" w:rsidRDefault="00E921A2">
            <w:pPr>
              <w:pStyle w:val="QryTableInput"/>
            </w:pPr>
            <w:r w:rsidRPr="00121095">
              <w:t>5</w:t>
            </w:r>
          </w:p>
        </w:tc>
        <w:tc>
          <w:tcPr>
            <w:tcW w:w="1728" w:type="dxa"/>
            <w:tcBorders>
              <w:top w:val="single" w:sz="4" w:space="0" w:color="auto"/>
              <w:bottom w:val="single" w:sz="4" w:space="0" w:color="auto"/>
            </w:tcBorders>
            <w:shd w:val="clear" w:color="auto" w:fill="FFFFFF"/>
          </w:tcPr>
          <w:p w14:paraId="6FBA2630" w14:textId="77777777" w:rsidR="00E921A2" w:rsidRPr="00121095" w:rsidRDefault="00E921A2">
            <w:pPr>
              <w:pStyle w:val="QryTableInput"/>
            </w:pPr>
            <w:r w:rsidRPr="00121095">
              <w:t>PatientLocation</w:t>
            </w:r>
          </w:p>
        </w:tc>
        <w:tc>
          <w:tcPr>
            <w:tcW w:w="750" w:type="dxa"/>
            <w:tcBorders>
              <w:top w:val="single" w:sz="4" w:space="0" w:color="auto"/>
              <w:bottom w:val="single" w:sz="4" w:space="0" w:color="auto"/>
            </w:tcBorders>
            <w:shd w:val="clear" w:color="auto" w:fill="FFFFFF"/>
          </w:tcPr>
          <w:p w14:paraId="5357E79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E5C51E9"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6BF517A"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54A59CA5" w14:textId="77777777" w:rsidR="00E921A2" w:rsidRPr="00121095" w:rsidRDefault="00E921A2">
            <w:pPr>
              <w:pStyle w:val="QryTableInput"/>
            </w:pPr>
            <w:r w:rsidRPr="00121095">
              <w:t>PL</w:t>
            </w:r>
          </w:p>
        </w:tc>
        <w:tc>
          <w:tcPr>
            <w:tcW w:w="492" w:type="dxa"/>
            <w:tcBorders>
              <w:top w:val="single" w:sz="4" w:space="0" w:color="auto"/>
              <w:bottom w:val="single" w:sz="4" w:space="0" w:color="auto"/>
            </w:tcBorders>
            <w:shd w:val="clear" w:color="auto" w:fill="FFFFFF"/>
          </w:tcPr>
          <w:p w14:paraId="70775249"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2C9CAD63"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11B473FA"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52D1FC76"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5CCF0F03" w14:textId="77777777" w:rsidR="00E921A2" w:rsidRPr="00121095" w:rsidRDefault="00E921A2">
            <w:pPr>
              <w:pStyle w:val="QryTableInput"/>
            </w:pPr>
            <w:r w:rsidRPr="00121095">
              <w:t>PV1.3</w:t>
            </w:r>
          </w:p>
        </w:tc>
        <w:tc>
          <w:tcPr>
            <w:tcW w:w="892" w:type="dxa"/>
            <w:tcBorders>
              <w:top w:val="single" w:sz="4" w:space="0" w:color="auto"/>
              <w:bottom w:val="single" w:sz="4" w:space="0" w:color="auto"/>
            </w:tcBorders>
            <w:shd w:val="clear" w:color="auto" w:fill="FFFFFF"/>
          </w:tcPr>
          <w:p w14:paraId="0E7FBF4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5D9004C" w14:textId="77777777" w:rsidR="00E921A2" w:rsidRPr="00121095" w:rsidRDefault="00E921A2">
            <w:pPr>
              <w:pStyle w:val="QryTableInput"/>
            </w:pPr>
          </w:p>
        </w:tc>
      </w:tr>
      <w:tr w:rsidR="00E50DB9" w:rsidRPr="00E921A2" w14:paraId="1990EFB1" w14:textId="77777777" w:rsidTr="00E50DB9">
        <w:trPr>
          <w:cantSplit/>
        </w:trPr>
        <w:tc>
          <w:tcPr>
            <w:tcW w:w="799" w:type="dxa"/>
            <w:tcBorders>
              <w:top w:val="single" w:sz="4" w:space="0" w:color="auto"/>
              <w:bottom w:val="single" w:sz="4" w:space="0" w:color="auto"/>
            </w:tcBorders>
            <w:shd w:val="clear" w:color="auto" w:fill="FFFFFF"/>
          </w:tcPr>
          <w:p w14:paraId="2819196D" w14:textId="77777777" w:rsidR="00E921A2" w:rsidRPr="00121095" w:rsidRDefault="00E921A2">
            <w:pPr>
              <w:pStyle w:val="QryTableInput"/>
            </w:pPr>
            <w:r w:rsidRPr="00121095">
              <w:t>6</w:t>
            </w:r>
          </w:p>
        </w:tc>
        <w:tc>
          <w:tcPr>
            <w:tcW w:w="1728" w:type="dxa"/>
            <w:tcBorders>
              <w:top w:val="single" w:sz="4" w:space="0" w:color="auto"/>
              <w:bottom w:val="single" w:sz="4" w:space="0" w:color="auto"/>
            </w:tcBorders>
            <w:shd w:val="clear" w:color="auto" w:fill="FFFFFF"/>
          </w:tcPr>
          <w:p w14:paraId="65F12FAE" w14:textId="77777777" w:rsidR="00E921A2" w:rsidRPr="00121095" w:rsidRDefault="00E921A2">
            <w:pPr>
              <w:pStyle w:val="QryTableInput"/>
            </w:pPr>
            <w:r w:rsidRPr="00121095">
              <w:t>HospitalService</w:t>
            </w:r>
          </w:p>
        </w:tc>
        <w:tc>
          <w:tcPr>
            <w:tcW w:w="750" w:type="dxa"/>
            <w:tcBorders>
              <w:top w:val="single" w:sz="4" w:space="0" w:color="auto"/>
              <w:bottom w:val="single" w:sz="4" w:space="0" w:color="auto"/>
            </w:tcBorders>
            <w:shd w:val="clear" w:color="auto" w:fill="FFFFFF"/>
          </w:tcPr>
          <w:p w14:paraId="70BF1DAE"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EE2A148"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075237C7"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78328111"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448E56B9"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23A1C044"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0F59A801"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7D8EE3C9"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6DC5836A" w14:textId="77777777" w:rsidR="00E921A2" w:rsidRPr="00121095" w:rsidRDefault="00E921A2">
            <w:pPr>
              <w:pStyle w:val="QryTableInput"/>
            </w:pPr>
            <w:r w:rsidRPr="00121095">
              <w:t>PV1.10</w:t>
            </w:r>
          </w:p>
        </w:tc>
        <w:tc>
          <w:tcPr>
            <w:tcW w:w="892" w:type="dxa"/>
            <w:tcBorders>
              <w:top w:val="single" w:sz="4" w:space="0" w:color="auto"/>
              <w:bottom w:val="single" w:sz="4" w:space="0" w:color="auto"/>
            </w:tcBorders>
            <w:shd w:val="clear" w:color="auto" w:fill="FFFFFF"/>
          </w:tcPr>
          <w:p w14:paraId="4D4F5AD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85CC225" w14:textId="77777777" w:rsidR="00E921A2" w:rsidRPr="00121095" w:rsidRDefault="00E921A2">
            <w:pPr>
              <w:pStyle w:val="QryTableInput"/>
            </w:pPr>
          </w:p>
        </w:tc>
      </w:tr>
      <w:tr w:rsidR="00E50DB9" w:rsidRPr="00E921A2" w14:paraId="25E4D96F" w14:textId="77777777" w:rsidTr="00E50DB9">
        <w:trPr>
          <w:cantSplit/>
        </w:trPr>
        <w:tc>
          <w:tcPr>
            <w:tcW w:w="799" w:type="dxa"/>
            <w:tcBorders>
              <w:top w:val="single" w:sz="4" w:space="0" w:color="auto"/>
              <w:bottom w:val="single" w:sz="4" w:space="0" w:color="auto"/>
            </w:tcBorders>
            <w:shd w:val="clear" w:color="auto" w:fill="FFFFFF"/>
          </w:tcPr>
          <w:p w14:paraId="684822A7" w14:textId="77777777" w:rsidR="00E921A2" w:rsidRPr="00121095" w:rsidRDefault="00E921A2">
            <w:pPr>
              <w:pStyle w:val="QryTableInput"/>
            </w:pPr>
            <w:r w:rsidRPr="00121095">
              <w:t>7</w:t>
            </w:r>
          </w:p>
        </w:tc>
        <w:tc>
          <w:tcPr>
            <w:tcW w:w="1728" w:type="dxa"/>
            <w:tcBorders>
              <w:top w:val="single" w:sz="4" w:space="0" w:color="auto"/>
              <w:bottom w:val="single" w:sz="4" w:space="0" w:color="auto"/>
            </w:tcBorders>
            <w:shd w:val="clear" w:color="auto" w:fill="FFFFFF"/>
          </w:tcPr>
          <w:p w14:paraId="32665A34" w14:textId="77777777" w:rsidR="00E921A2" w:rsidRPr="00121095" w:rsidRDefault="00E921A2">
            <w:pPr>
              <w:pStyle w:val="QryTableInput"/>
            </w:pPr>
            <w:r w:rsidRPr="00121095">
              <w:t>SRVC</w:t>
            </w:r>
          </w:p>
        </w:tc>
        <w:tc>
          <w:tcPr>
            <w:tcW w:w="750" w:type="dxa"/>
            <w:tcBorders>
              <w:top w:val="single" w:sz="4" w:space="0" w:color="auto"/>
              <w:bottom w:val="single" w:sz="4" w:space="0" w:color="auto"/>
            </w:tcBorders>
            <w:shd w:val="clear" w:color="auto" w:fill="FFFFFF"/>
          </w:tcPr>
          <w:p w14:paraId="1B9F483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48A16EB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742075E8"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1C583DEB"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004C24EF"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0431A006"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7ED4A652"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3EFDA371"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373FF4B" w14:textId="77777777" w:rsidR="00E921A2" w:rsidRPr="00121095" w:rsidRDefault="00E921A2">
            <w:pPr>
              <w:pStyle w:val="QryTableInput"/>
            </w:pPr>
            <w:r w:rsidRPr="00121095">
              <w:t>OBR.4</w:t>
            </w:r>
          </w:p>
        </w:tc>
        <w:tc>
          <w:tcPr>
            <w:tcW w:w="892" w:type="dxa"/>
            <w:tcBorders>
              <w:top w:val="single" w:sz="4" w:space="0" w:color="auto"/>
              <w:bottom w:val="single" w:sz="4" w:space="0" w:color="auto"/>
            </w:tcBorders>
            <w:shd w:val="clear" w:color="auto" w:fill="FFFFFF"/>
          </w:tcPr>
          <w:p w14:paraId="3415A08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CBC7BC4" w14:textId="77777777" w:rsidR="00E921A2" w:rsidRPr="00121095" w:rsidRDefault="00E921A2">
            <w:pPr>
              <w:pStyle w:val="QryTableInput"/>
            </w:pPr>
          </w:p>
        </w:tc>
      </w:tr>
      <w:tr w:rsidR="00E50DB9" w:rsidRPr="00E921A2" w14:paraId="2B756079" w14:textId="77777777" w:rsidTr="00E50DB9">
        <w:trPr>
          <w:cantSplit/>
        </w:trPr>
        <w:tc>
          <w:tcPr>
            <w:tcW w:w="799" w:type="dxa"/>
            <w:tcBorders>
              <w:top w:val="single" w:sz="4" w:space="0" w:color="auto"/>
              <w:bottom w:val="double" w:sz="4" w:space="0" w:color="auto"/>
            </w:tcBorders>
            <w:shd w:val="clear" w:color="auto" w:fill="FFFFFF"/>
          </w:tcPr>
          <w:p w14:paraId="577638E3" w14:textId="77777777" w:rsidR="00E921A2" w:rsidRPr="00121095" w:rsidRDefault="00E921A2">
            <w:pPr>
              <w:pStyle w:val="QryTableInput"/>
            </w:pPr>
            <w:r w:rsidRPr="00121095">
              <w:t>8</w:t>
            </w:r>
          </w:p>
        </w:tc>
        <w:tc>
          <w:tcPr>
            <w:tcW w:w="1728" w:type="dxa"/>
            <w:tcBorders>
              <w:top w:val="single" w:sz="4" w:space="0" w:color="auto"/>
              <w:bottom w:val="double" w:sz="4" w:space="0" w:color="auto"/>
            </w:tcBorders>
            <w:shd w:val="clear" w:color="auto" w:fill="FFFFFF"/>
          </w:tcPr>
          <w:p w14:paraId="6D7133D4" w14:textId="77777777" w:rsidR="00E921A2" w:rsidRPr="00121095" w:rsidRDefault="00E921A2">
            <w:pPr>
              <w:pStyle w:val="QryTableInput"/>
            </w:pPr>
            <w:r w:rsidRPr="00121095">
              <w:t>PVDR</w:t>
            </w:r>
          </w:p>
        </w:tc>
        <w:tc>
          <w:tcPr>
            <w:tcW w:w="750" w:type="dxa"/>
            <w:tcBorders>
              <w:top w:val="single" w:sz="4" w:space="0" w:color="auto"/>
              <w:bottom w:val="double" w:sz="4" w:space="0" w:color="auto"/>
            </w:tcBorders>
            <w:shd w:val="clear" w:color="auto" w:fill="FFFFFF"/>
          </w:tcPr>
          <w:p w14:paraId="2ADE4447"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2BEE1FCD"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6946C44D" w14:textId="77777777" w:rsidR="00E921A2" w:rsidRPr="00121095" w:rsidRDefault="00E921A2">
            <w:pPr>
              <w:pStyle w:val="QryTableInput"/>
            </w:pPr>
          </w:p>
        </w:tc>
        <w:tc>
          <w:tcPr>
            <w:tcW w:w="590" w:type="dxa"/>
            <w:tcBorders>
              <w:top w:val="single" w:sz="4" w:space="0" w:color="auto"/>
              <w:bottom w:val="double" w:sz="4" w:space="0" w:color="auto"/>
            </w:tcBorders>
            <w:shd w:val="clear" w:color="auto" w:fill="FFFFFF"/>
          </w:tcPr>
          <w:p w14:paraId="5AE5AD17" w14:textId="77777777" w:rsidR="00E921A2" w:rsidRPr="00121095" w:rsidRDefault="00E921A2">
            <w:pPr>
              <w:pStyle w:val="QryTableInput"/>
            </w:pPr>
            <w:r w:rsidRPr="00121095">
              <w:t>CN</w:t>
            </w:r>
          </w:p>
        </w:tc>
        <w:tc>
          <w:tcPr>
            <w:tcW w:w="492" w:type="dxa"/>
            <w:tcBorders>
              <w:top w:val="single" w:sz="4" w:space="0" w:color="auto"/>
              <w:bottom w:val="double" w:sz="4" w:space="0" w:color="auto"/>
            </w:tcBorders>
            <w:shd w:val="clear" w:color="auto" w:fill="FFFFFF"/>
          </w:tcPr>
          <w:p w14:paraId="382E3382" w14:textId="77777777" w:rsidR="00E921A2" w:rsidRPr="00121095" w:rsidRDefault="00E921A2">
            <w:pPr>
              <w:pStyle w:val="QryTableInput"/>
            </w:pPr>
            <w:r w:rsidRPr="00121095">
              <w:t>O</w:t>
            </w:r>
          </w:p>
        </w:tc>
        <w:tc>
          <w:tcPr>
            <w:tcW w:w="572" w:type="dxa"/>
            <w:tcBorders>
              <w:top w:val="single" w:sz="4" w:space="0" w:color="auto"/>
              <w:bottom w:val="double" w:sz="4" w:space="0" w:color="auto"/>
            </w:tcBorders>
            <w:shd w:val="clear" w:color="auto" w:fill="FFFFFF"/>
          </w:tcPr>
          <w:p w14:paraId="5F7AC822" w14:textId="77777777" w:rsidR="00E921A2" w:rsidRPr="00121095" w:rsidRDefault="00E921A2">
            <w:pPr>
              <w:pStyle w:val="QryTableInput"/>
            </w:pPr>
            <w:r w:rsidRPr="00121095">
              <w:t>Y</w:t>
            </w:r>
          </w:p>
        </w:tc>
        <w:tc>
          <w:tcPr>
            <w:tcW w:w="679" w:type="dxa"/>
            <w:tcBorders>
              <w:top w:val="single" w:sz="4" w:space="0" w:color="auto"/>
              <w:bottom w:val="double" w:sz="4" w:space="0" w:color="auto"/>
            </w:tcBorders>
            <w:shd w:val="clear" w:color="auto" w:fill="FFFFFF"/>
          </w:tcPr>
          <w:p w14:paraId="045CAC41" w14:textId="77777777" w:rsidR="00E921A2" w:rsidRPr="00121095" w:rsidRDefault="00E921A2">
            <w:pPr>
              <w:pStyle w:val="QryTableInput"/>
              <w:rPr>
                <w:b/>
              </w:rPr>
            </w:pPr>
          </w:p>
        </w:tc>
        <w:tc>
          <w:tcPr>
            <w:tcW w:w="572" w:type="dxa"/>
            <w:tcBorders>
              <w:top w:val="single" w:sz="4" w:space="0" w:color="auto"/>
              <w:bottom w:val="double" w:sz="4" w:space="0" w:color="auto"/>
            </w:tcBorders>
            <w:shd w:val="clear" w:color="auto" w:fill="FFFFFF"/>
          </w:tcPr>
          <w:p w14:paraId="7248DC4D" w14:textId="77777777" w:rsidR="00E921A2" w:rsidRPr="00121095" w:rsidRDefault="00E921A2">
            <w:pPr>
              <w:pStyle w:val="QryTableInput"/>
              <w:rPr>
                <w:b/>
              </w:rPr>
            </w:pPr>
          </w:p>
        </w:tc>
        <w:tc>
          <w:tcPr>
            <w:tcW w:w="892" w:type="dxa"/>
            <w:tcBorders>
              <w:top w:val="single" w:sz="4" w:space="0" w:color="auto"/>
              <w:bottom w:val="double" w:sz="4" w:space="0" w:color="auto"/>
            </w:tcBorders>
            <w:shd w:val="clear" w:color="auto" w:fill="FFFFFF"/>
          </w:tcPr>
          <w:p w14:paraId="703879FE" w14:textId="77777777" w:rsidR="00E921A2" w:rsidRPr="00121095" w:rsidRDefault="00E921A2">
            <w:pPr>
              <w:pStyle w:val="QryTableInput"/>
            </w:pPr>
            <w:r w:rsidRPr="00121095">
              <w:t>OBR.16</w:t>
            </w:r>
          </w:p>
        </w:tc>
        <w:tc>
          <w:tcPr>
            <w:tcW w:w="892" w:type="dxa"/>
            <w:tcBorders>
              <w:top w:val="single" w:sz="4" w:space="0" w:color="auto"/>
              <w:bottom w:val="double" w:sz="4" w:space="0" w:color="auto"/>
            </w:tcBorders>
            <w:shd w:val="clear" w:color="auto" w:fill="FFFFFF"/>
          </w:tcPr>
          <w:p w14:paraId="41AD079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6086773" w14:textId="77777777" w:rsidR="00E921A2" w:rsidRPr="00121095" w:rsidRDefault="00E921A2">
            <w:pPr>
              <w:pStyle w:val="QryTableInput"/>
            </w:pPr>
          </w:p>
        </w:tc>
      </w:tr>
    </w:tbl>
    <w:p w14:paraId="5102D68D" w14:textId="77777777" w:rsidR="00E921A2" w:rsidRPr="00121095" w:rsidRDefault="00E921A2">
      <w:pPr>
        <w:keepNext/>
        <w:spacing w:before="120"/>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9635F74" w14:textId="77777777" w:rsidTr="00E50DB9">
        <w:trPr>
          <w:tblHeader/>
        </w:trPr>
        <w:tc>
          <w:tcPr>
            <w:tcW w:w="1728" w:type="dxa"/>
            <w:tcBorders>
              <w:top w:val="double" w:sz="4" w:space="0" w:color="auto"/>
              <w:bottom w:val="single" w:sz="4" w:space="0" w:color="auto"/>
            </w:tcBorders>
            <w:shd w:val="pct10" w:color="auto" w:fill="FFFFFF"/>
          </w:tcPr>
          <w:p w14:paraId="74EDBBD5" w14:textId="77777777" w:rsidR="00E921A2" w:rsidRPr="00121095" w:rsidRDefault="00E921A2">
            <w:pPr>
              <w:pStyle w:val="QryTableInputParamHeader"/>
              <w:rPr>
                <w:lang w:val="en-US"/>
              </w:rPr>
            </w:pPr>
            <w:r w:rsidRPr="00121095">
              <w:rPr>
                <w:lang w:val="en-US"/>
              </w:rPr>
              <w:t>Input Parameter (Query ID=Z83)</w:t>
            </w:r>
          </w:p>
        </w:tc>
        <w:tc>
          <w:tcPr>
            <w:tcW w:w="1007" w:type="dxa"/>
            <w:tcBorders>
              <w:top w:val="double" w:sz="4" w:space="0" w:color="auto"/>
              <w:bottom w:val="single" w:sz="4" w:space="0" w:color="auto"/>
            </w:tcBorders>
            <w:shd w:val="pct10" w:color="auto" w:fill="FFFFFF"/>
          </w:tcPr>
          <w:p w14:paraId="5F4BC7B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7938F876"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19A0D04A" w14:textId="77777777" w:rsidR="00E921A2" w:rsidRPr="00121095" w:rsidRDefault="00E921A2">
            <w:pPr>
              <w:pStyle w:val="QryTableInputParamHeader"/>
              <w:rPr>
                <w:lang w:val="en-US"/>
              </w:rPr>
            </w:pPr>
            <w:r w:rsidRPr="00121095">
              <w:rPr>
                <w:lang w:val="en-US"/>
              </w:rPr>
              <w:t>Description</w:t>
            </w:r>
          </w:p>
        </w:tc>
      </w:tr>
      <w:tr w:rsidR="00E921A2" w:rsidRPr="00E921A2" w14:paraId="4663F1D0" w14:textId="77777777" w:rsidTr="00E50DB9">
        <w:tc>
          <w:tcPr>
            <w:tcW w:w="1728" w:type="dxa"/>
            <w:tcBorders>
              <w:top w:val="single" w:sz="4" w:space="0" w:color="auto"/>
              <w:bottom w:val="single" w:sz="4" w:space="0" w:color="auto"/>
            </w:tcBorders>
            <w:shd w:val="clear" w:color="auto" w:fill="FFFFFF"/>
          </w:tcPr>
          <w:p w14:paraId="0451C44E"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4FE48BA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DCF2D30"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0054CE6" w14:textId="77777777" w:rsidR="00E921A2" w:rsidRPr="00121095" w:rsidRDefault="00E921A2">
            <w:pPr>
              <w:pStyle w:val="QryTableInputParam"/>
              <w:rPr>
                <w:lang w:val="en-US"/>
              </w:rPr>
            </w:pPr>
            <w:r w:rsidRPr="00121095">
              <w:rPr>
                <w:lang w:val="en-US"/>
              </w:rPr>
              <w:t xml:space="preserve">SHALL be valued </w:t>
            </w:r>
            <w:r w:rsidRPr="00121095">
              <w:rPr>
                <w:b/>
                <w:lang w:val="en-US"/>
              </w:rPr>
              <w:t>Z83^ORU Subscription^HL7nnnn</w:t>
            </w:r>
            <w:r w:rsidRPr="00121095">
              <w:rPr>
                <w:lang w:val="en-US"/>
              </w:rPr>
              <w:t>.</w:t>
            </w:r>
          </w:p>
        </w:tc>
      </w:tr>
      <w:tr w:rsidR="00E921A2" w:rsidRPr="00E921A2" w14:paraId="1CDECB5D" w14:textId="77777777" w:rsidTr="00E50DB9">
        <w:tc>
          <w:tcPr>
            <w:tcW w:w="1728" w:type="dxa"/>
            <w:tcBorders>
              <w:top w:val="single" w:sz="4" w:space="0" w:color="auto"/>
              <w:bottom w:val="single" w:sz="4" w:space="0" w:color="auto"/>
            </w:tcBorders>
            <w:shd w:val="clear" w:color="auto" w:fill="FFFFFF"/>
          </w:tcPr>
          <w:p w14:paraId="0340A5BD"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222E9B9"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06D4289"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A9E7AE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280CBDF4" w14:textId="77777777" w:rsidTr="00E50DB9">
        <w:tc>
          <w:tcPr>
            <w:tcW w:w="1728" w:type="dxa"/>
            <w:tcBorders>
              <w:top w:val="single" w:sz="4" w:space="0" w:color="auto"/>
              <w:bottom w:val="single" w:sz="4" w:space="0" w:color="auto"/>
            </w:tcBorders>
            <w:shd w:val="clear" w:color="auto" w:fill="FFFFFF"/>
          </w:tcPr>
          <w:p w14:paraId="2A2C6C87" w14:textId="77777777" w:rsidR="00E921A2" w:rsidRPr="00121095" w:rsidRDefault="00E921A2">
            <w:pPr>
              <w:pStyle w:val="QryTableInputParam"/>
              <w:rPr>
                <w:lang w:val="en-US"/>
              </w:rPr>
            </w:pPr>
            <w:r w:rsidRPr="00121095">
              <w:rPr>
                <w:lang w:val="en-US"/>
              </w:rPr>
              <w:t>MRN</w:t>
            </w:r>
          </w:p>
        </w:tc>
        <w:tc>
          <w:tcPr>
            <w:tcW w:w="1007" w:type="dxa"/>
            <w:tcBorders>
              <w:top w:val="single" w:sz="4" w:space="0" w:color="auto"/>
              <w:bottom w:val="single" w:sz="4" w:space="0" w:color="auto"/>
            </w:tcBorders>
            <w:shd w:val="clear" w:color="auto" w:fill="FFFFFF"/>
          </w:tcPr>
          <w:p w14:paraId="054C444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9E4D580"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3ADF6AB0" w14:textId="77777777" w:rsidR="00E921A2" w:rsidRPr="00121095" w:rsidRDefault="00E921A2">
            <w:pPr>
              <w:pStyle w:val="QryTableInputParam"/>
              <w:rPr>
                <w:lang w:val="en-US"/>
              </w:rPr>
            </w:pPr>
            <w:r w:rsidRPr="00121095">
              <w:rPr>
                <w:lang w:val="en-US"/>
              </w:rPr>
              <w:t>One or more patient identifiers may be sent. When a list is provided, results will be sent if any parameter matches any ID known for a patient.  Sending no value matches all patients</w:t>
            </w:r>
          </w:p>
        </w:tc>
      </w:tr>
      <w:tr w:rsidR="00E921A2" w:rsidRPr="00E921A2" w14:paraId="26E38486" w14:textId="77777777" w:rsidTr="00E50DB9">
        <w:tc>
          <w:tcPr>
            <w:tcW w:w="1728" w:type="dxa"/>
            <w:tcBorders>
              <w:top w:val="single" w:sz="4" w:space="0" w:color="auto"/>
              <w:bottom w:val="single" w:sz="4" w:space="0" w:color="auto"/>
            </w:tcBorders>
            <w:shd w:val="clear" w:color="auto" w:fill="FFFFFF"/>
          </w:tcPr>
          <w:p w14:paraId="0BDFEF38" w14:textId="77777777" w:rsidR="00E921A2" w:rsidRPr="00121095" w:rsidRDefault="00E921A2">
            <w:pPr>
              <w:pStyle w:val="QryTableInputParam"/>
              <w:rPr>
                <w:lang w:val="en-US"/>
              </w:rPr>
            </w:pPr>
            <w:r w:rsidRPr="00121095">
              <w:rPr>
                <w:lang w:val="en-US"/>
              </w:rPr>
              <w:t>ActionCode</w:t>
            </w:r>
          </w:p>
        </w:tc>
        <w:tc>
          <w:tcPr>
            <w:tcW w:w="1007" w:type="dxa"/>
            <w:tcBorders>
              <w:top w:val="single" w:sz="4" w:space="0" w:color="auto"/>
              <w:bottom w:val="single" w:sz="4" w:space="0" w:color="auto"/>
            </w:tcBorders>
            <w:shd w:val="clear" w:color="auto" w:fill="FFFFFF"/>
          </w:tcPr>
          <w:p w14:paraId="28E8E5F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9CA745F"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6DF12DD" w14:textId="77777777" w:rsidR="00E921A2" w:rsidRPr="00121095" w:rsidRDefault="00E921A2">
            <w:pPr>
              <w:pStyle w:val="QryTableInputParam"/>
              <w:rPr>
                <w:lang w:val="en-US"/>
              </w:rPr>
            </w:pPr>
            <w:r w:rsidRPr="00121095">
              <w:rPr>
                <w:lang w:val="en-US"/>
              </w:rPr>
              <w:t>If the subscription is being modified, the desired action e.g., Add or Delete is carried in this field.</w:t>
            </w:r>
          </w:p>
        </w:tc>
      </w:tr>
      <w:tr w:rsidR="00E921A2" w:rsidRPr="00E921A2" w14:paraId="11CB15DA" w14:textId="77777777" w:rsidTr="00E50DB9">
        <w:tc>
          <w:tcPr>
            <w:tcW w:w="1728" w:type="dxa"/>
            <w:tcBorders>
              <w:top w:val="single" w:sz="4" w:space="0" w:color="auto"/>
              <w:bottom w:val="single" w:sz="4" w:space="0" w:color="auto"/>
            </w:tcBorders>
            <w:shd w:val="clear" w:color="auto" w:fill="FFFFFF"/>
          </w:tcPr>
          <w:p w14:paraId="015FD32A" w14:textId="77777777" w:rsidR="00E921A2" w:rsidRPr="00121095" w:rsidRDefault="00E921A2">
            <w:pPr>
              <w:pStyle w:val="QryTableInputParam"/>
              <w:rPr>
                <w:lang w:val="en-US"/>
              </w:rPr>
            </w:pPr>
            <w:r w:rsidRPr="00121095">
              <w:rPr>
                <w:lang w:val="en-US"/>
              </w:rPr>
              <w:t>PatientLocation</w:t>
            </w:r>
          </w:p>
        </w:tc>
        <w:tc>
          <w:tcPr>
            <w:tcW w:w="1007" w:type="dxa"/>
            <w:tcBorders>
              <w:top w:val="single" w:sz="4" w:space="0" w:color="auto"/>
              <w:bottom w:val="single" w:sz="4" w:space="0" w:color="auto"/>
            </w:tcBorders>
            <w:shd w:val="clear" w:color="auto" w:fill="FFFFFF"/>
          </w:tcPr>
          <w:p w14:paraId="5434948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031CCB8" w14:textId="77777777" w:rsidR="00E921A2" w:rsidRPr="00121095" w:rsidRDefault="00E921A2">
            <w:pPr>
              <w:pStyle w:val="QryTableInputParam"/>
              <w:rPr>
                <w:lang w:val="en-US"/>
              </w:rPr>
            </w:pPr>
            <w:r w:rsidRPr="00121095">
              <w:rPr>
                <w:lang w:val="en-US"/>
              </w:rPr>
              <w:t>PL</w:t>
            </w:r>
          </w:p>
        </w:tc>
        <w:tc>
          <w:tcPr>
            <w:tcW w:w="5760" w:type="dxa"/>
            <w:tcBorders>
              <w:top w:val="single" w:sz="4" w:space="0" w:color="auto"/>
              <w:bottom w:val="single" w:sz="4" w:space="0" w:color="auto"/>
            </w:tcBorders>
            <w:shd w:val="clear" w:color="auto" w:fill="FFFFFF"/>
          </w:tcPr>
          <w:p w14:paraId="11876219" w14:textId="77777777" w:rsidR="00E921A2" w:rsidRPr="00121095" w:rsidRDefault="00E921A2">
            <w:pPr>
              <w:pStyle w:val="QryTableInputParam"/>
              <w:rPr>
                <w:lang w:val="en-US"/>
              </w:rPr>
            </w:pPr>
            <w:r w:rsidRPr="00121095">
              <w:rPr>
                <w:lang w:val="en-US"/>
              </w:rPr>
              <w:t>When a list is provided, results will be sent if any parameter matches PV1.3 for any result.  Sending no value matches all results.</w:t>
            </w:r>
          </w:p>
        </w:tc>
      </w:tr>
      <w:tr w:rsidR="00E921A2" w:rsidRPr="00E921A2" w14:paraId="2FD4ED45" w14:textId="77777777" w:rsidTr="00E50DB9">
        <w:tc>
          <w:tcPr>
            <w:tcW w:w="1728" w:type="dxa"/>
            <w:tcBorders>
              <w:top w:val="single" w:sz="4" w:space="0" w:color="auto"/>
              <w:bottom w:val="single" w:sz="4" w:space="0" w:color="auto"/>
            </w:tcBorders>
            <w:shd w:val="clear" w:color="auto" w:fill="FFFFFF"/>
          </w:tcPr>
          <w:p w14:paraId="371219F4" w14:textId="77777777" w:rsidR="00E921A2" w:rsidRPr="00121095" w:rsidRDefault="00E921A2">
            <w:pPr>
              <w:pStyle w:val="QryTableInputParam"/>
              <w:rPr>
                <w:lang w:val="en-US"/>
              </w:rPr>
            </w:pPr>
            <w:r w:rsidRPr="00121095">
              <w:rPr>
                <w:lang w:val="en-US"/>
              </w:rPr>
              <w:t>HospitalService</w:t>
            </w:r>
          </w:p>
        </w:tc>
        <w:tc>
          <w:tcPr>
            <w:tcW w:w="1007" w:type="dxa"/>
            <w:tcBorders>
              <w:top w:val="single" w:sz="4" w:space="0" w:color="auto"/>
              <w:bottom w:val="single" w:sz="4" w:space="0" w:color="auto"/>
            </w:tcBorders>
            <w:shd w:val="clear" w:color="auto" w:fill="FFFFFF"/>
          </w:tcPr>
          <w:p w14:paraId="4C7A75C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105DC1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8D9350D" w14:textId="77777777" w:rsidR="00E921A2" w:rsidRPr="00121095" w:rsidRDefault="00E921A2">
            <w:pPr>
              <w:pStyle w:val="QryTableInputParam"/>
              <w:rPr>
                <w:lang w:val="en-US"/>
              </w:rPr>
            </w:pPr>
            <w:r w:rsidRPr="00121095">
              <w:rPr>
                <w:lang w:val="en-US"/>
              </w:rPr>
              <w:t>When a list is provided, results will be sent if any parameter matches PV1.10 for any result.  Sending no value matches all results.</w:t>
            </w:r>
          </w:p>
        </w:tc>
      </w:tr>
      <w:tr w:rsidR="00E921A2" w:rsidRPr="00E921A2" w14:paraId="7F477E82" w14:textId="77777777" w:rsidTr="00E50DB9">
        <w:tc>
          <w:tcPr>
            <w:tcW w:w="1728" w:type="dxa"/>
            <w:tcBorders>
              <w:top w:val="single" w:sz="4" w:space="0" w:color="auto"/>
              <w:bottom w:val="single" w:sz="4" w:space="0" w:color="auto"/>
            </w:tcBorders>
            <w:shd w:val="clear" w:color="auto" w:fill="FFFFFF"/>
          </w:tcPr>
          <w:p w14:paraId="169F36BA" w14:textId="77777777" w:rsidR="00E921A2" w:rsidRPr="00121095" w:rsidRDefault="00E921A2">
            <w:pPr>
              <w:pStyle w:val="QryTableInputParam"/>
              <w:rPr>
                <w:lang w:val="en-US"/>
              </w:rPr>
            </w:pPr>
            <w:r w:rsidRPr="00121095">
              <w:rPr>
                <w:lang w:val="en-US"/>
              </w:rPr>
              <w:t>SRVC</w:t>
            </w:r>
          </w:p>
        </w:tc>
        <w:tc>
          <w:tcPr>
            <w:tcW w:w="1007" w:type="dxa"/>
            <w:tcBorders>
              <w:top w:val="single" w:sz="4" w:space="0" w:color="auto"/>
              <w:bottom w:val="single" w:sz="4" w:space="0" w:color="auto"/>
            </w:tcBorders>
            <w:shd w:val="clear" w:color="auto" w:fill="FFFFFF"/>
          </w:tcPr>
          <w:p w14:paraId="75033C0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823F80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6EEB94D" w14:textId="77777777" w:rsidR="00E921A2" w:rsidRPr="00121095" w:rsidRDefault="00E921A2">
            <w:pPr>
              <w:pStyle w:val="QryTableInputParam"/>
              <w:rPr>
                <w:lang w:val="en-US"/>
              </w:rPr>
            </w:pPr>
            <w:r w:rsidRPr="00121095">
              <w:rPr>
                <w:lang w:val="en-US"/>
              </w:rPr>
              <w:t>When a list is provided, results will be sent if any parameter matches OBR.4 for any result..  Sending no value matches all results.</w:t>
            </w:r>
          </w:p>
        </w:tc>
      </w:tr>
      <w:tr w:rsidR="00E921A2" w:rsidRPr="00E921A2" w14:paraId="219A370A" w14:textId="77777777" w:rsidTr="00E50DB9">
        <w:tc>
          <w:tcPr>
            <w:tcW w:w="1728" w:type="dxa"/>
            <w:tcBorders>
              <w:top w:val="single" w:sz="4" w:space="0" w:color="auto"/>
              <w:bottom w:val="double" w:sz="4" w:space="0" w:color="auto"/>
            </w:tcBorders>
            <w:shd w:val="clear" w:color="auto" w:fill="FFFFFF"/>
          </w:tcPr>
          <w:p w14:paraId="74CD42A0" w14:textId="77777777" w:rsidR="00E921A2" w:rsidRPr="00121095" w:rsidRDefault="00E921A2">
            <w:pPr>
              <w:pStyle w:val="QryTableInputParam"/>
              <w:rPr>
                <w:lang w:val="en-US"/>
              </w:rPr>
            </w:pPr>
            <w:r w:rsidRPr="00121095">
              <w:rPr>
                <w:lang w:val="en-US"/>
              </w:rPr>
              <w:t>PVDR</w:t>
            </w:r>
          </w:p>
        </w:tc>
        <w:tc>
          <w:tcPr>
            <w:tcW w:w="1007" w:type="dxa"/>
            <w:tcBorders>
              <w:top w:val="single" w:sz="4" w:space="0" w:color="auto"/>
              <w:bottom w:val="double" w:sz="4" w:space="0" w:color="auto"/>
            </w:tcBorders>
            <w:shd w:val="clear" w:color="auto" w:fill="FFFFFF"/>
          </w:tcPr>
          <w:p w14:paraId="0181E8A5"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FC6A06F" w14:textId="77777777" w:rsidR="00E921A2" w:rsidRPr="00121095" w:rsidRDefault="00E921A2">
            <w:pPr>
              <w:pStyle w:val="QryTableInputParam"/>
              <w:rPr>
                <w:lang w:val="en-US"/>
              </w:rPr>
            </w:pPr>
            <w:r w:rsidRPr="00121095">
              <w:rPr>
                <w:lang w:val="en-US"/>
              </w:rPr>
              <w:t>CN</w:t>
            </w:r>
          </w:p>
        </w:tc>
        <w:tc>
          <w:tcPr>
            <w:tcW w:w="5760" w:type="dxa"/>
            <w:tcBorders>
              <w:top w:val="single" w:sz="4" w:space="0" w:color="auto"/>
              <w:bottom w:val="double" w:sz="4" w:space="0" w:color="auto"/>
            </w:tcBorders>
            <w:shd w:val="clear" w:color="auto" w:fill="FFFFFF"/>
          </w:tcPr>
          <w:p w14:paraId="3205BFC2" w14:textId="77777777" w:rsidR="00E921A2" w:rsidRPr="00121095" w:rsidRDefault="00E921A2">
            <w:pPr>
              <w:pStyle w:val="QryTableInputParam"/>
              <w:rPr>
                <w:lang w:val="en-US"/>
              </w:rPr>
            </w:pPr>
            <w:r w:rsidRPr="00121095">
              <w:rPr>
                <w:lang w:val="en-US"/>
              </w:rPr>
              <w:t>When a list is provided, results will be sent if any parameter matches OBR.16 for any result..  Sending no value matches all results.</w:t>
            </w:r>
          </w:p>
        </w:tc>
      </w:tr>
    </w:tbl>
    <w:p w14:paraId="343E5200" w14:textId="77777777" w:rsidR="00E921A2" w:rsidRPr="00121095" w:rsidRDefault="00E921A2">
      <w:pPr>
        <w:keepNext/>
        <w:spacing w:before="120"/>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2C25FBA7" w14:textId="77777777" w:rsidTr="00E50DB9">
        <w:trPr>
          <w:tblHeader/>
        </w:trPr>
        <w:tc>
          <w:tcPr>
            <w:tcW w:w="800" w:type="dxa"/>
            <w:tcBorders>
              <w:top w:val="double" w:sz="4" w:space="0" w:color="auto"/>
              <w:bottom w:val="single" w:sz="4" w:space="0" w:color="auto"/>
            </w:tcBorders>
            <w:shd w:val="clear" w:color="auto" w:fill="FFFFFF"/>
          </w:tcPr>
          <w:p w14:paraId="55DC9BE5" w14:textId="77777777" w:rsidR="00E921A2" w:rsidRPr="00121095" w:rsidRDefault="00E921A2">
            <w:pPr>
              <w:pStyle w:val="QryTableRCPHeader"/>
              <w:keepNext/>
              <w:rPr>
                <w:lang w:val="en-US"/>
              </w:rPr>
            </w:pPr>
            <w:r w:rsidRPr="00121095">
              <w:rPr>
                <w:lang w:val="en-US"/>
              </w:rPr>
              <w:t>Field Seq (Query ID=Z99)</w:t>
            </w:r>
          </w:p>
        </w:tc>
        <w:tc>
          <w:tcPr>
            <w:tcW w:w="2092" w:type="dxa"/>
            <w:tcBorders>
              <w:top w:val="double" w:sz="4" w:space="0" w:color="auto"/>
              <w:bottom w:val="single" w:sz="4" w:space="0" w:color="auto"/>
            </w:tcBorders>
            <w:shd w:val="clear" w:color="auto" w:fill="FFFFFF"/>
          </w:tcPr>
          <w:p w14:paraId="0B558E7D"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6C481345"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2418314F"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F286543"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BC192B4" w14:textId="77777777" w:rsidR="00E921A2" w:rsidRPr="00121095" w:rsidRDefault="00E921A2">
            <w:pPr>
              <w:pStyle w:val="QryTableRCPHeader"/>
              <w:keepNext/>
              <w:rPr>
                <w:lang w:val="en-US"/>
              </w:rPr>
            </w:pPr>
            <w:r w:rsidRPr="00121095">
              <w:rPr>
                <w:lang w:val="en-US"/>
              </w:rPr>
              <w:t>Description</w:t>
            </w:r>
          </w:p>
        </w:tc>
      </w:tr>
      <w:tr w:rsidR="00E921A2" w:rsidRPr="00E921A2" w14:paraId="43ACC707" w14:textId="77777777" w:rsidTr="00E50DB9">
        <w:tc>
          <w:tcPr>
            <w:tcW w:w="800" w:type="dxa"/>
            <w:tcBorders>
              <w:top w:val="single" w:sz="4" w:space="0" w:color="auto"/>
              <w:bottom w:val="single" w:sz="4" w:space="0" w:color="auto"/>
            </w:tcBorders>
            <w:shd w:val="clear" w:color="auto" w:fill="FFFFFF"/>
          </w:tcPr>
          <w:p w14:paraId="4833FD99" w14:textId="77777777" w:rsidR="00E921A2" w:rsidRPr="00121095" w:rsidRDefault="00E921A2">
            <w:pPr>
              <w:pStyle w:val="QryTableRCP"/>
              <w:keepNext/>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0D94BED0" w14:textId="77777777" w:rsidR="00E921A2" w:rsidRPr="00121095" w:rsidRDefault="00E921A2">
            <w:pPr>
              <w:pStyle w:val="QryTableRCP"/>
              <w:keepNext/>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1E68D814"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373638AE"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62934A4"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65D551B7"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A8EB7DB" w14:textId="77777777" w:rsidTr="00E50DB9">
        <w:tc>
          <w:tcPr>
            <w:tcW w:w="800" w:type="dxa"/>
            <w:tcBorders>
              <w:top w:val="single" w:sz="4" w:space="0" w:color="auto"/>
              <w:bottom w:val="single" w:sz="4" w:space="0" w:color="auto"/>
            </w:tcBorders>
            <w:shd w:val="clear" w:color="auto" w:fill="FFFFFF"/>
          </w:tcPr>
          <w:p w14:paraId="565C2072"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2755AB81"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1CA1318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EF5F4B0"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6CB8EC4F"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0D4E93F4" w14:textId="77777777" w:rsidR="00E921A2" w:rsidRPr="00121095" w:rsidRDefault="00E921A2">
            <w:pPr>
              <w:pStyle w:val="QryTableRCP"/>
              <w:rPr>
                <w:lang w:val="en-US"/>
              </w:rPr>
            </w:pPr>
          </w:p>
        </w:tc>
      </w:tr>
      <w:tr w:rsidR="00E921A2" w:rsidRPr="00E921A2" w14:paraId="7F4B902B" w14:textId="77777777" w:rsidTr="00E50DB9">
        <w:tc>
          <w:tcPr>
            <w:tcW w:w="800" w:type="dxa"/>
            <w:tcBorders>
              <w:top w:val="single" w:sz="4" w:space="0" w:color="auto"/>
              <w:bottom w:val="single" w:sz="4" w:space="0" w:color="auto"/>
            </w:tcBorders>
            <w:shd w:val="clear" w:color="auto" w:fill="FFFFFF"/>
          </w:tcPr>
          <w:p w14:paraId="70301995"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0525ED8"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730D45BA"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5F38F8CA"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27AD4E27"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3E9BEFCE"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55CEB333" w14:textId="77777777" w:rsidTr="00E50DB9">
        <w:tc>
          <w:tcPr>
            <w:tcW w:w="800" w:type="dxa"/>
            <w:tcBorders>
              <w:top w:val="single" w:sz="4" w:space="0" w:color="auto"/>
              <w:bottom w:val="single" w:sz="4" w:space="0" w:color="auto"/>
            </w:tcBorders>
            <w:shd w:val="clear" w:color="auto" w:fill="FFFFFF"/>
          </w:tcPr>
          <w:p w14:paraId="10E6B5C3"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7DD7C24B"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5945A9E3"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60934001"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C0B5EB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B3CC7EE"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AAE323E" w14:textId="77777777" w:rsidTr="00E50DB9">
        <w:tc>
          <w:tcPr>
            <w:tcW w:w="800" w:type="dxa"/>
            <w:tcBorders>
              <w:top w:val="single" w:sz="4" w:space="0" w:color="auto"/>
              <w:bottom w:val="single" w:sz="4" w:space="0" w:color="auto"/>
            </w:tcBorders>
            <w:shd w:val="clear" w:color="auto" w:fill="FFFFFF"/>
          </w:tcPr>
          <w:p w14:paraId="75BD9F24"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single" w:sz="4" w:space="0" w:color="auto"/>
            </w:tcBorders>
            <w:shd w:val="clear" w:color="auto" w:fill="FFFFFF"/>
          </w:tcPr>
          <w:p w14:paraId="068F0C56"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38D8F43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761DCBED"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70253D2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5FA7FD53"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A59FD02" w14:textId="77777777" w:rsidTr="00E50DB9">
        <w:tc>
          <w:tcPr>
            <w:tcW w:w="800" w:type="dxa"/>
            <w:tcBorders>
              <w:top w:val="single" w:sz="4" w:space="0" w:color="auto"/>
              <w:bottom w:val="double" w:sz="4" w:space="0" w:color="auto"/>
            </w:tcBorders>
            <w:shd w:val="clear" w:color="auto" w:fill="FFFFFF"/>
          </w:tcPr>
          <w:p w14:paraId="17CA4D3E" w14:textId="77777777" w:rsidR="00E921A2" w:rsidRPr="00121095" w:rsidRDefault="00E921A2">
            <w:pPr>
              <w:pStyle w:val="QryTableRCP"/>
              <w:rPr>
                <w:lang w:val="en-US"/>
              </w:rPr>
            </w:pPr>
            <w:r w:rsidRPr="00121095">
              <w:rPr>
                <w:lang w:val="en-US"/>
              </w:rPr>
              <w:t>7</w:t>
            </w:r>
          </w:p>
        </w:tc>
        <w:tc>
          <w:tcPr>
            <w:tcW w:w="2092" w:type="dxa"/>
            <w:tcBorders>
              <w:top w:val="single" w:sz="4" w:space="0" w:color="auto"/>
              <w:bottom w:val="double" w:sz="4" w:space="0" w:color="auto"/>
            </w:tcBorders>
            <w:shd w:val="clear" w:color="auto" w:fill="FFFFFF"/>
          </w:tcPr>
          <w:p w14:paraId="4701F966" w14:textId="77777777" w:rsidR="00E921A2" w:rsidRPr="00121095" w:rsidRDefault="00E921A2">
            <w:pPr>
              <w:pStyle w:val="QryTableRCP"/>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31C98889"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1B87B861"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40B91517"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176AE182"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694C2C30" w14:textId="2463A287" w:rsidR="00E921A2" w:rsidRPr="00121095" w:rsidRDefault="002044FB" w:rsidP="002044FB">
      <w:pPr>
        <w:pStyle w:val="Heading3"/>
        <w:numPr>
          <w:ilvl w:val="0"/>
          <w:numId w:val="0"/>
        </w:numPr>
        <w:tabs>
          <w:tab w:val="left" w:pos="1440"/>
        </w:tabs>
      </w:pPr>
      <w:bookmarkStart w:id="635" w:name="_Toc495483617"/>
      <w:bookmarkStart w:id="636" w:name="_Toc24273841"/>
      <w:bookmarkStart w:id="637" w:name="_Toc41281001"/>
      <w:bookmarkStart w:id="638" w:name="_Toc43004363"/>
      <w:bookmarkStart w:id="639" w:name="_Toc28957724"/>
      <w:r w:rsidRPr="00121095">
        <w:t>5.7.4</w:t>
      </w:r>
      <w:r w:rsidRPr="00121095">
        <w:tab/>
      </w:r>
      <w:r w:rsidR="00E921A2" w:rsidRPr="00121095">
        <w:t>Establishing a subscription</w:t>
      </w:r>
      <w:bookmarkEnd w:id="635"/>
      <w:bookmarkEnd w:id="636"/>
      <w:bookmarkEnd w:id="637"/>
      <w:bookmarkEnd w:id="638"/>
      <w:bookmarkEnd w:id="639"/>
      <w:r w:rsidR="00BF2FE6" w:rsidRPr="00121095">
        <w:fldChar w:fldCharType="begin"/>
      </w:r>
      <w:r w:rsidR="00E921A2" w:rsidRPr="00121095">
        <w:instrText xml:space="preserve"> XE "Establishing a subscription" </w:instrText>
      </w:r>
      <w:r w:rsidR="00BF2FE6" w:rsidRPr="00121095">
        <w:fldChar w:fldCharType="end"/>
      </w:r>
    </w:p>
    <w:p w14:paraId="2A480E06" w14:textId="77777777" w:rsidR="00E921A2" w:rsidRPr="00121095" w:rsidRDefault="00E921A2">
      <w:pPr>
        <w:pStyle w:val="NormalIndented"/>
      </w:pPr>
      <w:r w:rsidRPr="00121095">
        <w:t>To establish the subscription to see lab results for two patients, an authorized Subscriber (e.g., CommunityWest) would send a query message with event code Q99:</w:t>
      </w:r>
    </w:p>
    <w:p w14:paraId="294EB4D4" w14:textId="77777777" w:rsidR="00E921A2" w:rsidRPr="00121095" w:rsidRDefault="00E921A2">
      <w:pPr>
        <w:pStyle w:val="Example"/>
        <w:rPr>
          <w:noProof w:val="0"/>
        </w:rPr>
      </w:pPr>
      <w:r w:rsidRPr="00121095">
        <w:rPr>
          <w:noProof w:val="0"/>
        </w:rPr>
        <w:t>MSH|^~\&amp;|CPR|COMWEST|PS^LAB||||QSB^Q99^QSB_Q16|8888|P|2.</w:t>
      </w:r>
      <w:r>
        <w:rPr>
          <w:noProof w:val="0"/>
        </w:rPr>
        <w:t>8</w:t>
      </w:r>
      <w:r w:rsidRPr="00121095">
        <w:rPr>
          <w:noProof w:val="0"/>
        </w:rPr>
        <w:t>|</w:t>
      </w:r>
    </w:p>
    <w:p w14:paraId="4B7BE8C7" w14:textId="77777777" w:rsidR="00E921A2" w:rsidRPr="00121095" w:rsidRDefault="00E921A2">
      <w:pPr>
        <w:pStyle w:val="Example"/>
        <w:rPr>
          <w:noProof w:val="0"/>
        </w:rPr>
      </w:pPr>
      <w:r w:rsidRPr="00121095">
        <w:rPr>
          <w:noProof w:val="0"/>
        </w:rPr>
        <w:t>QPD|Q99^ORU_Subscription^HL7nnnn|Q0044|1234^^^MPI^MR~4567^^^MPI^MR|</w:t>
      </w:r>
    </w:p>
    <w:p w14:paraId="6B9E0A3C" w14:textId="77777777" w:rsidR="00E921A2" w:rsidRPr="00121095" w:rsidRDefault="00E921A2">
      <w:pPr>
        <w:pStyle w:val="Example"/>
        <w:rPr>
          <w:noProof w:val="0"/>
        </w:rPr>
      </w:pPr>
      <w:r w:rsidRPr="00121095">
        <w:rPr>
          <w:noProof w:val="0"/>
        </w:rPr>
        <w:t>RCP||||||N|</w:t>
      </w:r>
    </w:p>
    <w:p w14:paraId="28FB87E0" w14:textId="77777777" w:rsidR="00E921A2" w:rsidRPr="00121095" w:rsidRDefault="00E921A2">
      <w:pPr>
        <w:pStyle w:val="NormalIndented"/>
      </w:pPr>
      <w:r w:rsidRPr="00121095">
        <w:t>As results are generated by the Lab, they are all sent to the archive. In addition, the Lab has a list of all subscription requests (such as the message, above).  For each message, it checks the query filters associated with the subscription against the message being considered. If the message matches the query, it is sent to the recipient.</w:t>
      </w:r>
    </w:p>
    <w:p w14:paraId="54985B64" w14:textId="77777777" w:rsidR="00E921A2" w:rsidRPr="00121095" w:rsidRDefault="00E921A2">
      <w:pPr>
        <w:pStyle w:val="NormalIndented"/>
      </w:pPr>
      <w:r w:rsidRPr="00121095">
        <w:t>For example, a hit on patient 4567 would result in the message:</w:t>
      </w:r>
    </w:p>
    <w:p w14:paraId="73F6DBF3" w14:textId="77777777" w:rsidR="00E921A2" w:rsidRPr="00121095" w:rsidRDefault="00E921A2">
      <w:pPr>
        <w:pStyle w:val="Example"/>
        <w:rPr>
          <w:noProof w:val="0"/>
        </w:rPr>
      </w:pPr>
      <w:r w:rsidRPr="00121095">
        <w:rPr>
          <w:noProof w:val="0"/>
        </w:rPr>
        <w:t>MSH|^~\&amp;|PS^LAB||CPR|COMWEST||||ORU^R01^ORU_R01|4409|P|2.</w:t>
      </w:r>
      <w:r>
        <w:rPr>
          <w:noProof w:val="0"/>
        </w:rPr>
        <w:t>8</w:t>
      </w:r>
      <w:r w:rsidRPr="00121095">
        <w:rPr>
          <w:noProof w:val="0"/>
        </w:rPr>
        <w:t>|</w:t>
      </w:r>
    </w:p>
    <w:p w14:paraId="6060E433" w14:textId="77777777" w:rsidR="00E921A2" w:rsidRPr="00121095" w:rsidRDefault="00E921A2">
      <w:pPr>
        <w:pStyle w:val="Example"/>
        <w:rPr>
          <w:noProof w:val="0"/>
        </w:rPr>
      </w:pPr>
      <w:r w:rsidRPr="00121095">
        <w:rPr>
          <w:noProof w:val="0"/>
        </w:rPr>
        <w:t>PID|||4567^^^MPI^MR|....</w:t>
      </w:r>
    </w:p>
    <w:p w14:paraId="001F5A2A" w14:textId="77777777" w:rsidR="00E921A2" w:rsidRPr="00121095" w:rsidRDefault="00E921A2">
      <w:pPr>
        <w:pStyle w:val="Example"/>
        <w:rPr>
          <w:noProof w:val="0"/>
        </w:rPr>
      </w:pPr>
      <w:r w:rsidRPr="00121095">
        <w:rPr>
          <w:noProof w:val="0"/>
        </w:rPr>
        <w:t>OBR|....</w:t>
      </w:r>
    </w:p>
    <w:p w14:paraId="4DD2A45F" w14:textId="77777777" w:rsidR="00E921A2" w:rsidRPr="00121095" w:rsidRDefault="00E921A2">
      <w:pPr>
        <w:pStyle w:val="Example"/>
        <w:rPr>
          <w:noProof w:val="0"/>
        </w:rPr>
      </w:pPr>
      <w:r w:rsidRPr="00121095">
        <w:rPr>
          <w:noProof w:val="0"/>
        </w:rPr>
        <w:t>OBX|...</w:t>
      </w:r>
    </w:p>
    <w:p w14:paraId="24F8A350" w14:textId="77777777" w:rsidR="00E921A2" w:rsidRPr="00121095" w:rsidRDefault="00E921A2">
      <w:pPr>
        <w:pStyle w:val="Note"/>
      </w:pPr>
      <w:r w:rsidRPr="00121095">
        <w:rPr>
          <w:b/>
        </w:rPr>
        <w:t>Note:</w:t>
      </w:r>
      <w:r w:rsidRPr="00121095">
        <w:t xml:space="preserve">  The result message has message type ORU^R01^ORU_R01 (as specified by the Query Profile).</w:t>
      </w:r>
    </w:p>
    <w:p w14:paraId="719DEAE8" w14:textId="06667A04" w:rsidR="00E921A2" w:rsidRPr="00121095" w:rsidRDefault="002044FB" w:rsidP="002044FB">
      <w:pPr>
        <w:pStyle w:val="Heading3"/>
        <w:numPr>
          <w:ilvl w:val="0"/>
          <w:numId w:val="0"/>
        </w:numPr>
        <w:tabs>
          <w:tab w:val="left" w:pos="1440"/>
        </w:tabs>
      </w:pPr>
      <w:bookmarkStart w:id="640" w:name="_Toc495483618"/>
      <w:bookmarkStart w:id="641" w:name="_Toc24273842"/>
      <w:bookmarkStart w:id="642" w:name="_Toc41281002"/>
      <w:bookmarkStart w:id="643" w:name="_Toc43004364"/>
      <w:bookmarkStart w:id="644" w:name="_Toc28957725"/>
      <w:r w:rsidRPr="00121095">
        <w:t>5.7.5</w:t>
      </w:r>
      <w:r w:rsidRPr="00121095">
        <w:tab/>
      </w:r>
      <w:r w:rsidR="00E921A2" w:rsidRPr="00121095">
        <w:t>Canceling a subscription</w:t>
      </w:r>
      <w:bookmarkEnd w:id="640"/>
      <w:bookmarkEnd w:id="641"/>
      <w:bookmarkEnd w:id="642"/>
      <w:bookmarkEnd w:id="643"/>
      <w:bookmarkEnd w:id="644"/>
      <w:r w:rsidR="00BF2FE6" w:rsidRPr="00121095">
        <w:fldChar w:fldCharType="begin"/>
      </w:r>
      <w:r w:rsidR="00E921A2" w:rsidRPr="00121095">
        <w:instrText xml:space="preserve"> XE "Canceling a subscription" </w:instrText>
      </w:r>
      <w:r w:rsidR="00BF2FE6" w:rsidRPr="00121095">
        <w:fldChar w:fldCharType="end"/>
      </w:r>
    </w:p>
    <w:p w14:paraId="5249C4FC" w14:textId="3BD693F7" w:rsidR="00E921A2" w:rsidRPr="00121095" w:rsidRDefault="00E921A2">
      <w:pPr>
        <w:pStyle w:val="NormalIndented"/>
      </w:pPr>
      <w:r w:rsidRPr="00121095">
        <w:t xml:space="preserve">Canceling a subscription is analogous to canceling a query. See sections </w:t>
      </w:r>
      <w:r w:rsidR="002503D5">
        <w:fldChar w:fldCharType="begin"/>
      </w:r>
      <w:r w:rsidR="002503D5">
        <w:instrText xml:space="preserve"> REF _Ref465670010 \r \h  \* MERGEFORMAT </w:instrText>
      </w:r>
      <w:r w:rsidR="002503D5">
        <w:fldChar w:fldCharType="separate"/>
      </w:r>
      <w:r w:rsidR="00C244BF">
        <w:t>5.4.6</w:t>
      </w:r>
      <w:r w:rsidR="002503D5">
        <w:fldChar w:fldCharType="end"/>
      </w:r>
      <w:r w:rsidRPr="00121095">
        <w:t xml:space="preserve"> and </w:t>
      </w:r>
      <w:r w:rsidR="002503D5">
        <w:fldChar w:fldCharType="begin"/>
      </w:r>
      <w:r w:rsidR="002503D5">
        <w:instrText xml:space="preserve"> REF _Ref465673105 \r \h  \* MERGEFORMAT </w:instrText>
      </w:r>
      <w:r w:rsidR="002503D5">
        <w:fldChar w:fldCharType="separate"/>
      </w:r>
      <w:r w:rsidR="00C244BF">
        <w:t>0</w:t>
      </w:r>
      <w:r w:rsidR="002503D5">
        <w:fldChar w:fldCharType="end"/>
      </w:r>
      <w:r w:rsidRPr="00121095">
        <w:t>.</w:t>
      </w:r>
    </w:p>
    <w:p w14:paraId="7316D761" w14:textId="77777777" w:rsidR="00E921A2" w:rsidRPr="00121095" w:rsidRDefault="00E921A2">
      <w:pPr>
        <w:pStyle w:val="NormalIndented"/>
      </w:pPr>
      <w:r w:rsidRPr="00121095">
        <w:t>The template would be as follows:</w:t>
      </w:r>
    </w:p>
    <w:p w14:paraId="4E518A4A" w14:textId="77777777" w:rsidR="00E921A2" w:rsidRPr="00121095" w:rsidRDefault="00E921A2">
      <w:pPr>
        <w:pStyle w:val="Example"/>
        <w:rPr>
          <w:noProof w:val="0"/>
        </w:rPr>
      </w:pPr>
      <w:r w:rsidRPr="00121095">
        <w:rPr>
          <w:noProof w:val="0"/>
        </w:rPr>
        <w:t>MSH|^~\&amp;|||||||QSX^Jnn^QSX_J01|</w:t>
      </w:r>
    </w:p>
    <w:p w14:paraId="29332202" w14:textId="77777777" w:rsidR="00E921A2" w:rsidRPr="00121095" w:rsidRDefault="00E921A2">
      <w:pPr>
        <w:pStyle w:val="Example"/>
        <w:rPr>
          <w:noProof w:val="0"/>
        </w:rPr>
      </w:pPr>
      <w:r w:rsidRPr="00121095">
        <w:rPr>
          <w:noProof w:val="0"/>
        </w:rPr>
        <w:t>QID...</w:t>
      </w:r>
    </w:p>
    <w:p w14:paraId="29AC7A80" w14:textId="77777777" w:rsidR="00E921A2" w:rsidRPr="00121095" w:rsidRDefault="00E921A2">
      <w:pPr>
        <w:pStyle w:val="NormalIndented"/>
      </w:pPr>
      <w:r w:rsidRPr="00121095">
        <w:t>To cancel the subscription cited in the previous section, CommunityWest would send a cancel message with event code J99:</w:t>
      </w:r>
    </w:p>
    <w:p w14:paraId="58E436D2" w14:textId="77777777" w:rsidR="00E921A2" w:rsidRPr="00121095" w:rsidRDefault="00E921A2">
      <w:pPr>
        <w:pStyle w:val="Example"/>
        <w:rPr>
          <w:noProof w:val="0"/>
        </w:rPr>
      </w:pPr>
      <w:r w:rsidRPr="00121095">
        <w:rPr>
          <w:noProof w:val="0"/>
        </w:rPr>
        <w:t>MSH|^~\&amp;|CPR|COMWEST|PS^LAB||||QSX^J99^QSX_J01|</w:t>
      </w:r>
    </w:p>
    <w:p w14:paraId="46180A94" w14:textId="77777777" w:rsidR="00E921A2" w:rsidRPr="00121095" w:rsidRDefault="00E921A2">
      <w:pPr>
        <w:pStyle w:val="Example"/>
        <w:rPr>
          <w:noProof w:val="0"/>
        </w:rPr>
      </w:pPr>
      <w:r w:rsidRPr="00121095">
        <w:rPr>
          <w:noProof w:val="0"/>
        </w:rPr>
        <w:t>QID|Q0044|Q99^ORU_Subscription^HL70003|</w:t>
      </w:r>
    </w:p>
    <w:p w14:paraId="235AA603" w14:textId="377108AC" w:rsidR="00E921A2" w:rsidRPr="00121095" w:rsidRDefault="002044FB" w:rsidP="002044FB">
      <w:pPr>
        <w:pStyle w:val="Heading2"/>
        <w:numPr>
          <w:ilvl w:val="0"/>
          <w:numId w:val="0"/>
        </w:numPr>
        <w:tabs>
          <w:tab w:val="left" w:pos="1080"/>
        </w:tabs>
      </w:pPr>
      <w:bookmarkStart w:id="645" w:name="_Hlt490990091"/>
      <w:bookmarkStart w:id="646" w:name="_Ref465144262"/>
      <w:bookmarkStart w:id="647" w:name="_Toc495483619"/>
      <w:bookmarkStart w:id="648" w:name="_Toc24273843"/>
      <w:bookmarkStart w:id="649" w:name="_Toc41281003"/>
      <w:bookmarkStart w:id="650" w:name="_Toc43004365"/>
      <w:bookmarkStart w:id="651" w:name="_Toc28957726"/>
      <w:bookmarkEnd w:id="645"/>
      <w:r w:rsidRPr="00121095">
        <w:t>5.8</w:t>
      </w:r>
      <w:r w:rsidRPr="00121095">
        <w:tab/>
      </w:r>
      <w:r w:rsidR="00E921A2" w:rsidRPr="00121095">
        <w:t>QUERY IMPLEMENTATION CONSIDERATIONS</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646"/>
      <w:bookmarkEnd w:id="647"/>
      <w:bookmarkEnd w:id="648"/>
      <w:bookmarkEnd w:id="649"/>
      <w:bookmarkEnd w:id="650"/>
      <w:bookmarkEnd w:id="651"/>
      <w:r w:rsidR="00BF2FE6" w:rsidRPr="00121095">
        <w:fldChar w:fldCharType="begin"/>
      </w:r>
      <w:r w:rsidR="00E921A2" w:rsidRPr="00121095">
        <w:instrText xml:space="preserve"> XE "QUERY IMPLEMENTATION CONSIDERATIONS" </w:instrText>
      </w:r>
      <w:r w:rsidR="00BF2FE6" w:rsidRPr="00121095">
        <w:fldChar w:fldCharType="end"/>
      </w:r>
    </w:p>
    <w:p w14:paraId="679F7730" w14:textId="24FED42A" w:rsidR="00E921A2" w:rsidRPr="00121095" w:rsidRDefault="00BF2FE6">
      <w:r w:rsidRPr="00121095">
        <w:fldChar w:fldCharType="begin"/>
      </w:r>
      <w:r w:rsidR="00E921A2" w:rsidRPr="00121095">
        <w:instrText xml:space="preserve"> XE "Queries:message implementation considerations" </w:instrText>
      </w:r>
      <w:r w:rsidRPr="00121095">
        <w:fldChar w:fldCharType="end"/>
      </w:r>
      <w:r w:rsidR="00E921A2" w:rsidRPr="00121095">
        <w:t xml:space="preserve"> Implementation issues are discussed in section </w:t>
      </w:r>
      <w:r>
        <w:fldChar w:fldCharType="begin"/>
      </w:r>
      <w:r w:rsidR="00E921A2">
        <w:instrText xml:space="preserve"> REF _Ref370218721 \r \h </w:instrText>
      </w:r>
      <w:r>
        <w:fldChar w:fldCharType="separate"/>
      </w:r>
      <w:r w:rsidR="00C244BF">
        <w:t>5.2</w:t>
      </w:r>
      <w:r>
        <w:fldChar w:fldCharType="end"/>
      </w:r>
      <w:r w:rsidR="00E921A2" w:rsidRPr="00121095">
        <w:t>.</w:t>
      </w:r>
    </w:p>
    <w:p w14:paraId="6BAC4BD2" w14:textId="15F137B6" w:rsidR="00E921A2" w:rsidRPr="00121095" w:rsidRDefault="002044FB" w:rsidP="002044FB">
      <w:pPr>
        <w:pStyle w:val="Heading2"/>
        <w:numPr>
          <w:ilvl w:val="0"/>
          <w:numId w:val="0"/>
        </w:numPr>
        <w:tabs>
          <w:tab w:val="left" w:pos="1080"/>
        </w:tabs>
      </w:pPr>
      <w:bookmarkStart w:id="652" w:name="_Ref465144267"/>
      <w:bookmarkStart w:id="653" w:name="_Toc495483620"/>
      <w:bookmarkStart w:id="654" w:name="_Toc24273844"/>
      <w:bookmarkStart w:id="655" w:name="_Toc41281004"/>
      <w:bookmarkStart w:id="656" w:name="_Toc43004366"/>
      <w:bookmarkStart w:id="657" w:name="_Ref175037415"/>
      <w:bookmarkStart w:id="658" w:name="_Toc28957727"/>
      <w:bookmarkStart w:id="659" w:name="_Toc348257251"/>
      <w:bookmarkStart w:id="660" w:name="_Toc348257587"/>
      <w:bookmarkStart w:id="661" w:name="_Toc348263209"/>
      <w:bookmarkStart w:id="662" w:name="_Toc348336538"/>
      <w:bookmarkStart w:id="663" w:name="_Toc348770026"/>
      <w:bookmarkStart w:id="664" w:name="_Toc348856168"/>
      <w:bookmarkStart w:id="665" w:name="_Toc348866589"/>
      <w:bookmarkStart w:id="666" w:name="_Toc348947819"/>
      <w:bookmarkStart w:id="667" w:name="_Toc349735400"/>
      <w:bookmarkStart w:id="668" w:name="_Toc349735843"/>
      <w:bookmarkStart w:id="669" w:name="_Toc349735997"/>
      <w:bookmarkStart w:id="670" w:name="_Toc349803729"/>
      <w:bookmarkStart w:id="671" w:name="_Toc359236062"/>
      <w:bookmarkStart w:id="672" w:name="_Toc348257263"/>
      <w:bookmarkStart w:id="673" w:name="_Toc348257599"/>
      <w:bookmarkStart w:id="674" w:name="_Toc348263221"/>
      <w:bookmarkStart w:id="675" w:name="_Toc348336550"/>
      <w:bookmarkStart w:id="676" w:name="_Toc348770038"/>
      <w:bookmarkStart w:id="677" w:name="_Toc348856180"/>
      <w:bookmarkStart w:id="678" w:name="_Toc348866601"/>
      <w:bookmarkStart w:id="679" w:name="_Toc348947831"/>
      <w:bookmarkStart w:id="680" w:name="_Toc349735412"/>
      <w:bookmarkStart w:id="681" w:name="_Toc349735855"/>
      <w:bookmarkStart w:id="682" w:name="_Toc349736009"/>
      <w:bookmarkStart w:id="683" w:name="_Toc349803741"/>
      <w:bookmarkStart w:id="684" w:name="_Toc359236079"/>
      <w:r w:rsidRPr="00121095">
        <w:t>5.9</w:t>
      </w:r>
      <w:r w:rsidRPr="00121095">
        <w:tab/>
      </w:r>
      <w:r w:rsidR="00E921A2" w:rsidRPr="00121095">
        <w:t>Q</w:t>
      </w:r>
      <w:bookmarkEnd w:id="652"/>
      <w:r w:rsidR="00E921A2" w:rsidRPr="00121095">
        <w:t>UERY/RESPONSE MESSAGE EXAMPLES</w:t>
      </w:r>
      <w:bookmarkEnd w:id="653"/>
      <w:bookmarkEnd w:id="654"/>
      <w:bookmarkEnd w:id="655"/>
      <w:bookmarkEnd w:id="656"/>
      <w:bookmarkEnd w:id="657"/>
      <w:bookmarkEnd w:id="658"/>
      <w:r w:rsidR="00BF2FE6" w:rsidRPr="00121095">
        <w:fldChar w:fldCharType="begin"/>
      </w:r>
      <w:r w:rsidR="00E921A2" w:rsidRPr="00121095">
        <w:instrText xml:space="preserve"> XE "QUERY/RESPONSE MESSAGE EXAMPLES" </w:instrText>
      </w:r>
      <w:r w:rsidR="00BF2FE6" w:rsidRPr="00121095">
        <w:fldChar w:fldCharType="end"/>
      </w:r>
    </w:p>
    <w:p w14:paraId="4BE599E5" w14:textId="6DDEC324" w:rsidR="00E921A2" w:rsidRPr="00121095" w:rsidRDefault="002044FB" w:rsidP="002044FB">
      <w:pPr>
        <w:pStyle w:val="Heading3"/>
        <w:numPr>
          <w:ilvl w:val="0"/>
          <w:numId w:val="0"/>
        </w:numPr>
        <w:tabs>
          <w:tab w:val="left" w:pos="1440"/>
        </w:tabs>
      </w:pPr>
      <w:bookmarkStart w:id="685" w:name="_Toc495483621"/>
      <w:bookmarkStart w:id="686" w:name="_Toc24273845"/>
      <w:bookmarkStart w:id="687" w:name="_Toc41281005"/>
      <w:bookmarkStart w:id="688" w:name="_Toc43004367"/>
      <w:bookmarkStart w:id="689" w:name="_Toc28957728"/>
      <w:r w:rsidRPr="00121095">
        <w:t>5.9.1</w:t>
      </w:r>
      <w:r w:rsidRPr="00121095">
        <w:tab/>
      </w:r>
      <w:r w:rsidR="00E921A2" w:rsidRPr="00121095">
        <w:t>Query by parameter (QBP) / segment pattern response (RSP)</w:t>
      </w:r>
      <w:bookmarkEnd w:id="685"/>
      <w:bookmarkEnd w:id="686"/>
      <w:bookmarkEnd w:id="687"/>
      <w:bookmarkEnd w:id="688"/>
      <w:bookmarkEnd w:id="689"/>
      <w:r w:rsidR="00E921A2" w:rsidRPr="00121095">
        <w:t xml:space="preserve"> </w:t>
      </w:r>
    </w:p>
    <w:p w14:paraId="424DC187" w14:textId="68B7CA74" w:rsidR="00E921A2" w:rsidRPr="00121095" w:rsidRDefault="002044FB" w:rsidP="002044FB">
      <w:pPr>
        <w:pStyle w:val="Heading4"/>
        <w:numPr>
          <w:ilvl w:val="0"/>
          <w:numId w:val="0"/>
        </w:numPr>
        <w:tabs>
          <w:tab w:val="left" w:pos="2160"/>
        </w:tabs>
        <w:rPr>
          <w:vanish/>
        </w:rPr>
      </w:pPr>
      <w:bookmarkStart w:id="690" w:name="_Ref465677733"/>
      <w:r w:rsidRPr="00121095">
        <w:rPr>
          <w:vanish/>
        </w:rPr>
        <w:t>5.9.1.0</w:t>
      </w:r>
      <w:r w:rsidRPr="00121095">
        <w:rPr>
          <w:vanish/>
        </w:rPr>
        <w:tab/>
      </w:r>
      <w:r w:rsidR="00E921A2" w:rsidRPr="00121095">
        <w:rPr>
          <w:vanish/>
        </w:rPr>
        <w:t>hiddentext</w:t>
      </w:r>
      <w:bookmarkStart w:id="691" w:name="_Toc1829111"/>
      <w:bookmarkStart w:id="692" w:name="_Toc24273846"/>
      <w:bookmarkEnd w:id="691"/>
      <w:bookmarkEnd w:id="692"/>
    </w:p>
    <w:p w14:paraId="3C0641FE" w14:textId="616B3407" w:rsidR="00E921A2" w:rsidRPr="00121095" w:rsidRDefault="002044FB" w:rsidP="002044FB">
      <w:pPr>
        <w:pStyle w:val="Heading4"/>
        <w:numPr>
          <w:ilvl w:val="0"/>
          <w:numId w:val="0"/>
        </w:numPr>
        <w:tabs>
          <w:tab w:val="left" w:pos="2160"/>
        </w:tabs>
      </w:pPr>
      <w:bookmarkStart w:id="693" w:name="_Ref486224800"/>
      <w:bookmarkStart w:id="694" w:name="_Toc495483622"/>
      <w:bookmarkStart w:id="695" w:name="_Toc24273847"/>
      <w:r w:rsidRPr="00121095">
        <w:t>5.9.1.1</w:t>
      </w:r>
      <w:r w:rsidRPr="00121095">
        <w:tab/>
      </w:r>
      <w:r w:rsidR="00E921A2" w:rsidRPr="00121095">
        <w:t xml:space="preserve">Proposed dispense history example and </w:t>
      </w:r>
      <w:bookmarkEnd w:id="690"/>
      <w:bookmarkEnd w:id="693"/>
      <w:bookmarkEnd w:id="694"/>
      <w:bookmarkEnd w:id="695"/>
      <w:r w:rsidR="00E921A2" w:rsidRPr="00121095">
        <w:t>Query Profile</w:t>
      </w:r>
    </w:p>
    <w:p w14:paraId="571E80F8" w14:textId="77777777" w:rsidR="00E921A2" w:rsidRPr="00121095" w:rsidRDefault="00E921A2">
      <w:pPr>
        <w:pStyle w:val="NormalIndented"/>
      </w:pPr>
      <w:r w:rsidRPr="00121095">
        <w:t>Example:  The user wishes to know all the medications dispensed for the patient whose medical record number is "555444222111" for the period beginning 5/31/98 and ending 5/31/99.  The following QBP message is generated:</w:t>
      </w:r>
    </w:p>
    <w:p w14:paraId="48467FD0" w14:textId="77777777" w:rsidR="00E921A2" w:rsidRPr="00121095" w:rsidRDefault="00E921A2">
      <w:pPr>
        <w:pStyle w:val="Example"/>
        <w:rPr>
          <w:noProof w:val="0"/>
        </w:rPr>
      </w:pPr>
      <w:r w:rsidRPr="00121095">
        <w:rPr>
          <w:noProof w:val="0"/>
        </w:rPr>
        <w:t>MSH|^~\&amp;|PCR|Gen Hosp|PIMS||199811201400-0800||QBP^Z81^QBP_Q11|ACK9901|P|2.</w:t>
      </w:r>
      <w:r>
        <w:rPr>
          <w:noProof w:val="0"/>
        </w:rPr>
        <w:t>8</w:t>
      </w:r>
      <w:r w:rsidRPr="00121095">
        <w:rPr>
          <w:noProof w:val="0"/>
        </w:rPr>
        <w:t>||||||||</w:t>
      </w:r>
    </w:p>
    <w:p w14:paraId="53A2209C" w14:textId="77777777" w:rsidR="00E921A2" w:rsidRPr="00121095" w:rsidRDefault="00E921A2">
      <w:pPr>
        <w:pStyle w:val="Example"/>
        <w:rPr>
          <w:noProof w:val="0"/>
        </w:rPr>
      </w:pPr>
      <w:r w:rsidRPr="00121095">
        <w:rPr>
          <w:noProof w:val="0"/>
        </w:rPr>
        <w:t>QPD|Z81^Dispense History^HL7nnnn|Q001|555444222111^^^MPI^MR||19980531|19990531|</w:t>
      </w:r>
    </w:p>
    <w:p w14:paraId="0DC9D68B" w14:textId="77777777" w:rsidR="00E921A2" w:rsidRPr="00121095" w:rsidRDefault="00E921A2">
      <w:pPr>
        <w:pStyle w:val="Example"/>
        <w:rPr>
          <w:noProof w:val="0"/>
        </w:rPr>
      </w:pPr>
      <w:r w:rsidRPr="00121095">
        <w:rPr>
          <w:noProof w:val="0"/>
        </w:rPr>
        <w:t>RCP|I|999^RD|</w:t>
      </w:r>
    </w:p>
    <w:p w14:paraId="13384C1E"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5/31/99and returns the following RSP message:</w:t>
      </w:r>
    </w:p>
    <w:p w14:paraId="71CCE885" w14:textId="77777777" w:rsidR="00E921A2" w:rsidRPr="00121095" w:rsidRDefault="00E921A2">
      <w:pPr>
        <w:pStyle w:val="Example"/>
        <w:rPr>
          <w:noProof w:val="0"/>
        </w:rPr>
      </w:pPr>
      <w:r w:rsidRPr="00121095">
        <w:rPr>
          <w:noProof w:val="0"/>
        </w:rPr>
        <w:t>MSH|^~\&amp;|PIMS|Gen hosp|PCR||199811201400-0800||RSP^Z82^RSP_Z82|8858|P|2.</w:t>
      </w:r>
      <w:r>
        <w:rPr>
          <w:noProof w:val="0"/>
        </w:rPr>
        <w:t>8</w:t>
      </w:r>
      <w:r w:rsidRPr="00121095">
        <w:rPr>
          <w:noProof w:val="0"/>
        </w:rPr>
        <w:t>||||||||</w:t>
      </w:r>
    </w:p>
    <w:p w14:paraId="5D013D69" w14:textId="77777777" w:rsidR="00E921A2" w:rsidRPr="00121095" w:rsidRDefault="00E921A2">
      <w:pPr>
        <w:pStyle w:val="Example"/>
        <w:rPr>
          <w:noProof w:val="0"/>
        </w:rPr>
      </w:pPr>
      <w:r w:rsidRPr="00121095">
        <w:rPr>
          <w:noProof w:val="0"/>
        </w:rPr>
        <w:t>MSA|AA|ACK9901|</w:t>
      </w:r>
    </w:p>
    <w:p w14:paraId="139DD22B" w14:textId="77777777" w:rsidR="00E921A2" w:rsidRPr="00121095" w:rsidRDefault="00E921A2">
      <w:pPr>
        <w:pStyle w:val="Example"/>
        <w:rPr>
          <w:noProof w:val="0"/>
        </w:rPr>
      </w:pPr>
      <w:r w:rsidRPr="00121095">
        <w:rPr>
          <w:noProof w:val="0"/>
        </w:rPr>
        <w:t>QAK|Q001|OK|Z81^Dispense History^HL7nnnn|4|</w:t>
      </w:r>
    </w:p>
    <w:p w14:paraId="28947A1D" w14:textId="77777777" w:rsidR="00E921A2" w:rsidRPr="00121095" w:rsidRDefault="00E921A2">
      <w:pPr>
        <w:pStyle w:val="Example"/>
        <w:rPr>
          <w:noProof w:val="0"/>
        </w:rPr>
      </w:pPr>
      <w:r w:rsidRPr="00121095">
        <w:rPr>
          <w:noProof w:val="0"/>
        </w:rPr>
        <w:t>QPD|Z81^Dispense History^HL7nnnn|Q001|555444222111^^^MPI^MR||19980531|19990531|</w:t>
      </w:r>
    </w:p>
    <w:p w14:paraId="631D70BE" w14:textId="77777777" w:rsidR="00E921A2" w:rsidRPr="00121095" w:rsidRDefault="00E921A2">
      <w:pPr>
        <w:pStyle w:val="Example"/>
        <w:rPr>
          <w:noProof w:val="0"/>
        </w:rPr>
      </w:pPr>
      <w:r w:rsidRPr="00121095">
        <w:rPr>
          <w:noProof w:val="0"/>
        </w:rPr>
        <w:t>PID|||555444222111^^^MPI^MR||Everyman^Adam||19600614|M||C|2101 Webster # 106^^Oakland^CA^94612||^^^^^510^6271111|^^^^^510^6277654|||||343132266|||N|||||||||</w:t>
      </w:r>
    </w:p>
    <w:p w14:paraId="7B7B0A6D" w14:textId="77777777" w:rsidR="00E921A2" w:rsidRPr="00121095" w:rsidRDefault="00E921A2">
      <w:pPr>
        <w:pStyle w:val="Example"/>
        <w:rPr>
          <w:noProof w:val="0"/>
        </w:rPr>
      </w:pPr>
      <w:r w:rsidRPr="00121095">
        <w:rPr>
          <w:noProof w:val="0"/>
        </w:rPr>
        <w:t>ORC|RE||89968665||||||199805121345-0700|||77^Hippocrates^Harold^H^III^DR^MD||^^^^^510^ 2673600||||||</w:t>
      </w:r>
    </w:p>
    <w:p w14:paraId="3A4BFCE5" w14:textId="77777777" w:rsidR="00E921A2" w:rsidRPr="00121095" w:rsidRDefault="00E921A2">
      <w:pPr>
        <w:pStyle w:val="Example"/>
        <w:rPr>
          <w:noProof w:val="0"/>
        </w:rPr>
      </w:pPr>
      <w:r w:rsidRPr="00121095">
        <w:rPr>
          <w:noProof w:val="0"/>
        </w:rPr>
        <w:t>RXE|1^BID^^19980529|00378112001^Verapamil Hydrochloride 120 mg TAB^NDC |120||mgm||||||||||||||||||||||||||</w:t>
      </w:r>
    </w:p>
    <w:p w14:paraId="1031BC6E" w14:textId="77777777" w:rsidR="00E921A2" w:rsidRPr="00121095" w:rsidRDefault="00E921A2">
      <w:pPr>
        <w:pStyle w:val="Example"/>
        <w:rPr>
          <w:noProof w:val="0"/>
        </w:rPr>
      </w:pPr>
      <w:r w:rsidRPr="00121095">
        <w:rPr>
          <w:noProof w:val="0"/>
        </w:rPr>
        <w:t>RXD|1|00378112001^Verapamil Hydrochloride 120 mg TAB^NDC |199805291115-0700|100|||1331665|3|||||||||||||||||</w:t>
      </w:r>
    </w:p>
    <w:p w14:paraId="5F167644" w14:textId="77777777" w:rsidR="00E921A2" w:rsidRPr="00121095" w:rsidRDefault="00E921A2">
      <w:pPr>
        <w:pStyle w:val="Example"/>
        <w:rPr>
          <w:noProof w:val="0"/>
        </w:rPr>
      </w:pPr>
      <w:r w:rsidRPr="00121095">
        <w:rPr>
          <w:noProof w:val="0"/>
        </w:rPr>
        <w:t>RXR|PO||||</w:t>
      </w:r>
    </w:p>
    <w:p w14:paraId="7BC3F248" w14:textId="77777777" w:rsidR="00E921A2" w:rsidRPr="00121095" w:rsidRDefault="00E921A2">
      <w:pPr>
        <w:pStyle w:val="Example"/>
        <w:rPr>
          <w:noProof w:val="0"/>
        </w:rPr>
      </w:pPr>
      <w:r w:rsidRPr="00121095">
        <w:rPr>
          <w:noProof w:val="0"/>
        </w:rPr>
        <w:t>ORC|RE||89968665||||||199805291030-0700|||77^Hippocrates^Harold^H^III^DR^MD||^^^^^510^ 2673600||||||</w:t>
      </w:r>
    </w:p>
    <w:p w14:paraId="27329D5B" w14:textId="77777777" w:rsidR="00E921A2" w:rsidRPr="00121095" w:rsidRDefault="00E921A2">
      <w:pPr>
        <w:pStyle w:val="Example"/>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14:paraId="5BCB86CC" w14:textId="77777777" w:rsidR="00E921A2" w:rsidRPr="00121095" w:rsidRDefault="00E921A2">
      <w:pPr>
        <w:pStyle w:val="Example"/>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14:paraId="29FF18AD" w14:textId="77777777" w:rsidR="00E921A2" w:rsidRPr="00121095" w:rsidRDefault="00E921A2">
      <w:pPr>
        <w:pStyle w:val="Example"/>
        <w:rPr>
          <w:noProof w:val="0"/>
        </w:rPr>
      </w:pPr>
      <w:r w:rsidRPr="00121095">
        <w:rPr>
          <w:noProof w:val="0"/>
        </w:rPr>
        <w:t>RXR|PO||||</w:t>
      </w:r>
    </w:p>
    <w:p w14:paraId="3A627326"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TABS^NDC|199809221415-0700|10|||235134037|5|AS DIRECTED||||||||||||</w:t>
      </w:r>
    </w:p>
    <w:p w14:paraId="6DE84B86" w14:textId="77777777" w:rsidR="00E921A2" w:rsidRPr="00121095" w:rsidRDefault="00E921A2">
      <w:pPr>
        <w:pStyle w:val="Example"/>
        <w:rPr>
          <w:noProof w:val="0"/>
        </w:rPr>
      </w:pPr>
      <w:r w:rsidRPr="00121095">
        <w:rPr>
          <w:noProof w:val="0"/>
        </w:rPr>
        <w:t>RXR|PO||||</w:t>
      </w:r>
    </w:p>
    <w:p w14:paraId="03A641E7" w14:textId="77777777" w:rsidR="00E921A2" w:rsidRPr="00121095" w:rsidRDefault="00E921A2">
      <w:pPr>
        <w:pStyle w:val="Example"/>
        <w:rPr>
          <w:noProof w:val="0"/>
        </w:rPr>
      </w:pPr>
      <w:r w:rsidRPr="00121095">
        <w:rPr>
          <w:noProof w:val="0"/>
        </w:rPr>
        <w:t>ORC|RE||235134030||||||199810121030-0700|||77^Hippocrates^Harold^H^III^DR^MD||^^^^^555^555-5001||||||</w:t>
      </w:r>
    </w:p>
    <w:p w14:paraId="1C3AF5E4" w14:textId="77777777" w:rsidR="00E921A2" w:rsidRPr="00121095" w:rsidRDefault="00E921A2">
      <w:pPr>
        <w:pStyle w:val="Example"/>
        <w:rPr>
          <w:noProof w:val="0"/>
        </w:rPr>
      </w:pPr>
      <w:r w:rsidRPr="00121095">
        <w:rPr>
          <w:noProof w:val="0"/>
        </w:rPr>
        <w:t>RXD|1|00054384163^THEOPHYLLINE 80MG/15ML SOLN^NDC|199810121145-0700|10|||235134030|5|AS DIRECTED||||||||||||</w:t>
      </w:r>
    </w:p>
    <w:p w14:paraId="1CF7DD6F" w14:textId="77777777" w:rsidR="00E921A2" w:rsidRPr="00121095" w:rsidRDefault="00E921A2">
      <w:pPr>
        <w:pStyle w:val="Example"/>
        <w:rPr>
          <w:noProof w:val="0"/>
        </w:rPr>
      </w:pPr>
      <w:r w:rsidRPr="00121095">
        <w:rPr>
          <w:noProof w:val="0"/>
        </w:rPr>
        <w:t>RXR|PO</w:t>
      </w:r>
    </w:p>
    <w:p w14:paraId="6BF6A83D" w14:textId="3C5D46A0" w:rsidR="00E921A2" w:rsidRPr="00121095" w:rsidRDefault="002044FB" w:rsidP="002044FB">
      <w:pPr>
        <w:pStyle w:val="Heading5"/>
        <w:numPr>
          <w:ilvl w:val="0"/>
          <w:numId w:val="0"/>
        </w:numPr>
        <w:tabs>
          <w:tab w:val="left" w:pos="2520"/>
        </w:tabs>
      </w:pPr>
      <w:bookmarkStart w:id="696" w:name="_Toc495483623"/>
      <w:r w:rsidRPr="00121095">
        <w:t>5.9.1.1.1</w:t>
      </w:r>
      <w:r w:rsidRPr="00121095">
        <w:tab/>
      </w:r>
      <w:r w:rsidR="00E921A2" w:rsidRPr="00121095">
        <w:t xml:space="preserve">Associated dispense history </w:t>
      </w:r>
      <w:bookmarkEnd w:id="696"/>
      <w:r w:rsidR="00E921A2" w:rsidRPr="00121095">
        <w:t>Query Profile</w:t>
      </w:r>
    </w:p>
    <w:p w14:paraId="70A11FD9"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9DD4F80" w14:textId="77777777" w:rsidTr="00E50DB9">
        <w:trPr>
          <w:tblHeader/>
        </w:trPr>
        <w:tc>
          <w:tcPr>
            <w:tcW w:w="2880" w:type="dxa"/>
            <w:tcBorders>
              <w:top w:val="double" w:sz="4" w:space="0" w:color="auto"/>
              <w:bottom w:val="single" w:sz="4" w:space="0" w:color="auto"/>
            </w:tcBorders>
            <w:shd w:val="clear" w:color="auto" w:fill="FFFFFF"/>
          </w:tcPr>
          <w:p w14:paraId="704FB30D" w14:textId="77777777" w:rsidR="00E921A2" w:rsidRPr="00121095" w:rsidRDefault="00E921A2">
            <w:pPr>
              <w:pStyle w:val="QryTableHeader"/>
              <w:rPr>
                <w:b w:val="0"/>
                <w:lang w:val="en-US"/>
              </w:rPr>
            </w:pPr>
            <w:r w:rsidRPr="00121095">
              <w:rPr>
                <w:lang w:val="en-US"/>
              </w:rPr>
              <w:t>Query Statement ID (Query ID=Z81):</w:t>
            </w:r>
          </w:p>
        </w:tc>
        <w:tc>
          <w:tcPr>
            <w:tcW w:w="4608" w:type="dxa"/>
            <w:tcBorders>
              <w:top w:val="double" w:sz="4" w:space="0" w:color="auto"/>
              <w:bottom w:val="single" w:sz="4" w:space="0" w:color="auto"/>
            </w:tcBorders>
            <w:shd w:val="clear" w:color="auto" w:fill="FFFFFF"/>
          </w:tcPr>
          <w:p w14:paraId="3C94F73A" w14:textId="77777777" w:rsidR="00E921A2" w:rsidRPr="00121095" w:rsidRDefault="00E921A2">
            <w:pPr>
              <w:pStyle w:val="QryTableID"/>
              <w:rPr>
                <w:lang w:val="en-US"/>
              </w:rPr>
            </w:pPr>
            <w:r w:rsidRPr="00121095">
              <w:rPr>
                <w:lang w:val="en-US"/>
              </w:rPr>
              <w:t>Z81</w:t>
            </w:r>
          </w:p>
        </w:tc>
      </w:tr>
      <w:tr w:rsidR="00E921A2" w:rsidRPr="00E921A2" w14:paraId="0750BB2F" w14:textId="77777777" w:rsidTr="00E50DB9">
        <w:tc>
          <w:tcPr>
            <w:tcW w:w="2880" w:type="dxa"/>
            <w:tcBorders>
              <w:top w:val="single" w:sz="4" w:space="0" w:color="auto"/>
              <w:bottom w:val="single" w:sz="4" w:space="0" w:color="auto"/>
            </w:tcBorders>
            <w:shd w:val="clear" w:color="auto" w:fill="FFFFFF"/>
          </w:tcPr>
          <w:p w14:paraId="7A3FBCC2"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A3967D1" w14:textId="77777777" w:rsidR="00E921A2" w:rsidRPr="00121095" w:rsidRDefault="00E921A2">
            <w:pPr>
              <w:pStyle w:val="QryTableType"/>
              <w:rPr>
                <w:lang w:val="en-US"/>
              </w:rPr>
            </w:pPr>
            <w:r w:rsidRPr="00121095">
              <w:rPr>
                <w:lang w:val="en-US"/>
              </w:rPr>
              <w:t>Query</w:t>
            </w:r>
          </w:p>
        </w:tc>
      </w:tr>
      <w:tr w:rsidR="00E921A2" w:rsidRPr="00E921A2" w14:paraId="153BF9DE" w14:textId="77777777" w:rsidTr="00E50DB9">
        <w:tc>
          <w:tcPr>
            <w:tcW w:w="2880" w:type="dxa"/>
            <w:tcBorders>
              <w:top w:val="single" w:sz="4" w:space="0" w:color="auto"/>
              <w:bottom w:val="single" w:sz="4" w:space="0" w:color="auto"/>
            </w:tcBorders>
            <w:shd w:val="clear" w:color="auto" w:fill="FFFFFF"/>
          </w:tcPr>
          <w:p w14:paraId="3F29B019"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D55877F" w14:textId="77777777" w:rsidR="00E921A2" w:rsidRPr="00121095" w:rsidRDefault="00E921A2">
            <w:pPr>
              <w:pStyle w:val="QryTableName"/>
              <w:rPr>
                <w:lang w:val="en-US"/>
              </w:rPr>
            </w:pPr>
            <w:r w:rsidRPr="00121095">
              <w:rPr>
                <w:lang w:val="en-US"/>
              </w:rPr>
              <w:t>Dispense History</w:t>
            </w:r>
          </w:p>
        </w:tc>
      </w:tr>
      <w:tr w:rsidR="00E921A2" w:rsidRPr="00E921A2" w14:paraId="52D00F5C" w14:textId="77777777" w:rsidTr="00E50DB9">
        <w:tc>
          <w:tcPr>
            <w:tcW w:w="2880" w:type="dxa"/>
            <w:tcBorders>
              <w:top w:val="single" w:sz="4" w:space="0" w:color="auto"/>
              <w:bottom w:val="single" w:sz="4" w:space="0" w:color="auto"/>
            </w:tcBorders>
            <w:shd w:val="clear" w:color="auto" w:fill="FFFFFF"/>
          </w:tcPr>
          <w:p w14:paraId="38ED6E40"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7AB545C" w14:textId="77777777" w:rsidR="00E921A2" w:rsidRPr="00121095" w:rsidRDefault="00E921A2">
            <w:pPr>
              <w:pStyle w:val="QryTableTriggerQuery"/>
              <w:rPr>
                <w:lang w:val="en-US"/>
              </w:rPr>
            </w:pPr>
            <w:r w:rsidRPr="00121095">
              <w:rPr>
                <w:lang w:val="en-US"/>
              </w:rPr>
              <w:t>QBP^Z81^QBP_Q11</w:t>
            </w:r>
          </w:p>
        </w:tc>
      </w:tr>
      <w:tr w:rsidR="00E921A2" w:rsidRPr="00E921A2" w14:paraId="770B6739" w14:textId="77777777" w:rsidTr="00E50DB9">
        <w:tc>
          <w:tcPr>
            <w:tcW w:w="2880" w:type="dxa"/>
            <w:tcBorders>
              <w:top w:val="single" w:sz="4" w:space="0" w:color="auto"/>
              <w:bottom w:val="single" w:sz="4" w:space="0" w:color="auto"/>
            </w:tcBorders>
            <w:shd w:val="clear" w:color="auto" w:fill="FFFFFF"/>
          </w:tcPr>
          <w:p w14:paraId="12EA104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387EE45C" w14:textId="77777777" w:rsidR="00E921A2" w:rsidRPr="00121095" w:rsidRDefault="00E921A2">
            <w:pPr>
              <w:pStyle w:val="QryTableMode"/>
              <w:rPr>
                <w:lang w:val="en-US"/>
              </w:rPr>
            </w:pPr>
            <w:r w:rsidRPr="00121095">
              <w:rPr>
                <w:lang w:val="en-US"/>
              </w:rPr>
              <w:t>Both</w:t>
            </w:r>
          </w:p>
        </w:tc>
      </w:tr>
      <w:tr w:rsidR="00E921A2" w:rsidRPr="00E921A2" w14:paraId="4D00DC84" w14:textId="77777777" w:rsidTr="00E50DB9">
        <w:tc>
          <w:tcPr>
            <w:tcW w:w="2880" w:type="dxa"/>
            <w:tcBorders>
              <w:top w:val="single" w:sz="4" w:space="0" w:color="auto"/>
              <w:bottom w:val="single" w:sz="4" w:space="0" w:color="auto"/>
            </w:tcBorders>
            <w:shd w:val="clear" w:color="auto" w:fill="FFFFFF"/>
          </w:tcPr>
          <w:p w14:paraId="0B83F2B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00222E0" w14:textId="77777777" w:rsidR="00E921A2" w:rsidRPr="00121095" w:rsidRDefault="00E921A2">
            <w:pPr>
              <w:pStyle w:val="QryTableResponseTrigger"/>
              <w:rPr>
                <w:lang w:val="en-US"/>
              </w:rPr>
            </w:pPr>
            <w:r w:rsidRPr="00121095">
              <w:rPr>
                <w:lang w:val="en-US"/>
              </w:rPr>
              <w:t>RSP^Z82^RSP_Z82</w:t>
            </w:r>
          </w:p>
        </w:tc>
      </w:tr>
      <w:tr w:rsidR="00E921A2" w:rsidRPr="00E921A2" w14:paraId="134E7CBD" w14:textId="77777777" w:rsidTr="00E50DB9">
        <w:tc>
          <w:tcPr>
            <w:tcW w:w="2880" w:type="dxa"/>
            <w:tcBorders>
              <w:top w:val="single" w:sz="4" w:space="0" w:color="auto"/>
              <w:bottom w:val="single" w:sz="4" w:space="0" w:color="auto"/>
            </w:tcBorders>
            <w:shd w:val="clear" w:color="auto" w:fill="FFFFFF"/>
          </w:tcPr>
          <w:p w14:paraId="3518986F"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B9CA40F"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20EB6AA8" w14:textId="77777777" w:rsidTr="00E50DB9">
        <w:tc>
          <w:tcPr>
            <w:tcW w:w="2880" w:type="dxa"/>
            <w:tcBorders>
              <w:top w:val="single" w:sz="4" w:space="0" w:color="auto"/>
              <w:bottom w:val="single" w:sz="4" w:space="0" w:color="auto"/>
            </w:tcBorders>
            <w:shd w:val="clear" w:color="auto" w:fill="FFFFFF"/>
          </w:tcPr>
          <w:p w14:paraId="4514155C"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2E8434D4"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6E39B062" w14:textId="77777777" w:rsidTr="00E50DB9">
        <w:trPr>
          <w:cantSplit/>
        </w:trPr>
        <w:tc>
          <w:tcPr>
            <w:tcW w:w="2880" w:type="dxa"/>
            <w:tcBorders>
              <w:top w:val="single" w:sz="4" w:space="0" w:color="auto"/>
              <w:bottom w:val="single" w:sz="4" w:space="0" w:color="auto"/>
            </w:tcBorders>
            <w:shd w:val="clear" w:color="auto" w:fill="FFFFFF"/>
          </w:tcPr>
          <w:p w14:paraId="02676702"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3E75F23"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30312A0C" w14:textId="77777777" w:rsidTr="00E50DB9">
        <w:trPr>
          <w:cantSplit/>
        </w:trPr>
        <w:tc>
          <w:tcPr>
            <w:tcW w:w="2880" w:type="dxa"/>
            <w:tcBorders>
              <w:top w:val="single" w:sz="4" w:space="0" w:color="auto"/>
              <w:bottom w:val="double" w:sz="4" w:space="0" w:color="auto"/>
            </w:tcBorders>
            <w:shd w:val="clear" w:color="auto" w:fill="FFFFFF"/>
          </w:tcPr>
          <w:p w14:paraId="36309B4F"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1C2FB59" w14:textId="77777777" w:rsidR="00E921A2" w:rsidRPr="00121095" w:rsidRDefault="00E921A2">
            <w:pPr>
              <w:pStyle w:val="QryTableSegmentPattern"/>
              <w:rPr>
                <w:lang w:val="en-US"/>
              </w:rPr>
            </w:pPr>
            <w:r w:rsidRPr="00121095">
              <w:rPr>
                <w:lang w:val="en-US"/>
              </w:rPr>
              <w:t>RDS_O01</w:t>
            </w:r>
          </w:p>
        </w:tc>
      </w:tr>
    </w:tbl>
    <w:p w14:paraId="6926E859" w14:textId="77777777" w:rsidR="00E921A2" w:rsidRDefault="00E921A2"/>
    <w:p w14:paraId="14AC94F2" w14:textId="77777777" w:rsidR="00F102B1" w:rsidRDefault="00F102B1">
      <w:r w:rsidRPr="00F102B1">
        <w:t xml:space="preserve">The QBP_Q11 message structure and related choreography can be found in </w:t>
      </w:r>
      <w:hyperlink w:anchor="_QBP/RSP_–_query" w:history="1">
        <w:r w:rsidRPr="00F102B1">
          <w:rPr>
            <w:rStyle w:val="Hyperlink"/>
          </w:rPr>
          <w:t>5.4.1</w:t>
        </w:r>
      </w:hyperlink>
      <w:r>
        <w:t>.</w:t>
      </w:r>
    </w:p>
    <w:p w14:paraId="3BDACFFF" w14:textId="77777777" w:rsidR="00E921A2" w:rsidRPr="00121095" w:rsidRDefault="00E921A2">
      <w:pPr>
        <w:pStyle w:val="MsgTableCaption"/>
      </w:pPr>
      <w:r w:rsidRPr="00121095">
        <w:t>RSP^Z82^RSP_Z82: Response Grammar:  Pharmacy Dispense Message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04ABFD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46A396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A2A425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23F2C5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C93E1D1" w14:textId="77777777" w:rsidR="00E921A2" w:rsidRPr="00121095" w:rsidRDefault="00E921A2">
            <w:pPr>
              <w:pStyle w:val="MsgTableHeader"/>
              <w:jc w:val="center"/>
              <w:rPr>
                <w:lang w:val="en-US"/>
              </w:rPr>
            </w:pPr>
            <w:r w:rsidRPr="00121095">
              <w:rPr>
                <w:lang w:val="en-US"/>
              </w:rPr>
              <w:t>Sec. Ref</w:t>
            </w:r>
          </w:p>
        </w:tc>
      </w:tr>
      <w:tr w:rsidR="00E921A2" w:rsidRPr="00E921A2" w14:paraId="5309196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EAEFF7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A8C2A7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E45D8C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9ABB1D" w14:textId="77777777" w:rsidR="00E921A2" w:rsidRPr="00121095" w:rsidRDefault="00E921A2">
            <w:pPr>
              <w:pStyle w:val="MsgTableBody"/>
              <w:jc w:val="center"/>
            </w:pPr>
            <w:r w:rsidRPr="00121095">
              <w:t>2.15.9</w:t>
            </w:r>
          </w:p>
        </w:tc>
      </w:tr>
      <w:tr w:rsidR="00E921A2" w:rsidRPr="00E921A2" w14:paraId="063AA6C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217F42"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31BC8D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BF4ACF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9D00F6" w14:textId="77777777" w:rsidR="00E921A2" w:rsidRPr="00121095" w:rsidRDefault="00E921A2">
            <w:pPr>
              <w:pStyle w:val="MsgTableBody"/>
              <w:jc w:val="center"/>
            </w:pPr>
            <w:r w:rsidRPr="00121095">
              <w:t>2.15.12</w:t>
            </w:r>
          </w:p>
        </w:tc>
      </w:tr>
      <w:tr w:rsidR="00E921A2" w:rsidRPr="00E921A2" w14:paraId="4BD0208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31DBA4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67EF06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DA9B3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1F63C" w14:textId="77777777" w:rsidR="00E921A2" w:rsidRPr="00121095" w:rsidRDefault="00E921A2">
            <w:pPr>
              <w:pStyle w:val="MsgTableBody"/>
              <w:jc w:val="center"/>
            </w:pPr>
            <w:r w:rsidRPr="00121095">
              <w:t>2.14.13</w:t>
            </w:r>
          </w:p>
        </w:tc>
      </w:tr>
      <w:tr w:rsidR="00E921A2" w:rsidRPr="00E921A2" w14:paraId="0BA59D4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7BE45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DF45BB0"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26E46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976FB7" w14:textId="77777777" w:rsidR="00E921A2" w:rsidRPr="00121095" w:rsidRDefault="00E921A2">
            <w:pPr>
              <w:pStyle w:val="MsgTableBody"/>
              <w:jc w:val="center"/>
            </w:pPr>
            <w:r w:rsidRPr="00121095">
              <w:t>2.15.8</w:t>
            </w:r>
          </w:p>
        </w:tc>
      </w:tr>
      <w:tr w:rsidR="00E921A2" w:rsidRPr="00E921A2" w14:paraId="23B7CBB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B90099B"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FCD6477"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593E5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C8CEF1" w14:textId="77777777" w:rsidR="00E921A2" w:rsidRPr="00121095" w:rsidRDefault="00E921A2">
            <w:pPr>
              <w:pStyle w:val="MsgTableBody"/>
              <w:jc w:val="center"/>
            </w:pPr>
            <w:r w:rsidRPr="00121095">
              <w:t>2.15.5</w:t>
            </w:r>
          </w:p>
        </w:tc>
      </w:tr>
      <w:tr w:rsidR="00E921A2" w:rsidRPr="00E921A2" w14:paraId="2E88CAA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1009D8"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B568ACB"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2177A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B3B738" w14:textId="2063D50E" w:rsidR="00E921A2" w:rsidRPr="00121095" w:rsidRDefault="002503D5">
            <w:pPr>
              <w:pStyle w:val="MsgTableBody"/>
              <w:jc w:val="center"/>
            </w:pPr>
            <w:r>
              <w:fldChar w:fldCharType="begin"/>
            </w:r>
            <w:r>
              <w:instrText xml:space="preserve"> REF _Ref465674003 \r \h  \* MERGEFORMAT </w:instrText>
            </w:r>
            <w:r>
              <w:fldChar w:fldCharType="separate"/>
            </w:r>
            <w:r w:rsidR="00C244BF">
              <w:t>5.5.2</w:t>
            </w:r>
            <w:r>
              <w:fldChar w:fldCharType="end"/>
            </w:r>
          </w:p>
        </w:tc>
      </w:tr>
      <w:tr w:rsidR="00E921A2" w:rsidRPr="00E921A2" w14:paraId="0BF2CEB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2D39D"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30D064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5B790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96C0B" w14:textId="2F56C00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369486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CF131D2"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114258"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D2B09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29A345" w14:textId="69C91DCA"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0E29C2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90CB74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7DFAFF3"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3B6DED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4F2421" w14:textId="77777777" w:rsidR="00E921A2" w:rsidRPr="00121095" w:rsidRDefault="00E921A2">
            <w:pPr>
              <w:pStyle w:val="MsgTableBody"/>
              <w:jc w:val="center"/>
            </w:pPr>
          </w:p>
        </w:tc>
      </w:tr>
      <w:tr w:rsidR="00E921A2" w:rsidRPr="00E921A2" w14:paraId="4CCF926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3076D0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EEEAEBC"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25B252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1835AA" w14:textId="77777777" w:rsidR="00E921A2" w:rsidRPr="00121095" w:rsidRDefault="00E921A2">
            <w:pPr>
              <w:pStyle w:val="MsgTableBody"/>
              <w:jc w:val="center"/>
            </w:pPr>
          </w:p>
        </w:tc>
      </w:tr>
      <w:tr w:rsidR="00E921A2" w:rsidRPr="00E921A2" w14:paraId="10114E5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312701"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42B22F2C"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48C894B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DC8E8" w14:textId="77777777" w:rsidR="00E921A2" w:rsidRPr="00121095" w:rsidRDefault="00E921A2">
            <w:pPr>
              <w:pStyle w:val="MsgTableBody"/>
              <w:jc w:val="center"/>
            </w:pPr>
            <w:r w:rsidRPr="00121095">
              <w:t>3.4.2</w:t>
            </w:r>
          </w:p>
        </w:tc>
      </w:tr>
      <w:tr w:rsidR="00E921A2" w:rsidRPr="00E921A2" w14:paraId="144DADB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F816B6"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028BFE31"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4FA348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1A898" w14:textId="77777777" w:rsidR="00E921A2" w:rsidRPr="00121095" w:rsidRDefault="00E921A2">
            <w:pPr>
              <w:pStyle w:val="MsgTableBody"/>
              <w:jc w:val="center"/>
            </w:pPr>
            <w:r w:rsidRPr="00121095">
              <w:t>3.4.9</w:t>
            </w:r>
          </w:p>
        </w:tc>
      </w:tr>
      <w:tr w:rsidR="00E921A2" w:rsidRPr="00E921A2" w14:paraId="74D128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30DAE1B"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3EDD01DF"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3F9DAD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149CD4" w14:textId="77777777" w:rsidR="00E921A2" w:rsidRPr="00121095" w:rsidRDefault="00E921A2">
            <w:pPr>
              <w:pStyle w:val="MsgTableBody"/>
              <w:jc w:val="center"/>
            </w:pPr>
            <w:r w:rsidRPr="00121095">
              <w:t>2.15.10</w:t>
            </w:r>
          </w:p>
        </w:tc>
      </w:tr>
      <w:tr w:rsidR="00E921A2" w:rsidRPr="00E921A2" w14:paraId="20C97D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0740B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C4ABC45"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2A256C5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BA5E88" w14:textId="77777777" w:rsidR="00E921A2" w:rsidRPr="00121095" w:rsidRDefault="00E921A2">
            <w:pPr>
              <w:pStyle w:val="MsgTableBody"/>
              <w:jc w:val="center"/>
            </w:pPr>
          </w:p>
        </w:tc>
      </w:tr>
      <w:tr w:rsidR="00E921A2" w:rsidRPr="00E921A2" w14:paraId="0C9390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D4AF51"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3656B38F"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3733359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9C9882" w14:textId="77777777" w:rsidR="00E921A2" w:rsidRPr="00121095" w:rsidRDefault="00E921A2">
            <w:pPr>
              <w:pStyle w:val="MsgTableBody"/>
              <w:jc w:val="center"/>
            </w:pPr>
            <w:r w:rsidRPr="00121095">
              <w:t>3.4.6</w:t>
            </w:r>
          </w:p>
        </w:tc>
      </w:tr>
      <w:tr w:rsidR="00E921A2" w:rsidRPr="00E921A2" w14:paraId="70E303E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10516B"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51103BA1"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76CC6D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8FA614" w14:textId="77777777" w:rsidR="00E921A2" w:rsidRPr="00121095" w:rsidRDefault="00E921A2">
            <w:pPr>
              <w:pStyle w:val="MsgTableBody"/>
              <w:jc w:val="center"/>
            </w:pPr>
            <w:r w:rsidRPr="00121095">
              <w:t>3.4.3</w:t>
            </w:r>
          </w:p>
        </w:tc>
      </w:tr>
      <w:tr w:rsidR="00E921A2" w:rsidRPr="00E921A2" w14:paraId="33FFE6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190543"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6AEBC776"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724FD7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17B176" w14:textId="77777777" w:rsidR="00E921A2" w:rsidRPr="00121095" w:rsidRDefault="00E921A2">
            <w:pPr>
              <w:pStyle w:val="MsgTableBody"/>
              <w:jc w:val="center"/>
            </w:pPr>
            <w:r w:rsidRPr="00121095">
              <w:t>3.4.4</w:t>
            </w:r>
          </w:p>
        </w:tc>
      </w:tr>
      <w:tr w:rsidR="00E921A2" w:rsidRPr="00E921A2" w14:paraId="766CFB6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45B50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C3E27EE"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378EA8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DF7A8A" w14:textId="77777777" w:rsidR="00E921A2" w:rsidRPr="00121095" w:rsidRDefault="00E921A2">
            <w:pPr>
              <w:pStyle w:val="MsgTableBody"/>
              <w:jc w:val="center"/>
            </w:pPr>
          </w:p>
        </w:tc>
      </w:tr>
      <w:tr w:rsidR="00E921A2" w:rsidRPr="00E921A2" w14:paraId="7C88545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F4FD8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AAEE18F"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21009A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4F62A6" w14:textId="77777777" w:rsidR="00E921A2" w:rsidRPr="00121095" w:rsidRDefault="00E921A2">
            <w:pPr>
              <w:pStyle w:val="MsgTableBody"/>
              <w:jc w:val="center"/>
            </w:pPr>
          </w:p>
        </w:tc>
      </w:tr>
      <w:tr w:rsidR="00E921A2" w:rsidRPr="00E921A2" w14:paraId="380220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51980B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E6C2CAD"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6FA98C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4D3E7" w14:textId="77777777" w:rsidR="00E921A2" w:rsidRPr="00121095" w:rsidRDefault="00E921A2">
            <w:pPr>
              <w:pStyle w:val="MsgTableBody"/>
              <w:jc w:val="center"/>
            </w:pPr>
          </w:p>
        </w:tc>
      </w:tr>
      <w:tr w:rsidR="00E921A2" w:rsidRPr="00E921A2" w14:paraId="4F5BDDD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9967B1"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4C2BC91E"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46CF593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9F7518" w14:textId="77777777" w:rsidR="00E921A2" w:rsidRPr="00121095" w:rsidRDefault="00E921A2">
            <w:pPr>
              <w:pStyle w:val="MsgTableBody"/>
              <w:jc w:val="center"/>
            </w:pPr>
          </w:p>
        </w:tc>
      </w:tr>
      <w:tr w:rsidR="00E921A2" w:rsidRPr="00E921A2" w14:paraId="32B3A999"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259EC2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C466DC"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6FAADA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0B670" w14:textId="77777777" w:rsidR="00E921A2" w:rsidRPr="00121095" w:rsidRDefault="00E921A2">
            <w:pPr>
              <w:pStyle w:val="MsgTableBody"/>
              <w:jc w:val="center"/>
            </w:pPr>
          </w:p>
        </w:tc>
      </w:tr>
      <w:tr w:rsidR="00E921A2" w:rsidRPr="00E921A2" w14:paraId="67AE5C9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17E344A"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51A8CF54"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542698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A95EFF" w14:textId="77777777" w:rsidR="00E921A2" w:rsidRPr="00121095" w:rsidRDefault="00E921A2">
            <w:pPr>
              <w:pStyle w:val="MsgTableBody"/>
              <w:jc w:val="center"/>
            </w:pPr>
            <w:r w:rsidRPr="00121095">
              <w:t>4.5.4</w:t>
            </w:r>
          </w:p>
        </w:tc>
      </w:tr>
      <w:tr w:rsidR="00E921A2" w:rsidRPr="00E921A2" w14:paraId="3DE50354"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723D62B"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4DBEF03"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246D13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6151F" w14:textId="77777777" w:rsidR="00E921A2" w:rsidRPr="00121095" w:rsidRDefault="00E921A2">
            <w:pPr>
              <w:pStyle w:val="MsgTableBody"/>
              <w:jc w:val="center"/>
            </w:pPr>
            <w:r w:rsidRPr="00121095">
              <w:t>4.5.5</w:t>
            </w:r>
          </w:p>
        </w:tc>
      </w:tr>
      <w:tr w:rsidR="00E921A2" w:rsidRPr="00E921A2" w14:paraId="40556901"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5BD88C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3351D46"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47B0DE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AEC3A" w14:textId="77777777" w:rsidR="00E921A2" w:rsidRPr="00121095" w:rsidRDefault="00E921A2">
            <w:pPr>
              <w:pStyle w:val="MsgTableBody"/>
              <w:jc w:val="center"/>
            </w:pPr>
          </w:p>
        </w:tc>
      </w:tr>
      <w:tr w:rsidR="00E921A2" w:rsidRPr="00E921A2" w14:paraId="1580A1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AA0F7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207311"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71EB32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F9BAD0" w14:textId="77777777" w:rsidR="00E921A2" w:rsidRPr="00121095" w:rsidRDefault="00E921A2">
            <w:pPr>
              <w:pStyle w:val="MsgTableBody"/>
              <w:jc w:val="center"/>
            </w:pPr>
          </w:p>
        </w:tc>
      </w:tr>
      <w:tr w:rsidR="00E921A2" w:rsidRPr="00E921A2" w14:paraId="1BC99B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B88B06"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7CBA114F"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0937036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897E93" w14:textId="77777777" w:rsidR="00E921A2" w:rsidRPr="00121095" w:rsidRDefault="00E921A2">
            <w:pPr>
              <w:pStyle w:val="MsgTableBody"/>
              <w:jc w:val="center"/>
            </w:pPr>
          </w:p>
        </w:tc>
      </w:tr>
      <w:tr w:rsidR="00E921A2" w:rsidRPr="00E921A2" w14:paraId="0FB13D7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52FC0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A9B0A29"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18E17F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D857E9" w14:textId="77777777" w:rsidR="00E921A2" w:rsidRPr="00121095" w:rsidRDefault="00E921A2">
            <w:pPr>
              <w:pStyle w:val="MsgTableBody"/>
              <w:jc w:val="center"/>
            </w:pPr>
            <w:r w:rsidRPr="00121095">
              <w:t>2.15.10</w:t>
            </w:r>
          </w:p>
        </w:tc>
      </w:tr>
      <w:tr w:rsidR="00E921A2" w:rsidRPr="00E921A2" w14:paraId="239DC34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D8FE46F"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43B46E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611ABC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D03568" w14:textId="77777777" w:rsidR="00E921A2" w:rsidRPr="00121095" w:rsidRDefault="00E921A2">
            <w:pPr>
              <w:pStyle w:val="MsgTableBody"/>
              <w:jc w:val="center"/>
            </w:pPr>
          </w:p>
        </w:tc>
      </w:tr>
      <w:tr w:rsidR="00E921A2" w:rsidRPr="00E921A2" w14:paraId="572323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59553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C279B7D" w14:textId="77777777" w:rsidR="00E921A2" w:rsidRPr="00121095" w:rsidRDefault="00E921A2">
            <w:pPr>
              <w:pStyle w:val="MsgTableBody"/>
            </w:pPr>
            <w:r w:rsidRPr="00121095">
              <w:t>--- TREATMENT begin</w:t>
            </w:r>
          </w:p>
        </w:tc>
        <w:tc>
          <w:tcPr>
            <w:tcW w:w="864" w:type="dxa"/>
            <w:tcBorders>
              <w:top w:val="dotted" w:sz="4" w:space="0" w:color="auto"/>
              <w:left w:val="nil"/>
              <w:bottom w:val="dotted" w:sz="4" w:space="0" w:color="auto"/>
              <w:right w:val="nil"/>
            </w:tcBorders>
            <w:shd w:val="clear" w:color="auto" w:fill="FFFFFF"/>
          </w:tcPr>
          <w:p w14:paraId="7684E95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F8B420" w14:textId="77777777" w:rsidR="00E921A2" w:rsidRPr="00121095" w:rsidRDefault="00E921A2">
            <w:pPr>
              <w:pStyle w:val="MsgTableBody"/>
              <w:jc w:val="center"/>
            </w:pPr>
          </w:p>
        </w:tc>
      </w:tr>
      <w:tr w:rsidR="00E921A2" w:rsidRPr="00E921A2" w14:paraId="648385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22BE60"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1EE6FD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5344AA5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48EB9C" w14:textId="77777777" w:rsidR="00E921A2" w:rsidRPr="00121095" w:rsidRDefault="00E921A2">
            <w:pPr>
              <w:pStyle w:val="MsgTableBody"/>
              <w:jc w:val="center"/>
            </w:pPr>
          </w:p>
        </w:tc>
      </w:tr>
      <w:tr w:rsidR="00E921A2" w:rsidRPr="00E921A2" w14:paraId="3D5030B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972B71"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66A4978"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46915C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838348" w14:textId="77777777" w:rsidR="00E921A2" w:rsidRPr="00121095" w:rsidRDefault="00E921A2">
            <w:pPr>
              <w:pStyle w:val="MsgTableBody"/>
              <w:jc w:val="center"/>
            </w:pPr>
            <w:r w:rsidRPr="00121095">
              <w:t>2.15.10</w:t>
            </w:r>
          </w:p>
        </w:tc>
      </w:tr>
      <w:tr w:rsidR="00E921A2" w:rsidRPr="00E921A2" w14:paraId="258E08E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6A4C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0F37712" w14:textId="77777777" w:rsidR="00E921A2" w:rsidRPr="00121095" w:rsidRDefault="00E921A2">
            <w:pPr>
              <w:pStyle w:val="MsgTableBody"/>
            </w:pPr>
            <w:r w:rsidRPr="00121095">
              <w:t>--- TREATMENT end</w:t>
            </w:r>
          </w:p>
        </w:tc>
        <w:tc>
          <w:tcPr>
            <w:tcW w:w="864" w:type="dxa"/>
            <w:tcBorders>
              <w:top w:val="dotted" w:sz="4" w:space="0" w:color="auto"/>
              <w:left w:val="nil"/>
              <w:bottom w:val="dotted" w:sz="4" w:space="0" w:color="auto"/>
              <w:right w:val="nil"/>
            </w:tcBorders>
            <w:shd w:val="clear" w:color="auto" w:fill="FFFFFF"/>
          </w:tcPr>
          <w:p w14:paraId="072BAEC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DDD055" w14:textId="77777777" w:rsidR="00E921A2" w:rsidRPr="00121095" w:rsidRDefault="00E921A2">
            <w:pPr>
              <w:pStyle w:val="MsgTableBody"/>
              <w:jc w:val="center"/>
            </w:pPr>
          </w:p>
        </w:tc>
      </w:tr>
      <w:tr w:rsidR="00E921A2" w:rsidRPr="00E921A2" w14:paraId="0078E89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F825F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ED62ADC"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09370C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71E0F" w14:textId="77777777" w:rsidR="00E921A2" w:rsidRPr="00121095" w:rsidRDefault="00E921A2">
            <w:pPr>
              <w:pStyle w:val="MsgTableBody"/>
              <w:jc w:val="center"/>
            </w:pPr>
          </w:p>
        </w:tc>
      </w:tr>
      <w:tr w:rsidR="00E921A2" w:rsidRPr="00E921A2" w14:paraId="2E387CE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7F92B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E2D4B1A" w14:textId="77777777" w:rsidR="00E921A2" w:rsidRPr="00121095" w:rsidRDefault="00E921A2">
            <w:pPr>
              <w:pStyle w:val="MsgTableBody"/>
            </w:pPr>
            <w:r w:rsidRPr="00121095">
              <w:t>--- ENCODED_ORDER begin</w:t>
            </w:r>
          </w:p>
        </w:tc>
        <w:tc>
          <w:tcPr>
            <w:tcW w:w="864" w:type="dxa"/>
            <w:tcBorders>
              <w:top w:val="dotted" w:sz="4" w:space="0" w:color="auto"/>
              <w:left w:val="nil"/>
              <w:bottom w:val="dotted" w:sz="4" w:space="0" w:color="auto"/>
              <w:right w:val="nil"/>
            </w:tcBorders>
            <w:shd w:val="clear" w:color="auto" w:fill="FFFFFF"/>
          </w:tcPr>
          <w:p w14:paraId="5AA726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6C63AB" w14:textId="77777777" w:rsidR="00E921A2" w:rsidRPr="00121095" w:rsidRDefault="00E921A2">
            <w:pPr>
              <w:pStyle w:val="MsgTableBody"/>
              <w:jc w:val="center"/>
            </w:pPr>
          </w:p>
        </w:tc>
      </w:tr>
      <w:tr w:rsidR="00E921A2" w:rsidRPr="00E921A2" w14:paraId="4F48BED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1B6A7A"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5ED0A0A3"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04AF70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14534" w14:textId="77777777" w:rsidR="00E921A2" w:rsidRPr="00121095" w:rsidRDefault="00E921A2">
            <w:pPr>
              <w:pStyle w:val="MsgTableBody"/>
              <w:jc w:val="center"/>
            </w:pPr>
          </w:p>
        </w:tc>
      </w:tr>
      <w:tr w:rsidR="00E921A2" w:rsidRPr="00E921A2" w14:paraId="29F769B7"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4CF48D4"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F29C25D"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501218F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558C62" w14:textId="77777777" w:rsidR="00E921A2" w:rsidRPr="00121095" w:rsidRDefault="00E921A2">
            <w:pPr>
              <w:pStyle w:val="MsgTableBody"/>
              <w:jc w:val="center"/>
            </w:pPr>
          </w:p>
        </w:tc>
      </w:tr>
      <w:tr w:rsidR="00E921A2" w:rsidRPr="00E921A2" w14:paraId="2876C049"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39F4A5B"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60F4335D"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13635A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E8AFC" w14:textId="77777777" w:rsidR="00E921A2" w:rsidRPr="00121095" w:rsidRDefault="00E921A2">
            <w:pPr>
              <w:pStyle w:val="MsgTableBody"/>
              <w:jc w:val="center"/>
            </w:pPr>
            <w:r w:rsidRPr="00121095">
              <w:t>4.5.4</w:t>
            </w:r>
          </w:p>
        </w:tc>
      </w:tr>
      <w:tr w:rsidR="00E921A2" w:rsidRPr="00E921A2" w14:paraId="1333646E"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EBB8915"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B86DF4B"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7031130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B45BD3" w14:textId="77777777" w:rsidR="00E921A2" w:rsidRPr="00121095" w:rsidRDefault="00E921A2">
            <w:pPr>
              <w:pStyle w:val="MsgTableBody"/>
              <w:jc w:val="center"/>
            </w:pPr>
            <w:r w:rsidRPr="00121095">
              <w:t>4.5.5</w:t>
            </w:r>
          </w:p>
        </w:tc>
      </w:tr>
      <w:tr w:rsidR="00E921A2" w:rsidRPr="00E921A2" w14:paraId="36429C71"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5A07AF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89A5FF9"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560B22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FE5DF" w14:textId="77777777" w:rsidR="00E921A2" w:rsidRPr="00121095" w:rsidRDefault="00E921A2">
            <w:pPr>
              <w:pStyle w:val="MsgTableBody"/>
              <w:jc w:val="center"/>
            </w:pPr>
          </w:p>
        </w:tc>
      </w:tr>
      <w:tr w:rsidR="00E921A2" w:rsidRPr="00E921A2" w14:paraId="0153C0A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785B44"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8520CBC"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4EBF31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D27EB6" w14:textId="77777777" w:rsidR="00E921A2" w:rsidRPr="00121095" w:rsidRDefault="00E921A2">
            <w:pPr>
              <w:pStyle w:val="MsgTableBody"/>
              <w:jc w:val="center"/>
            </w:pPr>
          </w:p>
        </w:tc>
      </w:tr>
      <w:tr w:rsidR="00E921A2" w:rsidRPr="00E921A2" w14:paraId="77D32B0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123A15"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74AFDB1"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02F327E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B71A" w14:textId="77777777" w:rsidR="00E921A2" w:rsidRPr="00121095" w:rsidRDefault="00E921A2">
            <w:pPr>
              <w:pStyle w:val="MsgTableBody"/>
              <w:jc w:val="center"/>
            </w:pPr>
          </w:p>
        </w:tc>
      </w:tr>
      <w:tr w:rsidR="00E921A2" w:rsidRPr="00E921A2" w14:paraId="652EEBD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26F57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0A410E1" w14:textId="77777777" w:rsidR="00E921A2" w:rsidRPr="00121095" w:rsidRDefault="00E921A2">
            <w:pPr>
              <w:pStyle w:val="MsgTableBody"/>
            </w:pPr>
            <w:r w:rsidRPr="00121095">
              <w:t>--- ENCODED_ORDER end</w:t>
            </w:r>
          </w:p>
        </w:tc>
        <w:tc>
          <w:tcPr>
            <w:tcW w:w="864" w:type="dxa"/>
            <w:tcBorders>
              <w:top w:val="dotted" w:sz="4" w:space="0" w:color="auto"/>
              <w:left w:val="nil"/>
              <w:bottom w:val="dotted" w:sz="4" w:space="0" w:color="auto"/>
              <w:right w:val="nil"/>
            </w:tcBorders>
            <w:shd w:val="clear" w:color="auto" w:fill="FFFFFF"/>
          </w:tcPr>
          <w:p w14:paraId="51284D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65F9E" w14:textId="77777777" w:rsidR="00E921A2" w:rsidRPr="00121095" w:rsidRDefault="00E921A2">
            <w:pPr>
              <w:pStyle w:val="MsgTableBody"/>
              <w:jc w:val="center"/>
            </w:pPr>
          </w:p>
        </w:tc>
      </w:tr>
      <w:tr w:rsidR="00E921A2" w:rsidRPr="00E921A2" w14:paraId="35BADF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198C56"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7329B028"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2157E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E4A5D6" w14:textId="77777777" w:rsidR="00E921A2" w:rsidRPr="00121095" w:rsidRDefault="00E921A2">
            <w:pPr>
              <w:pStyle w:val="MsgTableBody"/>
              <w:jc w:val="center"/>
            </w:pPr>
          </w:p>
        </w:tc>
      </w:tr>
      <w:tr w:rsidR="00E921A2" w:rsidRPr="00E921A2" w14:paraId="7D98BC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11AD4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A31390A"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1D65E9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BFC941" w14:textId="77777777" w:rsidR="00E921A2" w:rsidRPr="00121095" w:rsidRDefault="00E921A2">
            <w:pPr>
              <w:pStyle w:val="MsgTableBody"/>
              <w:jc w:val="center"/>
            </w:pPr>
          </w:p>
        </w:tc>
      </w:tr>
      <w:tr w:rsidR="00E921A2" w:rsidRPr="00E921A2" w14:paraId="1D265E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78AE833"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56FAE4F0"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22DA1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87611" w14:textId="77777777" w:rsidR="00E921A2" w:rsidRPr="00121095" w:rsidRDefault="00E921A2">
            <w:pPr>
              <w:pStyle w:val="MsgTableBody"/>
              <w:jc w:val="center"/>
            </w:pPr>
          </w:p>
        </w:tc>
      </w:tr>
      <w:tr w:rsidR="00E921A2" w:rsidRPr="00E921A2" w14:paraId="2E4355F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FA31D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57ADC0"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0EB156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5E51D" w14:textId="77777777" w:rsidR="00E921A2" w:rsidRPr="00121095" w:rsidRDefault="00E921A2">
            <w:pPr>
              <w:pStyle w:val="MsgTableBody"/>
              <w:jc w:val="center"/>
            </w:pPr>
          </w:p>
        </w:tc>
      </w:tr>
      <w:tr w:rsidR="00E921A2" w:rsidRPr="00E921A2" w14:paraId="7A78AC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45A2B2"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527F68D2"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7CE518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7905" w14:textId="77777777" w:rsidR="00E921A2" w:rsidRPr="00121095" w:rsidRDefault="00E921A2">
            <w:pPr>
              <w:pStyle w:val="MsgTableBody"/>
              <w:jc w:val="center"/>
            </w:pPr>
          </w:p>
        </w:tc>
      </w:tr>
      <w:tr w:rsidR="00E921A2" w:rsidRPr="00E921A2" w14:paraId="1313351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83610D"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52EEAFF"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73F9DFC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9B28A" w14:textId="77777777" w:rsidR="00E921A2" w:rsidRPr="00121095" w:rsidRDefault="00E921A2">
            <w:pPr>
              <w:pStyle w:val="MsgTableBody"/>
              <w:jc w:val="center"/>
            </w:pPr>
            <w:r w:rsidRPr="00121095">
              <w:t>2.15.10</w:t>
            </w:r>
          </w:p>
        </w:tc>
      </w:tr>
      <w:tr w:rsidR="00E921A2" w:rsidRPr="00E921A2" w14:paraId="2FD90E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E9A9B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91FFDC9"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1B57E5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1E9F7C" w14:textId="77777777" w:rsidR="00E921A2" w:rsidRPr="00121095" w:rsidRDefault="00E921A2">
            <w:pPr>
              <w:pStyle w:val="MsgTableBody"/>
              <w:jc w:val="center"/>
            </w:pPr>
          </w:p>
        </w:tc>
      </w:tr>
      <w:tr w:rsidR="00E921A2" w:rsidRPr="00E921A2" w14:paraId="0136BF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11C00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5017C9B"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2515FD8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AC1F39" w14:textId="77777777" w:rsidR="00E921A2" w:rsidRPr="00121095" w:rsidRDefault="00E921A2">
            <w:pPr>
              <w:pStyle w:val="MsgTableBody"/>
              <w:jc w:val="center"/>
            </w:pPr>
          </w:p>
        </w:tc>
      </w:tr>
      <w:tr w:rsidR="00E921A2" w:rsidRPr="00E921A2" w14:paraId="0A9C66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52CEAA"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FCF2B3E"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49BAECE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1F80C9" w14:textId="77777777" w:rsidR="00E921A2" w:rsidRPr="00121095" w:rsidRDefault="00E921A2">
            <w:pPr>
              <w:pStyle w:val="MsgTableBody"/>
              <w:jc w:val="center"/>
            </w:pPr>
          </w:p>
        </w:tc>
      </w:tr>
      <w:tr w:rsidR="00E921A2" w:rsidRPr="00E921A2" w14:paraId="2F0A54F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D09A1C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590DED5"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1C1756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5C2036D" w14:textId="77777777" w:rsidR="00E921A2" w:rsidRPr="00121095" w:rsidRDefault="00E921A2">
            <w:pPr>
              <w:pStyle w:val="MsgTableBody"/>
              <w:jc w:val="center"/>
            </w:pPr>
            <w:r w:rsidRPr="00121095">
              <w:t>2.15.4</w:t>
            </w:r>
          </w:p>
        </w:tc>
      </w:tr>
    </w:tbl>
    <w:p w14:paraId="3A6AC646" w14:textId="77777777" w:rsidR="00E921A2" w:rsidRPr="00121095" w:rsidRDefault="00E921A2">
      <w:pPr>
        <w:rPr>
          <w:b/>
          <w:bCs/>
        </w:rPr>
      </w:pPr>
      <w:r w:rsidRPr="00121095">
        <w:rPr>
          <w:b/>
          <w:bCs/>
        </w:rPr>
        <w:t>Input Parameter Specification</w:t>
      </w:r>
    </w:p>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030279C" w14:textId="77777777" w:rsidTr="00E50DB9">
        <w:trPr>
          <w:cantSplit/>
          <w:tblHeader/>
        </w:trPr>
        <w:tc>
          <w:tcPr>
            <w:tcW w:w="648" w:type="dxa"/>
            <w:tcBorders>
              <w:top w:val="double" w:sz="4" w:space="0" w:color="auto"/>
              <w:bottom w:val="single" w:sz="4" w:space="0" w:color="auto"/>
            </w:tcBorders>
            <w:shd w:val="clear" w:color="auto" w:fill="FFFFFF"/>
          </w:tcPr>
          <w:p w14:paraId="2D4541E6" w14:textId="77777777" w:rsidR="00E921A2" w:rsidRPr="00121095" w:rsidRDefault="00E921A2">
            <w:pPr>
              <w:pStyle w:val="QryTableInputHeader"/>
              <w:rPr>
                <w:lang w:val="en-US"/>
              </w:rPr>
            </w:pPr>
            <w:r w:rsidRPr="00121095">
              <w:rPr>
                <w:lang w:val="en-US"/>
              </w:rPr>
              <w:t>Field Seq (Query ID=Z81)</w:t>
            </w:r>
          </w:p>
        </w:tc>
        <w:tc>
          <w:tcPr>
            <w:tcW w:w="1296" w:type="dxa"/>
            <w:tcBorders>
              <w:top w:val="double" w:sz="4" w:space="0" w:color="auto"/>
              <w:bottom w:val="single" w:sz="4" w:space="0" w:color="auto"/>
            </w:tcBorders>
            <w:shd w:val="clear" w:color="auto" w:fill="FFFFFF"/>
          </w:tcPr>
          <w:p w14:paraId="54FDDF8F"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2A7643F9" w14:textId="77777777" w:rsidR="00E921A2" w:rsidRPr="00121095" w:rsidRDefault="00E921A2">
            <w:pPr>
              <w:pStyle w:val="QryTableInputHeader"/>
              <w:rPr>
                <w:lang w:val="en-US"/>
              </w:rPr>
            </w:pPr>
            <w:r w:rsidRPr="00121095">
              <w:rPr>
                <w:lang w:val="en-US"/>
              </w:rPr>
              <w:t>Key/</w:t>
            </w:r>
          </w:p>
          <w:p w14:paraId="161A64D4"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D9AC36E"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547FF1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6121509"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EBDC186"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0B627EC"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7262E1F"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EC44D9B"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BE1F94C"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7257EBF"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747C50AE" w14:textId="77777777" w:rsidR="00E921A2" w:rsidRPr="00121095" w:rsidRDefault="00E921A2">
            <w:pPr>
              <w:pStyle w:val="QryTableInputHeader"/>
              <w:rPr>
                <w:lang w:val="en-US"/>
              </w:rPr>
            </w:pPr>
            <w:r w:rsidRPr="00121095">
              <w:rPr>
                <w:lang w:val="en-US"/>
              </w:rPr>
              <w:t>Element Name</w:t>
            </w:r>
          </w:p>
        </w:tc>
      </w:tr>
      <w:tr w:rsidR="00E921A2" w:rsidRPr="00E921A2" w14:paraId="0F1A0148" w14:textId="77777777" w:rsidTr="00E50DB9">
        <w:trPr>
          <w:cantSplit/>
        </w:trPr>
        <w:tc>
          <w:tcPr>
            <w:tcW w:w="648" w:type="dxa"/>
            <w:tcBorders>
              <w:top w:val="single" w:sz="4" w:space="0" w:color="auto"/>
              <w:bottom w:val="single" w:sz="4" w:space="0" w:color="auto"/>
            </w:tcBorders>
            <w:shd w:val="clear" w:color="auto" w:fill="FFFFFF"/>
          </w:tcPr>
          <w:p w14:paraId="326C6403"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0345A6DA"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221EB1E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E9C4B1C"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CFA2746"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43C16173"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6CC45B6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43F299F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D08763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8ABD04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2622BC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B355D8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952231D" w14:textId="77777777" w:rsidR="00E921A2" w:rsidRPr="00121095" w:rsidRDefault="00E921A2">
            <w:pPr>
              <w:pStyle w:val="QryTableInput"/>
            </w:pPr>
          </w:p>
        </w:tc>
      </w:tr>
      <w:tr w:rsidR="00E921A2" w:rsidRPr="00E921A2" w14:paraId="66F56B29" w14:textId="77777777" w:rsidTr="00E50DB9">
        <w:trPr>
          <w:cantSplit/>
        </w:trPr>
        <w:tc>
          <w:tcPr>
            <w:tcW w:w="648" w:type="dxa"/>
            <w:tcBorders>
              <w:top w:val="single" w:sz="4" w:space="0" w:color="auto"/>
              <w:bottom w:val="single" w:sz="4" w:space="0" w:color="auto"/>
            </w:tcBorders>
            <w:shd w:val="clear" w:color="auto" w:fill="FFFFFF"/>
          </w:tcPr>
          <w:p w14:paraId="73AFD04A"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3AD69C5F"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639BB2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FCDD4C7"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668E209"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0B443F7"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2EA04C9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6A84D3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1A6646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766E38A"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1340558"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3BDBD2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10DBC15" w14:textId="77777777" w:rsidR="00E921A2" w:rsidRPr="00121095" w:rsidRDefault="00E921A2">
            <w:pPr>
              <w:pStyle w:val="QryTableInput"/>
            </w:pPr>
          </w:p>
        </w:tc>
      </w:tr>
      <w:tr w:rsidR="00E921A2" w:rsidRPr="00E921A2" w14:paraId="7D7582A9" w14:textId="77777777" w:rsidTr="00E50DB9">
        <w:trPr>
          <w:cantSplit/>
        </w:trPr>
        <w:tc>
          <w:tcPr>
            <w:tcW w:w="648" w:type="dxa"/>
            <w:tcBorders>
              <w:top w:val="single" w:sz="4" w:space="0" w:color="auto"/>
              <w:bottom w:val="single" w:sz="4" w:space="0" w:color="auto"/>
            </w:tcBorders>
            <w:shd w:val="clear" w:color="auto" w:fill="FFFFFF"/>
          </w:tcPr>
          <w:p w14:paraId="701CF58F"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22055DD8" w14:textId="77777777"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14:paraId="42EDFAB7"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3EB810C1"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6678086"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3BBA684D"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794020B8"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C342F6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90A4B8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AFFF865"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8E914AE"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00CB36D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F02E771" w14:textId="77777777" w:rsidR="00E921A2" w:rsidRPr="00121095" w:rsidRDefault="00E921A2">
            <w:pPr>
              <w:pStyle w:val="QryTableInput"/>
            </w:pPr>
            <w:r w:rsidRPr="00121095">
              <w:t>PID-3: Patient  Identifier List</w:t>
            </w:r>
          </w:p>
        </w:tc>
      </w:tr>
      <w:tr w:rsidR="00E921A2" w:rsidRPr="00E921A2" w14:paraId="32CA8B90" w14:textId="77777777" w:rsidTr="00E50DB9">
        <w:trPr>
          <w:cantSplit/>
        </w:trPr>
        <w:tc>
          <w:tcPr>
            <w:tcW w:w="648" w:type="dxa"/>
            <w:tcBorders>
              <w:top w:val="single" w:sz="4" w:space="0" w:color="auto"/>
              <w:bottom w:val="single" w:sz="4" w:space="0" w:color="auto"/>
            </w:tcBorders>
            <w:shd w:val="clear" w:color="auto" w:fill="FFFFFF"/>
          </w:tcPr>
          <w:p w14:paraId="202283F9"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672D98FC"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5B52D7DB"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42FE45F"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C58D500"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46F0153A"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36B1CB4"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3F38D59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2661404"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211A85FE"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1931F05"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5419C0B5"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B02BAF0" w14:textId="77777777" w:rsidR="00E921A2" w:rsidRPr="00121095" w:rsidRDefault="00E921A2">
            <w:pPr>
              <w:pStyle w:val="QryTableInput"/>
            </w:pPr>
            <w:r w:rsidRPr="00121095">
              <w:t>RXD-2: Dispense/Give Code</w:t>
            </w:r>
          </w:p>
        </w:tc>
      </w:tr>
      <w:tr w:rsidR="00E921A2" w:rsidRPr="00E921A2" w14:paraId="65277B67" w14:textId="77777777" w:rsidTr="00E50DB9">
        <w:trPr>
          <w:cantSplit/>
        </w:trPr>
        <w:tc>
          <w:tcPr>
            <w:tcW w:w="648" w:type="dxa"/>
            <w:tcBorders>
              <w:top w:val="single" w:sz="4" w:space="0" w:color="auto"/>
              <w:bottom w:val="single" w:sz="4" w:space="0" w:color="auto"/>
            </w:tcBorders>
            <w:shd w:val="clear" w:color="auto" w:fill="FFFFFF"/>
          </w:tcPr>
          <w:p w14:paraId="1F58EF40"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31DF3F38"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5C89206F"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3AE1B0B"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9502ADF"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3389777E"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3BB9E561"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65A1947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2C8F44B"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7250A60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AFE5102"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29768AE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3BA8259" w14:textId="77777777" w:rsidR="00E921A2" w:rsidRPr="00121095" w:rsidRDefault="00E921A2">
            <w:pPr>
              <w:pStyle w:val="QryTableInput"/>
            </w:pPr>
            <w:r w:rsidRPr="00121095">
              <w:t>RXD-3: Date/Time Dispensed</w:t>
            </w:r>
          </w:p>
        </w:tc>
      </w:tr>
      <w:tr w:rsidR="00E921A2" w:rsidRPr="00E921A2" w14:paraId="044916D6" w14:textId="77777777" w:rsidTr="00E50DB9">
        <w:trPr>
          <w:cantSplit/>
        </w:trPr>
        <w:tc>
          <w:tcPr>
            <w:tcW w:w="648" w:type="dxa"/>
            <w:tcBorders>
              <w:top w:val="single" w:sz="4" w:space="0" w:color="auto"/>
              <w:bottom w:val="double" w:sz="4" w:space="0" w:color="auto"/>
            </w:tcBorders>
            <w:shd w:val="clear" w:color="auto" w:fill="FFFFFF"/>
          </w:tcPr>
          <w:p w14:paraId="36B60DEA"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01408847"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23B8BD19"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013B2F7E"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5699B7B9"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22A0637"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013D5D0D"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2A2772DF"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66EA2DD"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1D6AD310"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262FD5A5"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1423E3B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FE30BD1" w14:textId="77777777" w:rsidR="00E921A2" w:rsidRPr="00121095" w:rsidRDefault="00E921A2">
            <w:pPr>
              <w:pStyle w:val="QryTableInput"/>
            </w:pPr>
            <w:r w:rsidRPr="00121095">
              <w:t>RXD-3: Date/Time Dispensed</w:t>
            </w:r>
          </w:p>
        </w:tc>
      </w:tr>
    </w:tbl>
    <w:p w14:paraId="02FDD548" w14:textId="77777777" w:rsidR="00E921A2" w:rsidRPr="00121095" w:rsidRDefault="00E921A2">
      <w:pPr>
        <w:keepNext/>
        <w:spacing w:before="120"/>
        <w:rPr>
          <w:b/>
        </w:rPr>
      </w:pPr>
      <w:r w:rsidRPr="00121095">
        <w:rPr>
          <w:b/>
        </w:rPr>
        <w:t>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4C6CC8BC" w14:textId="77777777" w:rsidTr="00E50DB9">
        <w:trPr>
          <w:tblHeader/>
        </w:trPr>
        <w:tc>
          <w:tcPr>
            <w:tcW w:w="1584" w:type="dxa"/>
            <w:tcBorders>
              <w:top w:val="double" w:sz="4" w:space="0" w:color="auto"/>
              <w:bottom w:val="single" w:sz="4" w:space="0" w:color="auto"/>
            </w:tcBorders>
            <w:shd w:val="pct10" w:color="auto" w:fill="FFFFFF"/>
          </w:tcPr>
          <w:p w14:paraId="5EEBCDD9" w14:textId="77777777" w:rsidR="00E921A2" w:rsidRPr="00121095" w:rsidRDefault="00E921A2">
            <w:pPr>
              <w:pStyle w:val="QryTableInputParamHeader"/>
              <w:rPr>
                <w:lang w:val="en-US"/>
              </w:rPr>
            </w:pPr>
            <w:r w:rsidRPr="00121095">
              <w:rPr>
                <w:lang w:val="en-US"/>
              </w:rPr>
              <w:t>Input Parameter (Query ID=Z81)</w:t>
            </w:r>
          </w:p>
        </w:tc>
        <w:tc>
          <w:tcPr>
            <w:tcW w:w="1008" w:type="dxa"/>
            <w:tcBorders>
              <w:top w:val="double" w:sz="4" w:space="0" w:color="auto"/>
              <w:bottom w:val="single" w:sz="4" w:space="0" w:color="auto"/>
            </w:tcBorders>
            <w:shd w:val="pct10" w:color="auto" w:fill="FFFFFF"/>
          </w:tcPr>
          <w:p w14:paraId="1744DB7F"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47A56390"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2EE96FA5" w14:textId="77777777" w:rsidR="00E921A2" w:rsidRPr="00121095" w:rsidRDefault="00E921A2">
            <w:pPr>
              <w:pStyle w:val="QryTableInputParamHeader"/>
              <w:rPr>
                <w:lang w:val="en-US"/>
              </w:rPr>
            </w:pPr>
            <w:r w:rsidRPr="00121095">
              <w:rPr>
                <w:lang w:val="en-US"/>
              </w:rPr>
              <w:t>Description</w:t>
            </w:r>
          </w:p>
        </w:tc>
      </w:tr>
      <w:tr w:rsidR="00E921A2" w:rsidRPr="00E921A2" w14:paraId="5369AEAD" w14:textId="77777777" w:rsidTr="00E50DB9">
        <w:tc>
          <w:tcPr>
            <w:tcW w:w="1584" w:type="dxa"/>
            <w:tcBorders>
              <w:top w:val="single" w:sz="4" w:space="0" w:color="auto"/>
              <w:bottom w:val="single" w:sz="4" w:space="0" w:color="auto"/>
            </w:tcBorders>
            <w:shd w:val="clear" w:color="auto" w:fill="FFFFFF"/>
          </w:tcPr>
          <w:p w14:paraId="045DAC31"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18A389C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4E85C3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125D502" w14:textId="77777777" w:rsidR="00E921A2" w:rsidRPr="00121095" w:rsidRDefault="00E921A2">
            <w:pPr>
              <w:pStyle w:val="QryTableInputParam"/>
              <w:rPr>
                <w:lang w:val="en-US"/>
              </w:rPr>
            </w:pPr>
            <w:r w:rsidRPr="00121095">
              <w:rPr>
                <w:lang w:val="en-US"/>
              </w:rPr>
              <w:t xml:space="preserve">SHALL be valued </w:t>
            </w:r>
            <w:r w:rsidRPr="00121095">
              <w:rPr>
                <w:b/>
                <w:lang w:val="en-US"/>
              </w:rPr>
              <w:t>Z81^Dispense History^HL7nnnn</w:t>
            </w:r>
            <w:r w:rsidRPr="00121095">
              <w:rPr>
                <w:lang w:val="en-US"/>
              </w:rPr>
              <w:t>.</w:t>
            </w:r>
          </w:p>
        </w:tc>
      </w:tr>
      <w:tr w:rsidR="00E921A2" w:rsidRPr="00E921A2" w14:paraId="325036C6" w14:textId="77777777" w:rsidTr="00E50DB9">
        <w:tc>
          <w:tcPr>
            <w:tcW w:w="1584" w:type="dxa"/>
            <w:tcBorders>
              <w:top w:val="single" w:sz="4" w:space="0" w:color="auto"/>
              <w:bottom w:val="single" w:sz="4" w:space="0" w:color="auto"/>
            </w:tcBorders>
            <w:shd w:val="clear" w:color="auto" w:fill="FFFFFF"/>
          </w:tcPr>
          <w:p w14:paraId="185F13EB"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128BD585"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98B1D2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08EAC9E6"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7641D1FD" w14:textId="77777777" w:rsidTr="00E50DB9">
        <w:tc>
          <w:tcPr>
            <w:tcW w:w="1584" w:type="dxa"/>
            <w:tcBorders>
              <w:top w:val="single" w:sz="4" w:space="0" w:color="auto"/>
              <w:bottom w:val="single" w:sz="4" w:space="0" w:color="auto"/>
            </w:tcBorders>
            <w:shd w:val="clear" w:color="auto" w:fill="FFFFFF"/>
          </w:tcPr>
          <w:p w14:paraId="4A5228F0"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4CF9655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6B09E02"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10AA7471"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rStyle w:val="Emphasis"/>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53830F3" w14:textId="77777777" w:rsidTr="00E50DB9">
        <w:tc>
          <w:tcPr>
            <w:tcW w:w="1584" w:type="dxa"/>
            <w:tcBorders>
              <w:top w:val="single" w:sz="4" w:space="0" w:color="auto"/>
              <w:bottom w:val="single" w:sz="4" w:space="0" w:color="auto"/>
            </w:tcBorders>
            <w:shd w:val="clear" w:color="auto" w:fill="FFFFFF"/>
          </w:tcPr>
          <w:p w14:paraId="5621C6ED"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8D96137"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673632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3AED543"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6AF1A1BD" w14:textId="77777777" w:rsidTr="00E50DB9">
        <w:tc>
          <w:tcPr>
            <w:tcW w:w="1584" w:type="dxa"/>
            <w:tcBorders>
              <w:top w:val="single" w:sz="4" w:space="0" w:color="auto"/>
              <w:bottom w:val="single" w:sz="4" w:space="0" w:color="auto"/>
            </w:tcBorders>
            <w:shd w:val="clear" w:color="auto" w:fill="FFFFFF"/>
          </w:tcPr>
          <w:p w14:paraId="77BAAA4C"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4F242583"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8BFEED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63A057F"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729A21F7" w14:textId="77777777" w:rsidTr="00E50DB9">
        <w:tc>
          <w:tcPr>
            <w:tcW w:w="1584" w:type="dxa"/>
            <w:tcBorders>
              <w:top w:val="single" w:sz="4" w:space="0" w:color="auto"/>
              <w:bottom w:val="single" w:sz="4" w:space="0" w:color="auto"/>
            </w:tcBorders>
            <w:shd w:val="clear" w:color="auto" w:fill="FFFFFF"/>
          </w:tcPr>
          <w:p w14:paraId="52D6D03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5FF8250"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0636FBDA"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66883EF"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6C435A2A" w14:textId="77777777" w:rsidTr="00E50DB9">
        <w:tc>
          <w:tcPr>
            <w:tcW w:w="1584" w:type="dxa"/>
            <w:tcBorders>
              <w:top w:val="single" w:sz="4" w:space="0" w:color="auto"/>
              <w:bottom w:val="single" w:sz="4" w:space="0" w:color="auto"/>
            </w:tcBorders>
            <w:shd w:val="clear" w:color="auto" w:fill="FFFFFF"/>
          </w:tcPr>
          <w:p w14:paraId="1E15FF23"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CE9A5AD"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3A85AE06"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571DD4B"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114425DC" w14:textId="77777777" w:rsidTr="00E50DB9">
        <w:tc>
          <w:tcPr>
            <w:tcW w:w="1584" w:type="dxa"/>
            <w:tcBorders>
              <w:top w:val="single" w:sz="4" w:space="0" w:color="auto"/>
              <w:bottom w:val="single" w:sz="4" w:space="0" w:color="auto"/>
            </w:tcBorders>
            <w:shd w:val="clear" w:color="auto" w:fill="FFFFFF"/>
          </w:tcPr>
          <w:p w14:paraId="6EE6E7E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B5A8EDD"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4C276BF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F656E46"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38651AFD" w14:textId="77777777" w:rsidTr="00E50DB9">
        <w:tc>
          <w:tcPr>
            <w:tcW w:w="1584" w:type="dxa"/>
            <w:tcBorders>
              <w:top w:val="single" w:sz="4" w:space="0" w:color="auto"/>
              <w:bottom w:val="single" w:sz="4" w:space="0" w:color="auto"/>
            </w:tcBorders>
            <w:shd w:val="clear" w:color="auto" w:fill="FFFFFF"/>
          </w:tcPr>
          <w:p w14:paraId="7E6D25C3"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3C4E969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DF2DB5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8D682CF"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3A8646D5" w14:textId="77777777" w:rsidTr="00E50DB9">
        <w:tc>
          <w:tcPr>
            <w:tcW w:w="1584" w:type="dxa"/>
            <w:tcBorders>
              <w:top w:val="single" w:sz="4" w:space="0" w:color="auto"/>
              <w:bottom w:val="single" w:sz="4" w:space="0" w:color="auto"/>
            </w:tcBorders>
            <w:shd w:val="clear" w:color="auto" w:fill="FFFFFF"/>
          </w:tcPr>
          <w:p w14:paraId="19C922F2"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544E58E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CB4AE1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1A86A575"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7408F7F7" w14:textId="77777777" w:rsidTr="00E50DB9">
        <w:tc>
          <w:tcPr>
            <w:tcW w:w="1584" w:type="dxa"/>
            <w:tcBorders>
              <w:top w:val="single" w:sz="4" w:space="0" w:color="auto"/>
              <w:bottom w:val="double" w:sz="4" w:space="0" w:color="auto"/>
            </w:tcBorders>
            <w:shd w:val="clear" w:color="auto" w:fill="FFFFFF"/>
          </w:tcPr>
          <w:p w14:paraId="4C581E3D"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6B8CE139"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16A94A76"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779A42FE"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171DBBF0" w14:textId="03ED297D" w:rsidR="00E921A2" w:rsidRPr="00121095" w:rsidRDefault="002044FB" w:rsidP="002044FB">
      <w:pPr>
        <w:pStyle w:val="Heading4"/>
        <w:numPr>
          <w:ilvl w:val="0"/>
          <w:numId w:val="0"/>
        </w:numPr>
        <w:tabs>
          <w:tab w:val="left" w:pos="2160"/>
        </w:tabs>
      </w:pPr>
      <w:bookmarkStart w:id="697" w:name="_Toc495483624"/>
      <w:bookmarkStart w:id="698" w:name="_Toc24273848"/>
      <w:r w:rsidRPr="00121095">
        <w:t>5.9.1.2</w:t>
      </w:r>
      <w:r w:rsidRPr="00121095">
        <w:tab/>
      </w:r>
      <w:r w:rsidR="00E921A2" w:rsidRPr="00121095">
        <w:t xml:space="preserve">Comprehensive pharmacy information examples and </w:t>
      </w:r>
      <w:bookmarkEnd w:id="697"/>
      <w:bookmarkEnd w:id="698"/>
      <w:r w:rsidR="00E921A2" w:rsidRPr="00121095">
        <w:t>Query Profile</w:t>
      </w:r>
    </w:p>
    <w:p w14:paraId="6ABFADBE"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56793DC5" w14:textId="77777777" w:rsidR="00E921A2" w:rsidRPr="00121095" w:rsidRDefault="00E921A2">
      <w:pPr>
        <w:pStyle w:val="Example"/>
        <w:rPr>
          <w:noProof w:val="0"/>
        </w:rPr>
      </w:pPr>
      <w:r w:rsidRPr="00121095">
        <w:rPr>
          <w:noProof w:val="0"/>
        </w:rPr>
        <w:t>MSH|^~\&amp;|PCR|Gen Hosp|PIMS||199811201400-0800||QBP^Z85^QBP_Q11|8332|P|2.</w:t>
      </w:r>
      <w:r>
        <w:rPr>
          <w:noProof w:val="0"/>
        </w:rPr>
        <w:t>8</w:t>
      </w:r>
      <w:r w:rsidRPr="00121095">
        <w:rPr>
          <w:noProof w:val="0"/>
        </w:rPr>
        <w:t>||||||||</w:t>
      </w:r>
    </w:p>
    <w:p w14:paraId="0443900D" w14:textId="77777777" w:rsidR="00E921A2" w:rsidRPr="00121095" w:rsidRDefault="00E921A2">
      <w:pPr>
        <w:pStyle w:val="Example"/>
        <w:rPr>
          <w:noProof w:val="0"/>
        </w:rPr>
      </w:pPr>
      <w:r w:rsidRPr="00121095">
        <w:rPr>
          <w:noProof w:val="0"/>
        </w:rPr>
        <w:t>QPD|Z85^Pharmacy Information Comprehensive^HL7nnnn|Q002|555444222111^^^MPI^MR ||||19980531|19990531||RXO~RXG~RXA|</w:t>
      </w:r>
    </w:p>
    <w:p w14:paraId="2EFA0243" w14:textId="77777777" w:rsidR="00E921A2" w:rsidRPr="00121095" w:rsidRDefault="00E921A2">
      <w:pPr>
        <w:pStyle w:val="Example"/>
        <w:keepLines w:val="0"/>
        <w:rPr>
          <w:noProof w:val="0"/>
        </w:rPr>
      </w:pPr>
      <w:r w:rsidRPr="00121095">
        <w:rPr>
          <w:noProof w:val="0"/>
        </w:rPr>
        <w:t>RCP|I|999^RD|</w:t>
      </w:r>
    </w:p>
    <w:p w14:paraId="48359F61" w14:textId="77777777" w:rsidR="00E921A2" w:rsidRPr="00121095" w:rsidRDefault="00E921A2">
      <w:pPr>
        <w:pStyle w:val="NormalIndented"/>
      </w:pPr>
      <w:r w:rsidRPr="00121095">
        <w:t>The pharmacy system identifies medical record number "555444222111" as belonging to Adam Everyman and locates 4 prescription dispenses and an electrolytes panel for the period beginning 5/31/98 and ending 5/31/99and returns the following RSP message:</w:t>
      </w:r>
    </w:p>
    <w:p w14:paraId="4C301A50" w14:textId="77777777" w:rsidR="00E921A2" w:rsidRPr="00121095" w:rsidRDefault="00E921A2">
      <w:pPr>
        <w:pStyle w:val="Example"/>
        <w:keepLines w:val="0"/>
        <w:rPr>
          <w:noProof w:val="0"/>
        </w:rPr>
      </w:pPr>
      <w:r w:rsidRPr="00121095">
        <w:rPr>
          <w:noProof w:val="0"/>
        </w:rPr>
        <w:t>MSH|^~\&amp;|PIMS|Gen hosp|PCR||199811201400-0800||RSP^Z86^RSP_Z86|8858|P|2.</w:t>
      </w:r>
      <w:r>
        <w:rPr>
          <w:noProof w:val="0"/>
        </w:rPr>
        <w:t>8</w:t>
      </w:r>
      <w:r w:rsidRPr="00121095">
        <w:rPr>
          <w:noProof w:val="0"/>
        </w:rPr>
        <w:t>||||||||</w:t>
      </w:r>
    </w:p>
    <w:p w14:paraId="6C6E533D" w14:textId="77777777" w:rsidR="00E921A2" w:rsidRPr="00121095" w:rsidRDefault="00E921A2">
      <w:pPr>
        <w:pStyle w:val="Example"/>
        <w:keepLines w:val="0"/>
        <w:rPr>
          <w:noProof w:val="0"/>
        </w:rPr>
      </w:pPr>
      <w:r w:rsidRPr="00121095">
        <w:rPr>
          <w:noProof w:val="0"/>
        </w:rPr>
        <w:t>MSA|AA|8332|</w:t>
      </w:r>
    </w:p>
    <w:p w14:paraId="5F7C45BE" w14:textId="77777777" w:rsidR="00E921A2" w:rsidRPr="00121095" w:rsidRDefault="00E921A2">
      <w:pPr>
        <w:pStyle w:val="Example"/>
        <w:keepLines w:val="0"/>
        <w:rPr>
          <w:noProof w:val="0"/>
        </w:rPr>
      </w:pPr>
      <w:r w:rsidRPr="00121095">
        <w:rPr>
          <w:noProof w:val="0"/>
        </w:rPr>
        <w:t>QAK|Q002|OK|Z85^Pharmacy Information Comprehensive^HL70003|4|</w:t>
      </w:r>
    </w:p>
    <w:p w14:paraId="3D8C6A28" w14:textId="77777777" w:rsidR="00E921A2" w:rsidRPr="00121095" w:rsidRDefault="00E921A2">
      <w:pPr>
        <w:pStyle w:val="Example"/>
        <w:keepLines w:val="0"/>
        <w:rPr>
          <w:noProof w:val="0"/>
        </w:rPr>
      </w:pPr>
      <w:r w:rsidRPr="00121095">
        <w:rPr>
          <w:noProof w:val="0"/>
        </w:rPr>
        <w:t>QPD|Z85^Pharmacy Information Comprehensive^HL7nnnn|Q002|555444222111^^^MPI^MR ||||19980531|19990531||RXO~RXG~RXA|</w:t>
      </w:r>
    </w:p>
    <w:p w14:paraId="4ED15C18" w14:textId="77777777" w:rsidR="00E921A2" w:rsidRPr="00121095" w:rsidRDefault="00E921A2">
      <w:pPr>
        <w:pStyle w:val="Example"/>
        <w:keepLines w:val="0"/>
        <w:rPr>
          <w:noProof w:val="0"/>
        </w:rPr>
      </w:pPr>
      <w:r w:rsidRPr="00121095">
        <w:rPr>
          <w:noProof w:val="0"/>
        </w:rPr>
        <w:t>PID|||555444222111^^^MPI^MR||Everyman^Adam||19600614|M||C|2101 Webster # 106^^Oakland^CA^94612||^^^^^510^6271111|^^^^^510^6277654|||||343132266|||N|||||||||</w:t>
      </w:r>
    </w:p>
    <w:p w14:paraId="50C6DD35" w14:textId="77777777" w:rsidR="00E921A2" w:rsidRPr="00121095" w:rsidRDefault="00E921A2">
      <w:pPr>
        <w:pStyle w:val="Example"/>
        <w:keepLines w:val="0"/>
        <w:rPr>
          <w:noProof w:val="0"/>
        </w:rPr>
      </w:pPr>
      <w:r w:rsidRPr="00121095">
        <w:rPr>
          <w:noProof w:val="0"/>
        </w:rPr>
        <w:t>ORC|RE||89968665||||||199805121345-0700|||77^Hippocrates^Harold^H^III^DR^MD||^^^^^510^ 2673600||||||</w:t>
      </w:r>
    </w:p>
    <w:p w14:paraId="782127F2" w14:textId="77777777" w:rsidR="00E921A2" w:rsidRPr="00121095" w:rsidRDefault="00E921A2">
      <w:pPr>
        <w:pStyle w:val="Example"/>
        <w:keepLines w:val="0"/>
        <w:rPr>
          <w:noProof w:val="0"/>
        </w:rPr>
      </w:pPr>
      <w:r w:rsidRPr="00121095">
        <w:rPr>
          <w:noProof w:val="0"/>
        </w:rPr>
        <w:t>RXE|1^BID^^19980529|00378112001^Verapamil Hydrochloride 120 mg TAB^NDC |120||mgm||||||||||||||||||||||||||</w:t>
      </w:r>
    </w:p>
    <w:p w14:paraId="2B066C1F" w14:textId="77777777" w:rsidR="00E921A2" w:rsidRPr="00121095" w:rsidRDefault="00E921A2">
      <w:pPr>
        <w:pStyle w:val="Example"/>
        <w:keepLines w:val="0"/>
        <w:rPr>
          <w:noProof w:val="0"/>
        </w:rPr>
      </w:pPr>
      <w:r w:rsidRPr="00121095">
        <w:rPr>
          <w:noProof w:val="0"/>
        </w:rPr>
        <w:t>RXD|1|00378112001^Verapamil Hydrochloride 120 mg TAB^NDC |199805291115-0700|100|||1331665|3|||||||||||||||||</w:t>
      </w:r>
    </w:p>
    <w:p w14:paraId="306EA8D2" w14:textId="77777777" w:rsidR="00E921A2" w:rsidRPr="00121095" w:rsidRDefault="00E921A2">
      <w:pPr>
        <w:pStyle w:val="Example"/>
        <w:keepLines w:val="0"/>
        <w:rPr>
          <w:noProof w:val="0"/>
        </w:rPr>
      </w:pPr>
      <w:r w:rsidRPr="00121095">
        <w:rPr>
          <w:noProof w:val="0"/>
        </w:rPr>
        <w:t>RXR|PO||||</w:t>
      </w:r>
    </w:p>
    <w:p w14:paraId="204F45AD" w14:textId="77777777" w:rsidR="00E921A2" w:rsidRPr="00121095" w:rsidRDefault="00E921A2">
      <w:pPr>
        <w:pStyle w:val="Example"/>
        <w:keepLines w:val="0"/>
        <w:rPr>
          <w:noProof w:val="0"/>
        </w:rPr>
      </w:pPr>
      <w:r w:rsidRPr="00121095">
        <w:rPr>
          <w:noProof w:val="0"/>
        </w:rPr>
        <w:t>ORC|RE||89968665||||||199805291030-0700|||77^Hippocrates^Harold^H^III^DR^MD||^^^^^510^ 2673600||||||</w:t>
      </w:r>
    </w:p>
    <w:p w14:paraId="1C30B8F8" w14:textId="77777777" w:rsidR="00E921A2" w:rsidRPr="00121095" w:rsidRDefault="00E921A2">
      <w:pPr>
        <w:pStyle w:val="Example"/>
        <w:keepLines w:val="0"/>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14:paraId="1434C1A3" w14:textId="77777777" w:rsidR="00E921A2" w:rsidRPr="00121095" w:rsidRDefault="00E921A2">
      <w:pPr>
        <w:pStyle w:val="Example"/>
        <w:keepLines w:val="0"/>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14:paraId="46F53EE4" w14:textId="77777777" w:rsidR="00E921A2" w:rsidRPr="00121095" w:rsidRDefault="00E921A2">
      <w:pPr>
        <w:pStyle w:val="Example"/>
        <w:keepLines w:val="0"/>
        <w:rPr>
          <w:noProof w:val="0"/>
        </w:rPr>
      </w:pPr>
      <w:r w:rsidRPr="00121095">
        <w:rPr>
          <w:noProof w:val="0"/>
        </w:rPr>
        <w:t>RXR|PO||||</w:t>
      </w:r>
    </w:p>
    <w:p w14:paraId="497A7EE7"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TABS^NDC|199809221415-0700|10|||199810310600-0700|5|AS DIRECTED||||||||||||</w:t>
      </w:r>
    </w:p>
    <w:p w14:paraId="7B634818" w14:textId="77777777" w:rsidR="00E921A2" w:rsidRPr="00121095" w:rsidRDefault="00E921A2">
      <w:pPr>
        <w:pStyle w:val="Example"/>
        <w:rPr>
          <w:noProof w:val="0"/>
        </w:rPr>
      </w:pPr>
      <w:r w:rsidRPr="00121095">
        <w:rPr>
          <w:noProof w:val="0"/>
        </w:rPr>
        <w:t>RXR|PO||||</w:t>
      </w:r>
    </w:p>
    <w:p w14:paraId="2AD1BB4E" w14:textId="77777777" w:rsidR="00E921A2" w:rsidRPr="00121095" w:rsidRDefault="00E921A2">
      <w:pPr>
        <w:pStyle w:val="Example"/>
        <w:rPr>
          <w:noProof w:val="0"/>
        </w:rPr>
      </w:pPr>
      <w:r w:rsidRPr="00121095">
        <w:rPr>
          <w:noProof w:val="0"/>
        </w:rPr>
        <w:t>ORC|RE||235134030||||||199810121030-0700|||77^Hippocrates^Harold^H^III^DR^MD||^^^^^555^5555001||||||</w:t>
      </w:r>
    </w:p>
    <w:p w14:paraId="4B0B591B" w14:textId="77777777" w:rsidR="00E921A2" w:rsidRPr="00121095" w:rsidRDefault="00E921A2">
      <w:pPr>
        <w:pStyle w:val="Example"/>
        <w:rPr>
          <w:noProof w:val="0"/>
        </w:rPr>
      </w:pPr>
      <w:r w:rsidRPr="00121095">
        <w:rPr>
          <w:noProof w:val="0"/>
        </w:rPr>
        <w:t>RXD|1|00054384163^THEOPHYLLINE 80MG/15ML SOLN^NDC|199810121145-0700|10|||235134030|5|AS DIRECTED||||||||||||</w:t>
      </w:r>
    </w:p>
    <w:p w14:paraId="0D663C60" w14:textId="77777777" w:rsidR="00E921A2" w:rsidRPr="00121095" w:rsidRDefault="00E921A2">
      <w:pPr>
        <w:pStyle w:val="Example"/>
        <w:keepLines w:val="0"/>
        <w:rPr>
          <w:noProof w:val="0"/>
        </w:rPr>
      </w:pPr>
      <w:r w:rsidRPr="00121095">
        <w:rPr>
          <w:noProof w:val="0"/>
        </w:rPr>
        <w:t>RXR|PO</w:t>
      </w:r>
    </w:p>
    <w:p w14:paraId="2626E101" w14:textId="77777777" w:rsidR="00E921A2" w:rsidRPr="00121095" w:rsidRDefault="00E921A2">
      <w:pPr>
        <w:pStyle w:val="Example"/>
        <w:keepLines w:val="0"/>
        <w:rPr>
          <w:noProof w:val="0"/>
          <w:szCs w:val="18"/>
        </w:rPr>
      </w:pPr>
      <w:r w:rsidRPr="00121095">
        <w:rPr>
          <w:noProof w:val="0"/>
        </w:rPr>
        <w:t>OBX|1|ST|2951-2^SODIUM^LN||150|mmol/l|136</w:t>
      </w:r>
      <w:r w:rsidRPr="00121095">
        <w:rPr>
          <w:noProof w:val="0"/>
        </w:rPr>
        <w:noBreakHyphen/>
        <w:t xml:space="preserve">148|H||A|F|19850301||199811180700-0800 </w:t>
      </w:r>
    </w:p>
    <w:p w14:paraId="3C92AAB2" w14:textId="77777777" w:rsidR="00E921A2" w:rsidRPr="00121095" w:rsidRDefault="00E921A2">
      <w:pPr>
        <w:pStyle w:val="Example"/>
        <w:keepLines w:val="0"/>
        <w:rPr>
          <w:noProof w:val="0"/>
          <w:szCs w:val="18"/>
        </w:rPr>
      </w:pPr>
      <w:r w:rsidRPr="00121095">
        <w:rPr>
          <w:noProof w:val="0"/>
        </w:rPr>
        <w:t>OBX|2|ST|2823-3^POTASSIUM^LN||4.5|mmol/l|3.5</w:t>
      </w:r>
      <w:r w:rsidRPr="00121095">
        <w:rPr>
          <w:noProof w:val="0"/>
        </w:rPr>
        <w:noBreakHyphen/>
        <w:t>5|N||N|F|19850301||199811180700-0800</w:t>
      </w:r>
    </w:p>
    <w:p w14:paraId="61AB4581" w14:textId="77777777" w:rsidR="00E921A2" w:rsidRPr="00121095" w:rsidRDefault="00E921A2">
      <w:pPr>
        <w:pStyle w:val="Example"/>
        <w:keepLines w:val="0"/>
        <w:rPr>
          <w:noProof w:val="0"/>
          <w:szCs w:val="18"/>
        </w:rPr>
      </w:pPr>
      <w:r w:rsidRPr="00121095">
        <w:rPr>
          <w:noProof w:val="0"/>
        </w:rPr>
        <w:t>OBX|3|ST|2075-0^CHLORIDE^LN||102|mmol/l|94</w:t>
      </w:r>
      <w:r w:rsidRPr="00121095">
        <w:rPr>
          <w:noProof w:val="0"/>
        </w:rPr>
        <w:noBreakHyphen/>
        <w:t xml:space="preserve">105|N||N|F|19850301||199811180700-0800 </w:t>
      </w:r>
    </w:p>
    <w:p w14:paraId="029653B6" w14:textId="77777777" w:rsidR="00E921A2" w:rsidRPr="00121095" w:rsidRDefault="00E921A2">
      <w:pPr>
        <w:pStyle w:val="Example"/>
        <w:keepLines w:val="0"/>
        <w:rPr>
          <w:noProof w:val="0"/>
        </w:rPr>
      </w:pPr>
      <w:r w:rsidRPr="00121095">
        <w:rPr>
          <w:noProof w:val="0"/>
        </w:rPr>
        <w:t>OBX|4|ST|2028-9^CARBON DIOXIDE^LN||27|mmol/l|24</w:t>
      </w:r>
      <w:r w:rsidRPr="00121095">
        <w:rPr>
          <w:noProof w:val="0"/>
        </w:rPr>
        <w:noBreakHyphen/>
        <w:t>31|N||N|F|19850301||199811180700-0800</w:t>
      </w:r>
    </w:p>
    <w:p w14:paraId="5C162B88" w14:textId="77777777" w:rsidR="00E921A2" w:rsidRPr="00121095" w:rsidRDefault="00E921A2">
      <w:pPr>
        <w:pStyle w:val="Example"/>
        <w:keepLines w:val="0"/>
        <w:rPr>
          <w:noProof w:val="0"/>
        </w:rPr>
      </w:pPr>
      <w:r w:rsidRPr="00121095">
        <w:rPr>
          <w:noProof w:val="0"/>
        </w:rPr>
        <w:t>...</w:t>
      </w:r>
    </w:p>
    <w:p w14:paraId="5990E603" w14:textId="77777777" w:rsidR="00E921A2" w:rsidRPr="00121095" w:rsidRDefault="00E921A2">
      <w:pPr>
        <w:pStyle w:val="NormalIndented"/>
      </w:pPr>
      <w:r w:rsidRPr="00121095">
        <w:t xml:space="preserve">Note the use of </w:t>
      </w:r>
      <w:r w:rsidRPr="00121095">
        <w:rPr>
          <w:rStyle w:val="ReferenceAttribute"/>
        </w:rPr>
        <w:t>OBX-14-Date/time of the observation</w:t>
      </w:r>
      <w:r w:rsidRPr="00121095">
        <w:t xml:space="preserve"> to time the laboratory observations.</w:t>
      </w:r>
    </w:p>
    <w:p w14:paraId="26D4D742" w14:textId="2B4EAA6F" w:rsidR="00E921A2" w:rsidRPr="00121095" w:rsidRDefault="002044FB" w:rsidP="002044FB">
      <w:pPr>
        <w:pStyle w:val="Heading5"/>
        <w:numPr>
          <w:ilvl w:val="0"/>
          <w:numId w:val="0"/>
        </w:numPr>
        <w:tabs>
          <w:tab w:val="left" w:pos="2520"/>
        </w:tabs>
      </w:pPr>
      <w:bookmarkStart w:id="699" w:name="_Ref465661276"/>
      <w:bookmarkStart w:id="700" w:name="_Toc495483625"/>
      <w:bookmarkStart w:id="701" w:name="_Ref175128250"/>
      <w:r w:rsidRPr="00121095">
        <w:t>5.9.1.2.1</w:t>
      </w:r>
      <w:r w:rsidRPr="00121095">
        <w:tab/>
      </w:r>
      <w:r w:rsidR="00E921A2" w:rsidRPr="00121095">
        <w:t xml:space="preserve">Comprehensive pharmacy information </w:t>
      </w:r>
      <w:bookmarkEnd w:id="699"/>
      <w:bookmarkEnd w:id="700"/>
      <w:r w:rsidR="00E921A2" w:rsidRPr="00121095">
        <w:t>Query Profile</w:t>
      </w:r>
      <w:bookmarkEnd w:id="701"/>
    </w:p>
    <w:p w14:paraId="4E52D478" w14:textId="77777777" w:rsidR="00E921A2" w:rsidRPr="00121095" w:rsidRDefault="00E921A2">
      <w:pPr>
        <w:pStyle w:val="NormalIndented"/>
      </w:pPr>
      <w:r w:rsidRPr="00121095">
        <w:t>The following is a highly experimental approach to establishing a super segment pattern response to a general purpose query structure. It contains all of the pharmacy information segments as possible inclusions in the response. It differs from previously defined segment pattern queries in that it cuts across multiple related standard HL7 messages although there is a logical hierarchy that can be determined.</w:t>
      </w:r>
    </w:p>
    <w:p w14:paraId="5AADE319"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1629CEE" w14:textId="77777777" w:rsidTr="00E50DB9">
        <w:trPr>
          <w:tblHeader/>
        </w:trPr>
        <w:tc>
          <w:tcPr>
            <w:tcW w:w="2880" w:type="dxa"/>
            <w:tcBorders>
              <w:top w:val="double" w:sz="4" w:space="0" w:color="auto"/>
              <w:bottom w:val="single" w:sz="4" w:space="0" w:color="auto"/>
            </w:tcBorders>
            <w:shd w:val="clear" w:color="auto" w:fill="FFFFFF"/>
          </w:tcPr>
          <w:p w14:paraId="5BEE1850" w14:textId="77777777" w:rsidR="00E921A2" w:rsidRPr="00121095" w:rsidRDefault="00E921A2">
            <w:pPr>
              <w:pStyle w:val="QryTableHeader"/>
              <w:keepNext/>
              <w:rPr>
                <w:b w:val="0"/>
                <w:lang w:val="en-US"/>
              </w:rPr>
            </w:pPr>
            <w:r w:rsidRPr="00121095">
              <w:rPr>
                <w:lang w:val="en-US"/>
              </w:rPr>
              <w:t>Query Statement ID (Query ID=Z85):</w:t>
            </w:r>
          </w:p>
        </w:tc>
        <w:tc>
          <w:tcPr>
            <w:tcW w:w="4608" w:type="dxa"/>
            <w:tcBorders>
              <w:top w:val="double" w:sz="4" w:space="0" w:color="auto"/>
              <w:bottom w:val="single" w:sz="4" w:space="0" w:color="auto"/>
            </w:tcBorders>
            <w:shd w:val="clear" w:color="auto" w:fill="FFFFFF"/>
          </w:tcPr>
          <w:p w14:paraId="582793EC" w14:textId="77777777" w:rsidR="00E921A2" w:rsidRPr="00121095" w:rsidRDefault="00E921A2">
            <w:pPr>
              <w:pStyle w:val="QryTableID"/>
              <w:keepNext/>
              <w:rPr>
                <w:lang w:val="en-US"/>
              </w:rPr>
            </w:pPr>
            <w:r w:rsidRPr="00121095">
              <w:rPr>
                <w:lang w:val="en-US"/>
              </w:rPr>
              <w:t>Z85</w:t>
            </w:r>
          </w:p>
        </w:tc>
      </w:tr>
      <w:tr w:rsidR="00E921A2" w:rsidRPr="00E921A2" w14:paraId="3797537A" w14:textId="77777777" w:rsidTr="00E50DB9">
        <w:tc>
          <w:tcPr>
            <w:tcW w:w="2880" w:type="dxa"/>
            <w:tcBorders>
              <w:top w:val="single" w:sz="4" w:space="0" w:color="auto"/>
              <w:bottom w:val="single" w:sz="4" w:space="0" w:color="auto"/>
            </w:tcBorders>
            <w:shd w:val="clear" w:color="auto" w:fill="FFFFFF"/>
          </w:tcPr>
          <w:p w14:paraId="3F2B01EB"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FF57BB2" w14:textId="77777777" w:rsidR="00E921A2" w:rsidRPr="00121095" w:rsidRDefault="00E921A2">
            <w:pPr>
              <w:pStyle w:val="QryTableType"/>
              <w:rPr>
                <w:lang w:val="en-US"/>
              </w:rPr>
            </w:pPr>
            <w:r w:rsidRPr="00121095">
              <w:rPr>
                <w:lang w:val="en-US"/>
              </w:rPr>
              <w:t>Query</w:t>
            </w:r>
          </w:p>
        </w:tc>
      </w:tr>
      <w:tr w:rsidR="00E921A2" w:rsidRPr="00E921A2" w14:paraId="48C4CA1E" w14:textId="77777777" w:rsidTr="00E50DB9">
        <w:tc>
          <w:tcPr>
            <w:tcW w:w="2880" w:type="dxa"/>
            <w:tcBorders>
              <w:top w:val="single" w:sz="4" w:space="0" w:color="auto"/>
              <w:bottom w:val="single" w:sz="4" w:space="0" w:color="auto"/>
            </w:tcBorders>
            <w:shd w:val="clear" w:color="auto" w:fill="FFFFFF"/>
          </w:tcPr>
          <w:p w14:paraId="436A33E1"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5C55204B" w14:textId="77777777" w:rsidR="00E921A2" w:rsidRPr="00121095" w:rsidRDefault="00E921A2">
            <w:pPr>
              <w:pStyle w:val="QryTableName"/>
              <w:rPr>
                <w:lang w:val="en-US"/>
              </w:rPr>
            </w:pPr>
            <w:r w:rsidRPr="00121095">
              <w:rPr>
                <w:lang w:val="en-US"/>
              </w:rPr>
              <w:t>Pharmacy Information Comprehensive</w:t>
            </w:r>
          </w:p>
        </w:tc>
      </w:tr>
      <w:tr w:rsidR="00E921A2" w:rsidRPr="00E921A2" w14:paraId="25E79289" w14:textId="77777777" w:rsidTr="00E50DB9">
        <w:tc>
          <w:tcPr>
            <w:tcW w:w="2880" w:type="dxa"/>
            <w:tcBorders>
              <w:top w:val="single" w:sz="4" w:space="0" w:color="auto"/>
              <w:bottom w:val="single" w:sz="4" w:space="0" w:color="auto"/>
            </w:tcBorders>
            <w:shd w:val="clear" w:color="auto" w:fill="FFFFFF"/>
          </w:tcPr>
          <w:p w14:paraId="408AB7D1"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4BA9B61" w14:textId="77777777" w:rsidR="00E921A2" w:rsidRPr="00121095" w:rsidRDefault="00E921A2">
            <w:pPr>
              <w:pStyle w:val="QryTableTriggerQuery"/>
              <w:rPr>
                <w:lang w:val="en-US"/>
              </w:rPr>
            </w:pPr>
            <w:r w:rsidRPr="00121095">
              <w:rPr>
                <w:lang w:val="en-US"/>
              </w:rPr>
              <w:t>QBP^Z85^QBP_Q11</w:t>
            </w:r>
          </w:p>
        </w:tc>
      </w:tr>
      <w:tr w:rsidR="00E921A2" w:rsidRPr="00E921A2" w14:paraId="60CF70A0" w14:textId="77777777" w:rsidTr="00E50DB9">
        <w:tc>
          <w:tcPr>
            <w:tcW w:w="2880" w:type="dxa"/>
            <w:tcBorders>
              <w:top w:val="single" w:sz="4" w:space="0" w:color="auto"/>
              <w:bottom w:val="single" w:sz="4" w:space="0" w:color="auto"/>
            </w:tcBorders>
            <w:shd w:val="clear" w:color="auto" w:fill="FFFFFF"/>
          </w:tcPr>
          <w:p w14:paraId="3FED5162"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0E57FE9C" w14:textId="77777777" w:rsidR="00E921A2" w:rsidRPr="00121095" w:rsidRDefault="00E921A2">
            <w:pPr>
              <w:pStyle w:val="QryTableMode"/>
              <w:rPr>
                <w:lang w:val="en-US"/>
              </w:rPr>
            </w:pPr>
            <w:r w:rsidRPr="00121095">
              <w:rPr>
                <w:lang w:val="en-US"/>
              </w:rPr>
              <w:t>Both</w:t>
            </w:r>
          </w:p>
        </w:tc>
      </w:tr>
      <w:tr w:rsidR="00E921A2" w:rsidRPr="00E921A2" w14:paraId="2B67AB2D" w14:textId="77777777" w:rsidTr="00E50DB9">
        <w:tc>
          <w:tcPr>
            <w:tcW w:w="2880" w:type="dxa"/>
            <w:tcBorders>
              <w:top w:val="single" w:sz="4" w:space="0" w:color="auto"/>
              <w:bottom w:val="single" w:sz="4" w:space="0" w:color="auto"/>
            </w:tcBorders>
            <w:shd w:val="clear" w:color="auto" w:fill="FFFFFF"/>
          </w:tcPr>
          <w:p w14:paraId="11208EAF"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90E79E9" w14:textId="77777777" w:rsidR="00E921A2" w:rsidRPr="00121095" w:rsidRDefault="00E921A2">
            <w:pPr>
              <w:pStyle w:val="QryTableResponseTrigger"/>
              <w:rPr>
                <w:lang w:val="en-US"/>
              </w:rPr>
            </w:pPr>
            <w:r w:rsidRPr="00121095">
              <w:rPr>
                <w:lang w:val="en-US"/>
              </w:rPr>
              <w:t>RSP^Z86^RSP_Z86</w:t>
            </w:r>
          </w:p>
        </w:tc>
      </w:tr>
      <w:tr w:rsidR="00E921A2" w:rsidRPr="00E921A2" w14:paraId="7360E44A" w14:textId="77777777" w:rsidTr="00E50DB9">
        <w:tc>
          <w:tcPr>
            <w:tcW w:w="2880" w:type="dxa"/>
            <w:tcBorders>
              <w:top w:val="single" w:sz="4" w:space="0" w:color="auto"/>
              <w:bottom w:val="single" w:sz="4" w:space="0" w:color="auto"/>
            </w:tcBorders>
            <w:shd w:val="clear" w:color="auto" w:fill="FFFFFF"/>
          </w:tcPr>
          <w:p w14:paraId="431E946C"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730BA1F" w14:textId="77777777" w:rsidR="00E921A2" w:rsidRPr="00121095" w:rsidRDefault="00E921A2">
            <w:pPr>
              <w:pStyle w:val="QryTableCharacteristicsQuery"/>
              <w:rPr>
                <w:lang w:val="en-US"/>
              </w:rPr>
            </w:pPr>
            <w:r w:rsidRPr="00121095">
              <w:rPr>
                <w:lang w:val="en-US"/>
              </w:rPr>
              <w:t>May specify patient, medication, a date range, how the response is to be sorted, and what segment groups are to be returned.</w:t>
            </w:r>
          </w:p>
        </w:tc>
      </w:tr>
      <w:tr w:rsidR="00E921A2" w:rsidRPr="00E921A2" w14:paraId="089987DB" w14:textId="77777777" w:rsidTr="00E50DB9">
        <w:tc>
          <w:tcPr>
            <w:tcW w:w="2880" w:type="dxa"/>
            <w:tcBorders>
              <w:top w:val="single" w:sz="4" w:space="0" w:color="auto"/>
              <w:bottom w:val="single" w:sz="4" w:space="0" w:color="auto"/>
            </w:tcBorders>
            <w:shd w:val="clear" w:color="auto" w:fill="FFFFFF"/>
          </w:tcPr>
          <w:p w14:paraId="6722F174"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295D1AC" w14:textId="77777777" w:rsidR="00E921A2" w:rsidRPr="00121095" w:rsidRDefault="00E921A2">
            <w:pPr>
              <w:pStyle w:val="QryTablePurpose"/>
              <w:rPr>
                <w:lang w:val="en-US"/>
              </w:rPr>
            </w:pPr>
            <w:r w:rsidRPr="00121095">
              <w:rPr>
                <w:lang w:val="en-US"/>
              </w:rPr>
              <w:t>To retrieve patient pharmacy history information from the Server.</w:t>
            </w:r>
          </w:p>
        </w:tc>
      </w:tr>
      <w:tr w:rsidR="00E921A2" w:rsidRPr="00E921A2" w14:paraId="663BF76B" w14:textId="77777777" w:rsidTr="00E50DB9">
        <w:trPr>
          <w:cantSplit/>
        </w:trPr>
        <w:tc>
          <w:tcPr>
            <w:tcW w:w="2880" w:type="dxa"/>
            <w:tcBorders>
              <w:top w:val="single" w:sz="4" w:space="0" w:color="auto"/>
              <w:bottom w:val="single" w:sz="4" w:space="0" w:color="auto"/>
            </w:tcBorders>
            <w:shd w:val="clear" w:color="auto" w:fill="FFFFFF"/>
          </w:tcPr>
          <w:p w14:paraId="04FDA445"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1939807"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3CD97A14" w14:textId="77777777" w:rsidTr="00E50DB9">
        <w:trPr>
          <w:cantSplit/>
        </w:trPr>
        <w:tc>
          <w:tcPr>
            <w:tcW w:w="2880" w:type="dxa"/>
            <w:tcBorders>
              <w:top w:val="single" w:sz="4" w:space="0" w:color="auto"/>
              <w:bottom w:val="double" w:sz="4" w:space="0" w:color="auto"/>
            </w:tcBorders>
            <w:shd w:val="clear" w:color="auto" w:fill="FFFFFF"/>
          </w:tcPr>
          <w:p w14:paraId="258FAA8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38DAAAD" w14:textId="77777777" w:rsidR="00E921A2" w:rsidRPr="00121095" w:rsidRDefault="00E921A2">
            <w:pPr>
              <w:pStyle w:val="QryTableSegmentPattern"/>
              <w:rPr>
                <w:lang w:val="en-US"/>
              </w:rPr>
            </w:pPr>
          </w:p>
        </w:tc>
      </w:tr>
    </w:tbl>
    <w:p w14:paraId="7E2D12D3" w14:textId="77777777" w:rsidR="00E921A2" w:rsidRDefault="00E921A2"/>
    <w:p w14:paraId="22382662" w14:textId="77777777" w:rsidR="00F102B1" w:rsidRPr="00121095" w:rsidRDefault="00F102B1">
      <w:r w:rsidRPr="00F102B1">
        <w:t xml:space="preserve">The QBP_Q11 message structure and related choreography can be found in </w:t>
      </w:r>
      <w:hyperlink w:anchor="_QBP/RSP_–_query" w:history="1">
        <w:r w:rsidRPr="00F102B1">
          <w:rPr>
            <w:rStyle w:val="Hyperlink"/>
          </w:rPr>
          <w:t>5.4.1</w:t>
        </w:r>
      </w:hyperlink>
    </w:p>
    <w:p w14:paraId="5F254FA5" w14:textId="77777777" w:rsidR="00E921A2" w:rsidRPr="00121095" w:rsidRDefault="00E921A2">
      <w:pPr>
        <w:pStyle w:val="MsgTableCaption"/>
      </w:pPr>
      <w:r w:rsidRPr="00121095">
        <w:t>RSP^Z86^RSP_Z86: Response Grammar:  Pharmacy Information</w:t>
      </w:r>
      <w:r w:rsidR="00BF2FE6" w:rsidRPr="00121095">
        <w:fldChar w:fldCharType="begin"/>
      </w:r>
      <w:r w:rsidRPr="00121095">
        <w:instrText xml:space="preserve"> XE "RSP" </w:instrText>
      </w:r>
      <w:r w:rsidR="00BF2FE6" w:rsidRPr="00121095">
        <w:fldChar w:fldCharType="end"/>
      </w:r>
      <w:r w:rsidRPr="00121095">
        <w:t xml:space="preserve"> Comprehensive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567B65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56D692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1689CF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55AA3B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147AA93" w14:textId="77777777" w:rsidR="00E921A2" w:rsidRPr="00121095" w:rsidRDefault="00E921A2">
            <w:pPr>
              <w:pStyle w:val="MsgTableHeader"/>
              <w:jc w:val="center"/>
              <w:rPr>
                <w:lang w:val="en-US"/>
              </w:rPr>
            </w:pPr>
            <w:r w:rsidRPr="00121095">
              <w:rPr>
                <w:lang w:val="en-US"/>
              </w:rPr>
              <w:t>Sec. Ref</w:t>
            </w:r>
          </w:p>
        </w:tc>
      </w:tr>
      <w:tr w:rsidR="00E921A2" w:rsidRPr="00E921A2" w14:paraId="1A304E16"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6CB5238"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11DF8A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5D9BF8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D950D69" w14:textId="77777777" w:rsidR="00E921A2" w:rsidRPr="00121095" w:rsidRDefault="00E921A2">
            <w:pPr>
              <w:pStyle w:val="MsgTableBody"/>
              <w:jc w:val="center"/>
            </w:pPr>
            <w:r w:rsidRPr="00121095">
              <w:t>2.15.9</w:t>
            </w:r>
          </w:p>
        </w:tc>
      </w:tr>
      <w:tr w:rsidR="00E921A2" w:rsidRPr="00E921A2" w14:paraId="5C93016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306CC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EC9A60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8F3E41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21602" w14:textId="77777777" w:rsidR="00E921A2" w:rsidRPr="00121095" w:rsidRDefault="00E921A2">
            <w:pPr>
              <w:pStyle w:val="MsgTableBody"/>
              <w:jc w:val="center"/>
            </w:pPr>
            <w:r w:rsidRPr="00121095">
              <w:t>2.15.12</w:t>
            </w:r>
          </w:p>
        </w:tc>
      </w:tr>
      <w:tr w:rsidR="00E921A2" w:rsidRPr="00E921A2" w14:paraId="28A4B84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EAA7D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D8A510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524B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20F005" w14:textId="77777777" w:rsidR="00E921A2" w:rsidRPr="00121095" w:rsidRDefault="00E921A2">
            <w:pPr>
              <w:pStyle w:val="MsgTableBody"/>
              <w:jc w:val="center"/>
            </w:pPr>
            <w:r w:rsidRPr="00121095">
              <w:t>2.14.13</w:t>
            </w:r>
          </w:p>
        </w:tc>
      </w:tr>
      <w:tr w:rsidR="00E921A2" w:rsidRPr="00E921A2" w14:paraId="1D8563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3E21B5"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49FF326"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73FBC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3C5B3F" w14:textId="77777777" w:rsidR="00E921A2" w:rsidRPr="00121095" w:rsidRDefault="00E921A2">
            <w:pPr>
              <w:pStyle w:val="MsgTableBody"/>
              <w:jc w:val="center"/>
            </w:pPr>
            <w:r w:rsidRPr="00121095">
              <w:t>2.15.8</w:t>
            </w:r>
          </w:p>
        </w:tc>
      </w:tr>
      <w:tr w:rsidR="00E921A2" w:rsidRPr="00E921A2" w14:paraId="094212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3FF5B1"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DC143EB"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6A57662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F814C8" w14:textId="77777777" w:rsidR="00E921A2" w:rsidRPr="00121095" w:rsidRDefault="00E921A2">
            <w:pPr>
              <w:pStyle w:val="MsgTableBody"/>
              <w:jc w:val="center"/>
            </w:pPr>
            <w:r w:rsidRPr="00121095">
              <w:t>2.15.5</w:t>
            </w:r>
          </w:p>
        </w:tc>
      </w:tr>
      <w:tr w:rsidR="00E921A2" w:rsidRPr="00E921A2" w14:paraId="629D26E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C1FF2E" w14:textId="77777777" w:rsidR="00E921A2" w:rsidRPr="00121095" w:rsidRDefault="00000000">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1B6765D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68BA088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E5D159" w14:textId="0EC6CC12" w:rsidR="00E921A2" w:rsidRPr="00121095" w:rsidRDefault="002503D5">
            <w:pPr>
              <w:pStyle w:val="MsgTableBody"/>
              <w:jc w:val="center"/>
            </w:pPr>
            <w:r>
              <w:fldChar w:fldCharType="begin"/>
            </w:r>
            <w:r>
              <w:instrText xml:space="preserve"> REF _Ref465673603 \r \h  \* MERGEFORMAT </w:instrText>
            </w:r>
            <w:r>
              <w:fldChar w:fldCharType="separate"/>
            </w:r>
            <w:r w:rsidR="00C244BF">
              <w:t>5.5.2</w:t>
            </w:r>
            <w:r>
              <w:fldChar w:fldCharType="end"/>
            </w:r>
          </w:p>
        </w:tc>
      </w:tr>
      <w:tr w:rsidR="00E921A2" w:rsidRPr="00E921A2" w14:paraId="4E12409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EAA1D8" w14:textId="77777777" w:rsidR="00E921A2" w:rsidRPr="00121095" w:rsidRDefault="0000000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614FB63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A0DE7D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33198" w14:textId="4A4AF2D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1FF838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4435A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CC9F605"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5AEFEED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A988F7" w14:textId="77777777" w:rsidR="00E921A2" w:rsidRPr="00121095" w:rsidRDefault="00E921A2">
            <w:pPr>
              <w:pStyle w:val="MsgTableBody"/>
              <w:jc w:val="center"/>
            </w:pPr>
          </w:p>
        </w:tc>
      </w:tr>
      <w:tr w:rsidR="00E921A2" w:rsidRPr="00E921A2" w14:paraId="7FD2A1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A359F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5BED150"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6470C49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2256D" w14:textId="77777777" w:rsidR="00E921A2" w:rsidRPr="00121095" w:rsidRDefault="00E921A2">
            <w:pPr>
              <w:pStyle w:val="MsgTableBody"/>
              <w:jc w:val="center"/>
            </w:pPr>
          </w:p>
        </w:tc>
      </w:tr>
      <w:tr w:rsidR="00E921A2" w:rsidRPr="00E921A2" w14:paraId="7CFDECD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8158F0"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533DC1AF"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033C2F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060516" w14:textId="77777777" w:rsidR="00E921A2" w:rsidRPr="00121095" w:rsidRDefault="00E921A2">
            <w:pPr>
              <w:pStyle w:val="MsgTableBody"/>
              <w:jc w:val="center"/>
            </w:pPr>
            <w:r w:rsidRPr="00121095">
              <w:t>3.4.2</w:t>
            </w:r>
          </w:p>
        </w:tc>
      </w:tr>
      <w:tr w:rsidR="00E921A2" w:rsidRPr="00E921A2" w14:paraId="45457E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74E341"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033F0FF4"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2553C73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ECFC5" w14:textId="77777777" w:rsidR="00E921A2" w:rsidRPr="00121095" w:rsidRDefault="00E921A2">
            <w:pPr>
              <w:pStyle w:val="MsgTableBody"/>
              <w:jc w:val="center"/>
            </w:pPr>
            <w:r w:rsidRPr="00121095">
              <w:t>3.4.9</w:t>
            </w:r>
          </w:p>
        </w:tc>
      </w:tr>
      <w:tr w:rsidR="00E921A2" w:rsidRPr="00E921A2" w14:paraId="791CEB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23131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A9FBCF5"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3D20E2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DF1AB" w14:textId="77777777" w:rsidR="00E921A2" w:rsidRPr="00121095" w:rsidRDefault="00E921A2">
            <w:pPr>
              <w:pStyle w:val="MsgTableBody"/>
              <w:jc w:val="center"/>
            </w:pPr>
            <w:r w:rsidRPr="00121095">
              <w:t>2.15.10</w:t>
            </w:r>
          </w:p>
        </w:tc>
      </w:tr>
      <w:tr w:rsidR="00E921A2" w:rsidRPr="00E921A2" w14:paraId="490AF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87AC3E"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20E7A802"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7225144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874FBE" w14:textId="77777777" w:rsidR="00E921A2" w:rsidRPr="00121095" w:rsidRDefault="00E921A2">
            <w:pPr>
              <w:pStyle w:val="MsgTableBody"/>
              <w:jc w:val="center"/>
            </w:pPr>
            <w:r w:rsidRPr="00121095">
              <w:t>3.4.6</w:t>
            </w:r>
          </w:p>
        </w:tc>
      </w:tr>
      <w:tr w:rsidR="00E921A2" w:rsidRPr="00E921A2" w14:paraId="0FC3E9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52C552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0CAC973"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0E9F214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CC590" w14:textId="77777777" w:rsidR="00E921A2" w:rsidRPr="00121095" w:rsidRDefault="00E921A2">
            <w:pPr>
              <w:pStyle w:val="MsgTableBody"/>
              <w:jc w:val="center"/>
            </w:pPr>
          </w:p>
        </w:tc>
      </w:tr>
      <w:tr w:rsidR="00E921A2" w:rsidRPr="00E921A2" w14:paraId="5BA73C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D612B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4997B88"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1F24E3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9CF6C" w14:textId="77777777" w:rsidR="00E921A2" w:rsidRPr="00121095" w:rsidRDefault="00E921A2">
            <w:pPr>
              <w:pStyle w:val="MsgTableBody"/>
              <w:jc w:val="center"/>
            </w:pPr>
          </w:p>
        </w:tc>
      </w:tr>
      <w:tr w:rsidR="00E921A2" w:rsidRPr="00E921A2" w14:paraId="619C18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C9B5CD"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A503A24"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42D321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D0B6D" w14:textId="77777777" w:rsidR="00E921A2" w:rsidRPr="00121095" w:rsidRDefault="00E921A2">
            <w:pPr>
              <w:pStyle w:val="MsgTableBody"/>
              <w:jc w:val="center"/>
            </w:pPr>
            <w:r w:rsidRPr="00121095">
              <w:t>4.5.3</w:t>
            </w:r>
          </w:p>
        </w:tc>
      </w:tr>
      <w:tr w:rsidR="00E921A2" w:rsidRPr="00E921A2" w14:paraId="5DBD0DA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C52D7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1100581"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6EAFF72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A9BCCE" w14:textId="77777777" w:rsidR="00E921A2" w:rsidRPr="00121095" w:rsidRDefault="00E921A2">
            <w:pPr>
              <w:pStyle w:val="MsgTableBody"/>
              <w:jc w:val="center"/>
            </w:pPr>
          </w:p>
        </w:tc>
      </w:tr>
      <w:tr w:rsidR="00E921A2" w:rsidRPr="00E921A2" w14:paraId="05EE895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8C22313"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AC87476"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47287D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7FF6A" w14:textId="77777777" w:rsidR="00E921A2" w:rsidRPr="00121095" w:rsidRDefault="00E921A2">
            <w:pPr>
              <w:pStyle w:val="MsgTableBody"/>
              <w:jc w:val="center"/>
            </w:pPr>
            <w:r w:rsidRPr="00121095">
              <w:t>4.5.4</w:t>
            </w:r>
          </w:p>
        </w:tc>
      </w:tr>
      <w:tr w:rsidR="00E921A2" w:rsidRPr="00E921A2" w14:paraId="36E0C96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B1662A8"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14D3A166"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15E37B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106433" w14:textId="77777777" w:rsidR="00E921A2" w:rsidRPr="00121095" w:rsidRDefault="00E921A2">
            <w:pPr>
              <w:pStyle w:val="MsgTableBody"/>
              <w:jc w:val="center"/>
            </w:pPr>
            <w:r w:rsidRPr="00121095">
              <w:t>4.5.5</w:t>
            </w:r>
          </w:p>
        </w:tc>
      </w:tr>
      <w:tr w:rsidR="00E921A2" w:rsidRPr="00E921A2" w14:paraId="2FF06CB8"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89A415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C97BCE"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4C9F2F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DEEB2A" w14:textId="77777777" w:rsidR="00E921A2" w:rsidRPr="00121095" w:rsidRDefault="00E921A2">
            <w:pPr>
              <w:pStyle w:val="MsgTableBody"/>
              <w:jc w:val="center"/>
            </w:pPr>
          </w:p>
        </w:tc>
      </w:tr>
      <w:tr w:rsidR="00E921A2" w:rsidRPr="00E921A2" w14:paraId="4565115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87AD1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108AB9E"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34AC98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BAFB" w14:textId="77777777" w:rsidR="00E921A2" w:rsidRPr="00121095" w:rsidRDefault="00E921A2">
            <w:pPr>
              <w:pStyle w:val="MsgTableBody"/>
              <w:jc w:val="center"/>
            </w:pPr>
          </w:p>
        </w:tc>
      </w:tr>
      <w:tr w:rsidR="00E921A2" w:rsidRPr="00E921A2" w14:paraId="5AF0B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1570E7F"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13D3FA74"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463BDF3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EF788F" w14:textId="77777777" w:rsidR="00E921A2" w:rsidRPr="00121095" w:rsidRDefault="00E921A2">
            <w:pPr>
              <w:pStyle w:val="MsgTableBody"/>
              <w:jc w:val="center"/>
            </w:pPr>
            <w:r w:rsidRPr="00121095">
              <w:t>4.14.1</w:t>
            </w:r>
          </w:p>
        </w:tc>
      </w:tr>
      <w:tr w:rsidR="00E921A2" w:rsidRPr="00E921A2" w14:paraId="53FC76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231AFA"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DCED65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43029D0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FF1CF" w14:textId="77777777" w:rsidR="00E921A2" w:rsidRPr="00121095" w:rsidRDefault="00E921A2">
            <w:pPr>
              <w:pStyle w:val="MsgTableBody"/>
              <w:jc w:val="center"/>
            </w:pPr>
            <w:r w:rsidRPr="00121095">
              <w:t>4.14.2</w:t>
            </w:r>
          </w:p>
        </w:tc>
      </w:tr>
      <w:tr w:rsidR="00E921A2" w:rsidRPr="00E921A2" w14:paraId="6C82DD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507BB8"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5A703DC"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34BC3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92F30C" w14:textId="77777777" w:rsidR="00E921A2" w:rsidRPr="00121095" w:rsidRDefault="00E921A2">
            <w:pPr>
              <w:pStyle w:val="MsgTableBody"/>
              <w:jc w:val="center"/>
            </w:pPr>
            <w:r w:rsidRPr="00121095">
              <w:t>4.14.3</w:t>
            </w:r>
          </w:p>
        </w:tc>
      </w:tr>
      <w:tr w:rsidR="00E921A2" w:rsidRPr="00E921A2" w14:paraId="4635AF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37CAA1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9667D0"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75194B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68313C" w14:textId="77777777" w:rsidR="00E921A2" w:rsidRPr="00121095" w:rsidRDefault="00E921A2">
            <w:pPr>
              <w:pStyle w:val="MsgTableBody"/>
              <w:jc w:val="center"/>
            </w:pPr>
          </w:p>
        </w:tc>
      </w:tr>
      <w:tr w:rsidR="00E921A2" w:rsidRPr="00E921A2" w14:paraId="23A3AAD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8C40C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39E108C" w14:textId="77777777" w:rsidR="00E921A2" w:rsidRPr="00121095" w:rsidRDefault="005E5F4D">
            <w:pPr>
              <w:pStyle w:val="MsgTableBody"/>
            </w:pPr>
            <w:r>
              <w:t>--- ENCODED_</w:t>
            </w:r>
            <w:r w:rsidR="00E921A2" w:rsidRPr="00121095">
              <w:t>ORDER begin</w:t>
            </w:r>
          </w:p>
        </w:tc>
        <w:tc>
          <w:tcPr>
            <w:tcW w:w="864" w:type="dxa"/>
            <w:tcBorders>
              <w:top w:val="dotted" w:sz="4" w:space="0" w:color="auto"/>
              <w:left w:val="nil"/>
              <w:bottom w:val="dotted" w:sz="4" w:space="0" w:color="auto"/>
              <w:right w:val="nil"/>
            </w:tcBorders>
            <w:shd w:val="clear" w:color="auto" w:fill="FFFFFF"/>
          </w:tcPr>
          <w:p w14:paraId="41EDA72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3146E" w14:textId="77777777" w:rsidR="00E921A2" w:rsidRPr="00121095" w:rsidRDefault="00E921A2">
            <w:pPr>
              <w:pStyle w:val="MsgTableBody"/>
              <w:jc w:val="center"/>
            </w:pPr>
          </w:p>
        </w:tc>
      </w:tr>
      <w:tr w:rsidR="00E921A2" w:rsidRPr="00E921A2" w14:paraId="49C737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8DCA1C9"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23378D03"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252982A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8552D3" w14:textId="77777777" w:rsidR="00E921A2" w:rsidRPr="00121095" w:rsidRDefault="00E921A2">
            <w:pPr>
              <w:pStyle w:val="MsgTableBody"/>
              <w:jc w:val="center"/>
            </w:pPr>
            <w:r w:rsidRPr="00121095">
              <w:t>4.14.4</w:t>
            </w:r>
          </w:p>
        </w:tc>
      </w:tr>
      <w:tr w:rsidR="00E921A2" w:rsidRPr="00E921A2" w14:paraId="53414D34"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AAB005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D3863C5"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47583A8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CA5591" w14:textId="77777777" w:rsidR="00E921A2" w:rsidRPr="00121095" w:rsidRDefault="00E921A2">
            <w:pPr>
              <w:pStyle w:val="MsgTableBody"/>
              <w:jc w:val="center"/>
            </w:pPr>
          </w:p>
        </w:tc>
      </w:tr>
      <w:tr w:rsidR="00E921A2" w:rsidRPr="00E921A2" w14:paraId="4012148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B3BA035"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97DBC5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37AF1A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88BEF1" w14:textId="77777777" w:rsidR="00E921A2" w:rsidRPr="00121095" w:rsidRDefault="00E921A2">
            <w:pPr>
              <w:pStyle w:val="MsgTableBody"/>
              <w:jc w:val="center"/>
            </w:pPr>
            <w:r w:rsidRPr="00121095">
              <w:t>4.5.4</w:t>
            </w:r>
          </w:p>
        </w:tc>
      </w:tr>
      <w:tr w:rsidR="00E921A2" w:rsidRPr="00E921A2" w14:paraId="657FBCA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0AAEF0B"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08A1249C"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29061D3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5E5B" w14:textId="77777777" w:rsidR="00E921A2" w:rsidRPr="00121095" w:rsidRDefault="00E921A2">
            <w:pPr>
              <w:pStyle w:val="MsgTableBody"/>
              <w:jc w:val="center"/>
            </w:pPr>
            <w:r w:rsidRPr="00121095">
              <w:t>4.5.5</w:t>
            </w:r>
          </w:p>
        </w:tc>
      </w:tr>
      <w:tr w:rsidR="00E921A2" w:rsidRPr="00E921A2" w14:paraId="662DDD83"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075F6B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8878BD8"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30CDFE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F71D5B" w14:textId="77777777" w:rsidR="00E921A2" w:rsidRPr="00121095" w:rsidRDefault="00E921A2">
            <w:pPr>
              <w:pStyle w:val="MsgTableBody"/>
              <w:jc w:val="center"/>
            </w:pPr>
          </w:p>
        </w:tc>
      </w:tr>
      <w:tr w:rsidR="00E921A2" w:rsidRPr="00E921A2" w14:paraId="2E33BAA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97D6F1"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41D81B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3B0528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E563D5" w14:textId="77777777" w:rsidR="00E921A2" w:rsidRPr="00121095" w:rsidRDefault="00E921A2">
            <w:pPr>
              <w:pStyle w:val="MsgTableBody"/>
              <w:jc w:val="center"/>
            </w:pPr>
            <w:r w:rsidRPr="00121095">
              <w:t>4.14.2</w:t>
            </w:r>
          </w:p>
        </w:tc>
      </w:tr>
      <w:tr w:rsidR="00E921A2" w:rsidRPr="00E921A2" w14:paraId="5726D7D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8C24B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4869FD2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521147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9D5AC" w14:textId="77777777" w:rsidR="00E921A2" w:rsidRPr="00121095" w:rsidRDefault="00E921A2">
            <w:pPr>
              <w:pStyle w:val="MsgTableBody"/>
              <w:jc w:val="center"/>
            </w:pPr>
            <w:r w:rsidRPr="00121095">
              <w:t>4.14.3</w:t>
            </w:r>
          </w:p>
        </w:tc>
      </w:tr>
      <w:tr w:rsidR="00E921A2" w:rsidRPr="00E921A2" w14:paraId="762A47B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32267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6FAC215" w14:textId="77777777" w:rsidR="00E921A2" w:rsidRPr="00121095" w:rsidRDefault="005E5F4D">
            <w:pPr>
              <w:pStyle w:val="MsgTableBody"/>
            </w:pPr>
            <w:r>
              <w:t>--- ENCODED_</w:t>
            </w:r>
            <w:r w:rsidR="00E921A2" w:rsidRPr="00121095">
              <w:t>ORDER end</w:t>
            </w:r>
          </w:p>
        </w:tc>
        <w:tc>
          <w:tcPr>
            <w:tcW w:w="864" w:type="dxa"/>
            <w:tcBorders>
              <w:top w:val="dotted" w:sz="4" w:space="0" w:color="auto"/>
              <w:left w:val="nil"/>
              <w:bottom w:val="dotted" w:sz="4" w:space="0" w:color="auto"/>
              <w:right w:val="nil"/>
            </w:tcBorders>
            <w:shd w:val="clear" w:color="auto" w:fill="FFFFFF"/>
          </w:tcPr>
          <w:p w14:paraId="5CF4561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97FF4F" w14:textId="77777777" w:rsidR="00E921A2" w:rsidRPr="00121095" w:rsidRDefault="00E921A2">
            <w:pPr>
              <w:pStyle w:val="MsgTableBody"/>
              <w:jc w:val="center"/>
            </w:pPr>
          </w:p>
        </w:tc>
      </w:tr>
      <w:tr w:rsidR="00E921A2" w:rsidRPr="00E921A2" w14:paraId="7A93589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0D7B3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33DAB80" w14:textId="77777777" w:rsidR="00E921A2" w:rsidRPr="00121095" w:rsidRDefault="00E921A2">
            <w:pPr>
              <w:pStyle w:val="MsgTableBody"/>
            </w:pPr>
            <w:r w:rsidRPr="00121095">
              <w:t>--- DISPENSE begin</w:t>
            </w:r>
          </w:p>
        </w:tc>
        <w:tc>
          <w:tcPr>
            <w:tcW w:w="864" w:type="dxa"/>
            <w:tcBorders>
              <w:top w:val="dotted" w:sz="4" w:space="0" w:color="auto"/>
              <w:left w:val="nil"/>
              <w:bottom w:val="dotted" w:sz="4" w:space="0" w:color="auto"/>
              <w:right w:val="nil"/>
            </w:tcBorders>
            <w:shd w:val="clear" w:color="auto" w:fill="FFFFFF"/>
          </w:tcPr>
          <w:p w14:paraId="7FE92D4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7A1C10" w14:textId="77777777" w:rsidR="00E921A2" w:rsidRPr="00121095" w:rsidRDefault="00E921A2">
            <w:pPr>
              <w:pStyle w:val="MsgTableBody"/>
              <w:jc w:val="center"/>
            </w:pPr>
          </w:p>
        </w:tc>
      </w:tr>
      <w:tr w:rsidR="00E921A2" w:rsidRPr="00E921A2" w14:paraId="5B6358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BB9831"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14CA4DC5"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30163A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9CA50" w14:textId="77777777" w:rsidR="00E921A2" w:rsidRPr="00121095" w:rsidRDefault="00E921A2">
            <w:pPr>
              <w:pStyle w:val="MsgTableBody"/>
              <w:jc w:val="center"/>
            </w:pPr>
            <w:r w:rsidRPr="00121095">
              <w:t>4.14.5</w:t>
            </w:r>
          </w:p>
        </w:tc>
      </w:tr>
      <w:tr w:rsidR="00E921A2" w:rsidRPr="00E921A2" w14:paraId="136217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4D90C2"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3B726E2"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45BA6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F68BE" w14:textId="77777777" w:rsidR="00E921A2" w:rsidRPr="00121095" w:rsidRDefault="00E921A2">
            <w:pPr>
              <w:pStyle w:val="MsgTableBody"/>
              <w:jc w:val="center"/>
            </w:pPr>
            <w:r w:rsidRPr="00121095">
              <w:t>4.14.2</w:t>
            </w:r>
          </w:p>
        </w:tc>
      </w:tr>
      <w:tr w:rsidR="00E921A2" w:rsidRPr="00E921A2" w14:paraId="5E8C512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20884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3C1988C0"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3AA00F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1EF0B" w14:textId="77777777" w:rsidR="00E921A2" w:rsidRPr="00121095" w:rsidRDefault="00E921A2">
            <w:pPr>
              <w:pStyle w:val="MsgTableBody"/>
              <w:jc w:val="center"/>
            </w:pPr>
            <w:r w:rsidRPr="00121095">
              <w:t>4.14.3</w:t>
            </w:r>
          </w:p>
        </w:tc>
      </w:tr>
      <w:tr w:rsidR="00E921A2" w:rsidRPr="00E921A2" w14:paraId="5CC40D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1370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CC67B4E" w14:textId="77777777" w:rsidR="00E921A2" w:rsidRPr="00121095" w:rsidRDefault="00E921A2">
            <w:pPr>
              <w:pStyle w:val="MsgTableBody"/>
            </w:pPr>
            <w:r w:rsidRPr="00121095">
              <w:t>--- DISPENSE end</w:t>
            </w:r>
          </w:p>
        </w:tc>
        <w:tc>
          <w:tcPr>
            <w:tcW w:w="864" w:type="dxa"/>
            <w:tcBorders>
              <w:top w:val="dotted" w:sz="4" w:space="0" w:color="auto"/>
              <w:left w:val="nil"/>
              <w:bottom w:val="dotted" w:sz="4" w:space="0" w:color="auto"/>
              <w:right w:val="nil"/>
            </w:tcBorders>
            <w:shd w:val="clear" w:color="auto" w:fill="FFFFFF"/>
          </w:tcPr>
          <w:p w14:paraId="557525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5874B" w14:textId="77777777" w:rsidR="00E921A2" w:rsidRPr="00121095" w:rsidRDefault="00E921A2">
            <w:pPr>
              <w:pStyle w:val="MsgTableBody"/>
              <w:jc w:val="center"/>
            </w:pPr>
          </w:p>
        </w:tc>
      </w:tr>
      <w:tr w:rsidR="00E921A2" w:rsidRPr="00E921A2" w14:paraId="2178C07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3A7BB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6AA26A7" w14:textId="77777777" w:rsidR="00E921A2" w:rsidRPr="00121095" w:rsidRDefault="00E921A2">
            <w:pPr>
              <w:pStyle w:val="MsgTableBody"/>
            </w:pPr>
            <w:r w:rsidRPr="00121095">
              <w:t>--- GIVE begin</w:t>
            </w:r>
          </w:p>
        </w:tc>
        <w:tc>
          <w:tcPr>
            <w:tcW w:w="864" w:type="dxa"/>
            <w:tcBorders>
              <w:top w:val="dotted" w:sz="4" w:space="0" w:color="auto"/>
              <w:left w:val="nil"/>
              <w:bottom w:val="dotted" w:sz="4" w:space="0" w:color="auto"/>
              <w:right w:val="nil"/>
            </w:tcBorders>
            <w:shd w:val="clear" w:color="auto" w:fill="FFFFFF"/>
          </w:tcPr>
          <w:p w14:paraId="6899AD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A044B5" w14:textId="77777777" w:rsidR="00E921A2" w:rsidRPr="00121095" w:rsidRDefault="00E921A2">
            <w:pPr>
              <w:pStyle w:val="MsgTableBody"/>
              <w:jc w:val="center"/>
            </w:pPr>
          </w:p>
        </w:tc>
      </w:tr>
      <w:tr w:rsidR="00E921A2" w:rsidRPr="00E921A2" w14:paraId="538A272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7CD14D" w14:textId="77777777" w:rsidR="00E921A2" w:rsidRPr="00121095" w:rsidRDefault="00E921A2">
            <w:pPr>
              <w:pStyle w:val="MsgTableBody"/>
            </w:pPr>
            <w:r w:rsidRPr="00121095">
              <w:t xml:space="preserve">  RXG</w:t>
            </w:r>
          </w:p>
        </w:tc>
        <w:tc>
          <w:tcPr>
            <w:tcW w:w="4320" w:type="dxa"/>
            <w:tcBorders>
              <w:top w:val="dotted" w:sz="4" w:space="0" w:color="auto"/>
              <w:left w:val="nil"/>
              <w:bottom w:val="dotted" w:sz="4" w:space="0" w:color="auto"/>
              <w:right w:val="nil"/>
            </w:tcBorders>
            <w:shd w:val="clear" w:color="auto" w:fill="FFFFFF"/>
          </w:tcPr>
          <w:p w14:paraId="3F764DAA" w14:textId="77777777" w:rsidR="00E921A2" w:rsidRPr="00121095" w:rsidRDefault="00E921A2">
            <w:pPr>
              <w:pStyle w:val="MsgTableBody"/>
            </w:pPr>
            <w:r w:rsidRPr="00121095">
              <w:t>Pharmacy/Treatment Give</w:t>
            </w:r>
          </w:p>
        </w:tc>
        <w:tc>
          <w:tcPr>
            <w:tcW w:w="864" w:type="dxa"/>
            <w:tcBorders>
              <w:top w:val="dotted" w:sz="4" w:space="0" w:color="auto"/>
              <w:left w:val="nil"/>
              <w:bottom w:val="dotted" w:sz="4" w:space="0" w:color="auto"/>
              <w:right w:val="nil"/>
            </w:tcBorders>
            <w:shd w:val="clear" w:color="auto" w:fill="FFFFFF"/>
          </w:tcPr>
          <w:p w14:paraId="388E52A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630C7" w14:textId="77777777" w:rsidR="00E921A2" w:rsidRPr="00121095" w:rsidRDefault="00E921A2">
            <w:pPr>
              <w:pStyle w:val="MsgTableBody"/>
              <w:jc w:val="center"/>
            </w:pPr>
            <w:r w:rsidRPr="00121095">
              <w:t>4.14.6</w:t>
            </w:r>
          </w:p>
        </w:tc>
      </w:tr>
      <w:tr w:rsidR="00E921A2" w:rsidRPr="00E921A2" w14:paraId="74B563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0CA302"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5DD68B7F"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0AB2661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9FB2" w14:textId="77777777" w:rsidR="00E921A2" w:rsidRPr="00121095" w:rsidRDefault="00E921A2">
            <w:pPr>
              <w:pStyle w:val="MsgTableBody"/>
              <w:jc w:val="center"/>
            </w:pPr>
            <w:r w:rsidRPr="00121095">
              <w:t>4.14.2</w:t>
            </w:r>
          </w:p>
        </w:tc>
      </w:tr>
      <w:tr w:rsidR="00E921A2" w:rsidRPr="00E921A2" w14:paraId="35DFA80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BFBE58"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6FF625D6"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511663E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044533" w14:textId="77777777" w:rsidR="00E921A2" w:rsidRPr="00121095" w:rsidRDefault="00E921A2">
            <w:pPr>
              <w:pStyle w:val="MsgTableBody"/>
              <w:jc w:val="center"/>
            </w:pPr>
            <w:r w:rsidRPr="00121095">
              <w:t>4.14.3</w:t>
            </w:r>
          </w:p>
        </w:tc>
      </w:tr>
      <w:tr w:rsidR="00E921A2" w:rsidRPr="00E921A2" w14:paraId="45ECB33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3D904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4D499B5" w14:textId="77777777" w:rsidR="00E921A2" w:rsidRPr="00121095" w:rsidRDefault="00E921A2">
            <w:pPr>
              <w:pStyle w:val="MsgTableBody"/>
            </w:pPr>
            <w:r w:rsidRPr="00121095">
              <w:t>--- GIVE end</w:t>
            </w:r>
          </w:p>
        </w:tc>
        <w:tc>
          <w:tcPr>
            <w:tcW w:w="864" w:type="dxa"/>
            <w:tcBorders>
              <w:top w:val="dotted" w:sz="4" w:space="0" w:color="auto"/>
              <w:left w:val="nil"/>
              <w:bottom w:val="dotted" w:sz="4" w:space="0" w:color="auto"/>
              <w:right w:val="nil"/>
            </w:tcBorders>
            <w:shd w:val="clear" w:color="auto" w:fill="FFFFFF"/>
          </w:tcPr>
          <w:p w14:paraId="5B198B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FBF4D6" w14:textId="77777777" w:rsidR="00E921A2" w:rsidRPr="00121095" w:rsidRDefault="00E921A2">
            <w:pPr>
              <w:pStyle w:val="MsgTableBody"/>
              <w:jc w:val="center"/>
            </w:pPr>
          </w:p>
        </w:tc>
      </w:tr>
      <w:tr w:rsidR="00E921A2" w:rsidRPr="00E921A2" w14:paraId="63DC6CA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A55B5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AD0DAF" w14:textId="77777777" w:rsidR="00E921A2" w:rsidRPr="00121095" w:rsidRDefault="00E921A2">
            <w:pPr>
              <w:pStyle w:val="MsgTableBody"/>
            </w:pPr>
            <w:r w:rsidRPr="00121095">
              <w:t>--- ADMINISTRATION begin</w:t>
            </w:r>
          </w:p>
        </w:tc>
        <w:tc>
          <w:tcPr>
            <w:tcW w:w="864" w:type="dxa"/>
            <w:tcBorders>
              <w:top w:val="dotted" w:sz="4" w:space="0" w:color="auto"/>
              <w:left w:val="nil"/>
              <w:bottom w:val="dotted" w:sz="4" w:space="0" w:color="auto"/>
              <w:right w:val="nil"/>
            </w:tcBorders>
            <w:shd w:val="clear" w:color="auto" w:fill="FFFFFF"/>
          </w:tcPr>
          <w:p w14:paraId="67F2FB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73E42" w14:textId="77777777" w:rsidR="00E921A2" w:rsidRPr="00121095" w:rsidRDefault="00E921A2">
            <w:pPr>
              <w:pStyle w:val="MsgTableBody"/>
              <w:jc w:val="center"/>
            </w:pPr>
          </w:p>
        </w:tc>
      </w:tr>
      <w:tr w:rsidR="00E921A2" w:rsidRPr="00E921A2" w14:paraId="5CD6A98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41141E" w14:textId="77777777" w:rsidR="00E921A2" w:rsidRPr="00121095" w:rsidRDefault="00E921A2">
            <w:pPr>
              <w:pStyle w:val="MsgTableBody"/>
            </w:pPr>
            <w:r w:rsidRPr="00121095">
              <w:t xml:space="preserve">  RXA</w:t>
            </w:r>
          </w:p>
        </w:tc>
        <w:tc>
          <w:tcPr>
            <w:tcW w:w="4320" w:type="dxa"/>
            <w:tcBorders>
              <w:top w:val="dotted" w:sz="4" w:space="0" w:color="auto"/>
              <w:left w:val="nil"/>
              <w:bottom w:val="dotted" w:sz="4" w:space="0" w:color="auto"/>
              <w:right w:val="nil"/>
            </w:tcBorders>
            <w:shd w:val="clear" w:color="auto" w:fill="FFFFFF"/>
          </w:tcPr>
          <w:p w14:paraId="4DAD8762" w14:textId="77777777" w:rsidR="00E921A2" w:rsidRPr="00121095" w:rsidRDefault="00E921A2">
            <w:pPr>
              <w:pStyle w:val="MsgTableBody"/>
            </w:pPr>
            <w:r w:rsidRPr="00121095">
              <w:t>Pharmacy/Treatment Administration</w:t>
            </w:r>
          </w:p>
        </w:tc>
        <w:tc>
          <w:tcPr>
            <w:tcW w:w="864" w:type="dxa"/>
            <w:tcBorders>
              <w:top w:val="dotted" w:sz="4" w:space="0" w:color="auto"/>
              <w:left w:val="nil"/>
              <w:bottom w:val="dotted" w:sz="4" w:space="0" w:color="auto"/>
              <w:right w:val="nil"/>
            </w:tcBorders>
            <w:shd w:val="clear" w:color="auto" w:fill="FFFFFF"/>
          </w:tcPr>
          <w:p w14:paraId="152F95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B436E" w14:textId="77777777" w:rsidR="00E921A2" w:rsidRPr="00121095" w:rsidRDefault="00E921A2">
            <w:pPr>
              <w:pStyle w:val="MsgTableBody"/>
              <w:jc w:val="center"/>
            </w:pPr>
            <w:r w:rsidRPr="00121095">
              <w:t>4.14.7</w:t>
            </w:r>
          </w:p>
        </w:tc>
      </w:tr>
      <w:tr w:rsidR="00E921A2" w:rsidRPr="00E921A2" w14:paraId="05C2FAE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318BD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1CE5FA5"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537FA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8D8D3" w14:textId="77777777" w:rsidR="00E921A2" w:rsidRPr="00121095" w:rsidRDefault="00E921A2">
            <w:pPr>
              <w:pStyle w:val="MsgTableBody"/>
              <w:jc w:val="center"/>
            </w:pPr>
            <w:r w:rsidRPr="00121095">
              <w:t>4.14.2</w:t>
            </w:r>
          </w:p>
        </w:tc>
      </w:tr>
      <w:tr w:rsidR="00E921A2" w:rsidRPr="00E921A2" w14:paraId="1E9B75A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207179"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BADE49C"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927EA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5247DA" w14:textId="77777777" w:rsidR="00E921A2" w:rsidRPr="00121095" w:rsidRDefault="00E921A2">
            <w:pPr>
              <w:pStyle w:val="MsgTableBody"/>
              <w:jc w:val="center"/>
            </w:pPr>
            <w:r w:rsidRPr="00121095">
              <w:t>4.14.3</w:t>
            </w:r>
          </w:p>
        </w:tc>
      </w:tr>
      <w:tr w:rsidR="00E921A2" w:rsidRPr="00E921A2" w14:paraId="7031B3B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FD3A1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9AA8DED" w14:textId="77777777" w:rsidR="00E921A2" w:rsidRPr="00121095" w:rsidRDefault="00E921A2">
            <w:pPr>
              <w:pStyle w:val="MsgTableBody"/>
            </w:pPr>
            <w:r w:rsidRPr="00121095">
              <w:t>--- ADMINISTRATION end</w:t>
            </w:r>
          </w:p>
        </w:tc>
        <w:tc>
          <w:tcPr>
            <w:tcW w:w="864" w:type="dxa"/>
            <w:tcBorders>
              <w:top w:val="dotted" w:sz="4" w:space="0" w:color="auto"/>
              <w:left w:val="nil"/>
              <w:bottom w:val="dotted" w:sz="4" w:space="0" w:color="auto"/>
              <w:right w:val="nil"/>
            </w:tcBorders>
            <w:shd w:val="clear" w:color="auto" w:fill="FFFFFF"/>
          </w:tcPr>
          <w:p w14:paraId="0F1383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6E87B" w14:textId="77777777" w:rsidR="00E921A2" w:rsidRPr="00121095" w:rsidRDefault="00E921A2">
            <w:pPr>
              <w:pStyle w:val="MsgTableBody"/>
              <w:jc w:val="center"/>
            </w:pPr>
          </w:p>
        </w:tc>
      </w:tr>
      <w:tr w:rsidR="00E921A2" w:rsidRPr="00E921A2" w14:paraId="582126A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DC939A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BB53CA4"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22E447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8F579F" w14:textId="77777777" w:rsidR="00E921A2" w:rsidRPr="00121095" w:rsidRDefault="00E921A2">
            <w:pPr>
              <w:pStyle w:val="MsgTableBody"/>
              <w:jc w:val="center"/>
            </w:pPr>
          </w:p>
        </w:tc>
      </w:tr>
      <w:tr w:rsidR="00E921A2" w:rsidRPr="00E921A2" w14:paraId="3B34DE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D4E835"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24DCDF52"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48700A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97046" w14:textId="77777777" w:rsidR="00E921A2" w:rsidRPr="00121095" w:rsidRDefault="00E921A2">
            <w:pPr>
              <w:pStyle w:val="MsgTableBody"/>
              <w:jc w:val="center"/>
            </w:pPr>
            <w:r w:rsidRPr="00121095">
              <w:t>7.4.2</w:t>
            </w:r>
          </w:p>
        </w:tc>
      </w:tr>
      <w:tr w:rsidR="00E921A2" w:rsidRPr="00E921A2" w14:paraId="5C1109F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5A3950"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7E55A9DF"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3762BAE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A4474" w14:textId="77777777" w:rsidR="00E921A2" w:rsidRPr="00121095" w:rsidRDefault="00E921A2">
            <w:pPr>
              <w:pStyle w:val="MsgTableBody"/>
              <w:jc w:val="center"/>
            </w:pPr>
            <w:r w:rsidRPr="00121095">
              <w:t>2.15.10</w:t>
            </w:r>
          </w:p>
        </w:tc>
      </w:tr>
      <w:tr w:rsidR="00E921A2" w:rsidRPr="00E921A2" w14:paraId="037D24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B8B4F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D03D003"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664FB9D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9A24A9" w14:textId="77777777" w:rsidR="00E921A2" w:rsidRPr="00121095" w:rsidRDefault="00E921A2">
            <w:pPr>
              <w:pStyle w:val="MsgTableBody"/>
              <w:jc w:val="center"/>
            </w:pPr>
          </w:p>
        </w:tc>
      </w:tr>
      <w:tr w:rsidR="00E921A2" w:rsidRPr="00E921A2" w14:paraId="2E4908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FDDD5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21B65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785BF5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A9312" w14:textId="77777777" w:rsidR="00E921A2" w:rsidRPr="00121095" w:rsidRDefault="00E921A2">
            <w:pPr>
              <w:pStyle w:val="MsgTableBody"/>
              <w:jc w:val="center"/>
            </w:pPr>
          </w:p>
        </w:tc>
      </w:tr>
      <w:tr w:rsidR="00E921A2" w:rsidRPr="00E921A2" w14:paraId="503A9E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E97CBD"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263416B"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04D168C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DA25C" w14:textId="77777777" w:rsidR="00E921A2" w:rsidRPr="00121095" w:rsidRDefault="00E921A2">
            <w:pPr>
              <w:pStyle w:val="MsgTableBody"/>
              <w:jc w:val="center"/>
            </w:pPr>
          </w:p>
        </w:tc>
      </w:tr>
      <w:tr w:rsidR="00E921A2" w:rsidRPr="00E921A2" w14:paraId="10F9CA05"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3D50C2E"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4F413D3E"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4D7492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21EC1B4" w14:textId="77777777" w:rsidR="00E921A2" w:rsidRPr="00121095" w:rsidRDefault="00E921A2">
            <w:pPr>
              <w:pStyle w:val="MsgTableBody"/>
              <w:jc w:val="center"/>
            </w:pPr>
            <w:r w:rsidRPr="00121095">
              <w:t>2.15.4</w:t>
            </w:r>
          </w:p>
        </w:tc>
      </w:tr>
    </w:tbl>
    <w:p w14:paraId="59C7DB0F"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DA30E71" w14:textId="77777777" w:rsidTr="00E50DB9">
        <w:trPr>
          <w:cantSplit/>
          <w:tblHeader/>
        </w:trPr>
        <w:tc>
          <w:tcPr>
            <w:tcW w:w="648" w:type="dxa"/>
            <w:tcBorders>
              <w:top w:val="double" w:sz="4" w:space="0" w:color="auto"/>
              <w:bottom w:val="single" w:sz="4" w:space="0" w:color="auto"/>
            </w:tcBorders>
            <w:shd w:val="clear" w:color="auto" w:fill="FFFFFF"/>
          </w:tcPr>
          <w:p w14:paraId="632BC5F5" w14:textId="77777777" w:rsidR="00E921A2" w:rsidRPr="00121095" w:rsidRDefault="00E921A2">
            <w:pPr>
              <w:pStyle w:val="QryTableInputHeader"/>
              <w:rPr>
                <w:lang w:val="en-US"/>
              </w:rPr>
            </w:pPr>
            <w:r w:rsidRPr="00121095">
              <w:rPr>
                <w:lang w:val="en-US"/>
              </w:rPr>
              <w:t>Field Seq (Query ID=Z85)</w:t>
            </w:r>
          </w:p>
        </w:tc>
        <w:tc>
          <w:tcPr>
            <w:tcW w:w="1296" w:type="dxa"/>
            <w:tcBorders>
              <w:top w:val="double" w:sz="4" w:space="0" w:color="auto"/>
              <w:bottom w:val="single" w:sz="4" w:space="0" w:color="auto"/>
            </w:tcBorders>
            <w:shd w:val="clear" w:color="auto" w:fill="FFFFFF"/>
          </w:tcPr>
          <w:p w14:paraId="21563D58"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47C1DAF" w14:textId="77777777" w:rsidR="00E921A2" w:rsidRPr="00121095" w:rsidRDefault="00E921A2">
            <w:pPr>
              <w:pStyle w:val="QryTableInputHeader"/>
              <w:rPr>
                <w:lang w:val="en-US"/>
              </w:rPr>
            </w:pPr>
            <w:r w:rsidRPr="00121095">
              <w:rPr>
                <w:lang w:val="en-US"/>
              </w:rPr>
              <w:t>Key/</w:t>
            </w:r>
          </w:p>
          <w:p w14:paraId="288B6558"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6BB9F3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6D89876"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E5DD4A4"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10B34F07"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49EB82E7"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B09BD12"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FA73D9E"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DF3CDC1"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D2972F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0A2BCEA4" w14:textId="77777777" w:rsidR="00E921A2" w:rsidRPr="00121095" w:rsidRDefault="00E921A2">
            <w:pPr>
              <w:pStyle w:val="QryTableInputHeader"/>
              <w:rPr>
                <w:lang w:val="en-US"/>
              </w:rPr>
            </w:pPr>
            <w:r w:rsidRPr="00121095">
              <w:rPr>
                <w:lang w:val="en-US"/>
              </w:rPr>
              <w:t>Element Name</w:t>
            </w:r>
          </w:p>
        </w:tc>
      </w:tr>
      <w:tr w:rsidR="00E921A2" w:rsidRPr="00E921A2" w14:paraId="1AD9F1E0" w14:textId="77777777" w:rsidTr="00E50DB9">
        <w:trPr>
          <w:cantSplit/>
        </w:trPr>
        <w:tc>
          <w:tcPr>
            <w:tcW w:w="648" w:type="dxa"/>
            <w:tcBorders>
              <w:top w:val="single" w:sz="4" w:space="0" w:color="auto"/>
              <w:bottom w:val="single" w:sz="4" w:space="0" w:color="auto"/>
            </w:tcBorders>
            <w:shd w:val="clear" w:color="auto" w:fill="FFFFFF"/>
          </w:tcPr>
          <w:p w14:paraId="036DECFB"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2B290A30" w14:textId="77777777"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14:paraId="6078A555"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0F6B9C2D"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2E532C36"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47D3E07E"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2658298D"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1F3ECFA8"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47B113CE"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6F51B361"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2C5B7F82"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4D376E06"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6284C72D" w14:textId="77777777" w:rsidR="00E921A2" w:rsidRPr="00121095" w:rsidRDefault="00E921A2">
            <w:pPr>
              <w:pStyle w:val="QryTableInput"/>
              <w:keepNext/>
            </w:pPr>
          </w:p>
        </w:tc>
      </w:tr>
      <w:tr w:rsidR="00E921A2" w:rsidRPr="00E921A2" w14:paraId="09483181" w14:textId="77777777" w:rsidTr="00E50DB9">
        <w:trPr>
          <w:cantSplit/>
        </w:trPr>
        <w:tc>
          <w:tcPr>
            <w:tcW w:w="648" w:type="dxa"/>
            <w:tcBorders>
              <w:top w:val="single" w:sz="4" w:space="0" w:color="auto"/>
              <w:bottom w:val="single" w:sz="4" w:space="0" w:color="auto"/>
            </w:tcBorders>
            <w:shd w:val="clear" w:color="auto" w:fill="FFFFFF"/>
          </w:tcPr>
          <w:p w14:paraId="3620E0C3"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65B7022"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CE9934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7C3FD35"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4D5C21B"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7845635"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0AEC0546"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1B9315F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4BF504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A782EB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1FA57B8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A818BD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6DF8D9A" w14:textId="77777777" w:rsidR="00E921A2" w:rsidRPr="00121095" w:rsidRDefault="00E921A2">
            <w:pPr>
              <w:pStyle w:val="QryTableInput"/>
            </w:pPr>
          </w:p>
        </w:tc>
      </w:tr>
      <w:tr w:rsidR="00E921A2" w:rsidRPr="00E921A2" w14:paraId="2100C1D6" w14:textId="77777777" w:rsidTr="00E50DB9">
        <w:trPr>
          <w:cantSplit/>
        </w:trPr>
        <w:tc>
          <w:tcPr>
            <w:tcW w:w="648" w:type="dxa"/>
            <w:tcBorders>
              <w:top w:val="single" w:sz="4" w:space="0" w:color="auto"/>
              <w:bottom w:val="single" w:sz="4" w:space="0" w:color="auto"/>
            </w:tcBorders>
            <w:shd w:val="clear" w:color="auto" w:fill="FFFFFF"/>
          </w:tcPr>
          <w:p w14:paraId="319FCC33"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5A698C0E" w14:textId="77777777"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14:paraId="1E2ED286"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054F2591"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4860D8B5"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466677F6"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6414FAE5"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13EA1DE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78AD4C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412B628"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1CE2F5C6"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49FB6D3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D99D156" w14:textId="77777777" w:rsidR="00E921A2" w:rsidRPr="00121095" w:rsidRDefault="00E921A2">
            <w:pPr>
              <w:pStyle w:val="QryTableInput"/>
            </w:pPr>
            <w:r w:rsidRPr="00121095">
              <w:t>PID-3: Patient  Identifier List</w:t>
            </w:r>
          </w:p>
        </w:tc>
      </w:tr>
      <w:tr w:rsidR="00E921A2" w:rsidRPr="00E921A2" w14:paraId="05741174" w14:textId="77777777" w:rsidTr="00E50DB9">
        <w:trPr>
          <w:cantSplit/>
        </w:trPr>
        <w:tc>
          <w:tcPr>
            <w:tcW w:w="648" w:type="dxa"/>
            <w:tcBorders>
              <w:top w:val="single" w:sz="4" w:space="0" w:color="auto"/>
              <w:bottom w:val="single" w:sz="4" w:space="0" w:color="auto"/>
            </w:tcBorders>
            <w:shd w:val="clear" w:color="auto" w:fill="FFFFFF"/>
          </w:tcPr>
          <w:p w14:paraId="3518F04E"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8C7B7B4" w14:textId="77777777" w:rsidR="00E921A2" w:rsidRPr="00121095" w:rsidRDefault="00E921A2">
            <w:pPr>
              <w:pStyle w:val="QryTableInput"/>
            </w:pPr>
            <w:r w:rsidRPr="00121095">
              <w:t>OrderControlCode</w:t>
            </w:r>
          </w:p>
        </w:tc>
        <w:tc>
          <w:tcPr>
            <w:tcW w:w="792" w:type="dxa"/>
            <w:tcBorders>
              <w:top w:val="single" w:sz="4" w:space="0" w:color="auto"/>
              <w:bottom w:val="single" w:sz="4" w:space="0" w:color="auto"/>
            </w:tcBorders>
            <w:shd w:val="clear" w:color="auto" w:fill="FFFFFF"/>
          </w:tcPr>
          <w:p w14:paraId="40DF464A"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0984CD0"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DC7AFC9" w14:textId="77777777" w:rsidR="00E921A2" w:rsidRPr="00121095" w:rsidRDefault="00E921A2">
            <w:pPr>
              <w:pStyle w:val="QryTableInput"/>
            </w:pPr>
            <w:r w:rsidRPr="00121095">
              <w:t>2</w:t>
            </w:r>
          </w:p>
        </w:tc>
        <w:tc>
          <w:tcPr>
            <w:tcW w:w="720" w:type="dxa"/>
            <w:tcBorders>
              <w:top w:val="single" w:sz="4" w:space="0" w:color="auto"/>
              <w:bottom w:val="single" w:sz="4" w:space="0" w:color="auto"/>
            </w:tcBorders>
            <w:shd w:val="clear" w:color="auto" w:fill="FFFFFF"/>
          </w:tcPr>
          <w:p w14:paraId="70AFA542" w14:textId="77777777" w:rsidR="00E921A2" w:rsidRPr="00121095" w:rsidRDefault="00E921A2">
            <w:pPr>
              <w:pStyle w:val="QryTableInput"/>
            </w:pPr>
            <w:r w:rsidRPr="00121095">
              <w:t>ID</w:t>
            </w:r>
          </w:p>
        </w:tc>
        <w:tc>
          <w:tcPr>
            <w:tcW w:w="288" w:type="dxa"/>
            <w:tcBorders>
              <w:top w:val="single" w:sz="4" w:space="0" w:color="auto"/>
              <w:bottom w:val="single" w:sz="4" w:space="0" w:color="auto"/>
            </w:tcBorders>
            <w:shd w:val="clear" w:color="auto" w:fill="FFFFFF"/>
          </w:tcPr>
          <w:p w14:paraId="1D63BCE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652C15D" w14:textId="77777777" w:rsidR="00E921A2" w:rsidRPr="00121095" w:rsidRDefault="00E921A2">
            <w:pPr>
              <w:pStyle w:val="QryTableInput"/>
            </w:pPr>
            <w:r w:rsidRPr="00121095">
              <w:t>Y</w:t>
            </w:r>
          </w:p>
        </w:tc>
        <w:tc>
          <w:tcPr>
            <w:tcW w:w="720" w:type="dxa"/>
            <w:tcBorders>
              <w:top w:val="single" w:sz="4" w:space="0" w:color="auto"/>
              <w:bottom w:val="single" w:sz="4" w:space="0" w:color="auto"/>
            </w:tcBorders>
            <w:shd w:val="clear" w:color="auto" w:fill="FFFFFF"/>
          </w:tcPr>
          <w:p w14:paraId="7FD0BF49"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6473DB2" w14:textId="77777777" w:rsidR="00E921A2" w:rsidRPr="00121095" w:rsidRDefault="00E921A2">
            <w:pPr>
              <w:pStyle w:val="QryTableInput"/>
            </w:pPr>
            <w:r w:rsidRPr="00121095">
              <w:t>0119</w:t>
            </w:r>
          </w:p>
        </w:tc>
        <w:tc>
          <w:tcPr>
            <w:tcW w:w="864" w:type="dxa"/>
            <w:tcBorders>
              <w:top w:val="single" w:sz="4" w:space="0" w:color="auto"/>
              <w:bottom w:val="single" w:sz="4" w:space="0" w:color="auto"/>
            </w:tcBorders>
            <w:shd w:val="clear" w:color="auto" w:fill="FFFFFF"/>
          </w:tcPr>
          <w:p w14:paraId="761697F9" w14:textId="77777777" w:rsidR="00E921A2" w:rsidRPr="00121095" w:rsidRDefault="00E921A2">
            <w:pPr>
              <w:pStyle w:val="QryTableInput"/>
            </w:pPr>
            <w:r w:rsidRPr="00121095">
              <w:t>ORC.1</w:t>
            </w:r>
          </w:p>
        </w:tc>
        <w:tc>
          <w:tcPr>
            <w:tcW w:w="720" w:type="dxa"/>
            <w:tcBorders>
              <w:top w:val="single" w:sz="4" w:space="0" w:color="auto"/>
              <w:bottom w:val="single" w:sz="4" w:space="0" w:color="auto"/>
            </w:tcBorders>
            <w:shd w:val="clear" w:color="auto" w:fill="FFFFFF"/>
          </w:tcPr>
          <w:p w14:paraId="5BD1222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117B47F" w14:textId="77777777" w:rsidR="00E921A2" w:rsidRPr="00121095" w:rsidRDefault="00E921A2">
            <w:pPr>
              <w:pStyle w:val="QryTableInput"/>
            </w:pPr>
            <w:r w:rsidRPr="00121095">
              <w:t>ORC-1: Order Control</w:t>
            </w:r>
          </w:p>
        </w:tc>
      </w:tr>
      <w:tr w:rsidR="00E921A2" w:rsidRPr="00E921A2" w14:paraId="450C365D" w14:textId="77777777" w:rsidTr="00E50DB9">
        <w:trPr>
          <w:cantSplit/>
        </w:trPr>
        <w:tc>
          <w:tcPr>
            <w:tcW w:w="648" w:type="dxa"/>
            <w:tcBorders>
              <w:top w:val="single" w:sz="4" w:space="0" w:color="auto"/>
              <w:bottom w:val="single" w:sz="4" w:space="0" w:color="auto"/>
            </w:tcBorders>
            <w:shd w:val="clear" w:color="auto" w:fill="FFFFFF"/>
          </w:tcPr>
          <w:p w14:paraId="50CE5426"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167F264F" w14:textId="77777777" w:rsidR="00E921A2" w:rsidRPr="00121095" w:rsidRDefault="00E921A2">
            <w:pPr>
              <w:pStyle w:val="QryTableInput"/>
            </w:pPr>
            <w:r w:rsidRPr="00121095">
              <w:t>OrderingProvider</w:t>
            </w:r>
          </w:p>
        </w:tc>
        <w:tc>
          <w:tcPr>
            <w:tcW w:w="792" w:type="dxa"/>
            <w:tcBorders>
              <w:top w:val="single" w:sz="4" w:space="0" w:color="auto"/>
              <w:bottom w:val="single" w:sz="4" w:space="0" w:color="auto"/>
            </w:tcBorders>
            <w:shd w:val="clear" w:color="auto" w:fill="FFFFFF"/>
          </w:tcPr>
          <w:p w14:paraId="26ED5987"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A9045B0"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BCE733E" w14:textId="77777777" w:rsidR="00E921A2" w:rsidRPr="00121095" w:rsidRDefault="00E921A2">
            <w:pPr>
              <w:pStyle w:val="QryTableInput"/>
            </w:pPr>
            <w:r w:rsidRPr="00121095">
              <w:t>120</w:t>
            </w:r>
          </w:p>
        </w:tc>
        <w:tc>
          <w:tcPr>
            <w:tcW w:w="720" w:type="dxa"/>
            <w:tcBorders>
              <w:top w:val="single" w:sz="4" w:space="0" w:color="auto"/>
              <w:bottom w:val="single" w:sz="4" w:space="0" w:color="auto"/>
            </w:tcBorders>
            <w:shd w:val="clear" w:color="auto" w:fill="FFFFFF"/>
          </w:tcPr>
          <w:p w14:paraId="0A27C035" w14:textId="77777777" w:rsidR="00E921A2" w:rsidRPr="00121095" w:rsidRDefault="00E921A2">
            <w:pPr>
              <w:pStyle w:val="QryTableInput"/>
            </w:pPr>
            <w:r w:rsidRPr="00121095">
              <w:t>XCN</w:t>
            </w:r>
          </w:p>
        </w:tc>
        <w:tc>
          <w:tcPr>
            <w:tcW w:w="288" w:type="dxa"/>
            <w:tcBorders>
              <w:top w:val="single" w:sz="4" w:space="0" w:color="auto"/>
              <w:bottom w:val="single" w:sz="4" w:space="0" w:color="auto"/>
            </w:tcBorders>
            <w:shd w:val="clear" w:color="auto" w:fill="FFFFFF"/>
          </w:tcPr>
          <w:p w14:paraId="32056AF3"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4E4C0E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6C807A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2D94C15"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45489BFE" w14:textId="77777777" w:rsidR="00E921A2" w:rsidRPr="00121095" w:rsidRDefault="00E921A2">
            <w:pPr>
              <w:pStyle w:val="QryTableInput"/>
            </w:pPr>
            <w:r w:rsidRPr="00121095">
              <w:t>ORC.12</w:t>
            </w:r>
          </w:p>
        </w:tc>
        <w:tc>
          <w:tcPr>
            <w:tcW w:w="720" w:type="dxa"/>
            <w:tcBorders>
              <w:top w:val="single" w:sz="4" w:space="0" w:color="auto"/>
              <w:bottom w:val="single" w:sz="4" w:space="0" w:color="auto"/>
            </w:tcBorders>
            <w:shd w:val="clear" w:color="auto" w:fill="FFFFFF"/>
          </w:tcPr>
          <w:p w14:paraId="0D953B5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1131B54" w14:textId="77777777" w:rsidR="00E921A2" w:rsidRPr="00121095" w:rsidRDefault="00E921A2">
            <w:pPr>
              <w:pStyle w:val="QryTableInput"/>
            </w:pPr>
            <w:r w:rsidRPr="00121095">
              <w:t>ORC-12: Ordering Provider</w:t>
            </w:r>
          </w:p>
        </w:tc>
      </w:tr>
      <w:tr w:rsidR="00E921A2" w:rsidRPr="00E921A2" w14:paraId="769B6916" w14:textId="77777777" w:rsidTr="00E50DB9">
        <w:trPr>
          <w:cantSplit/>
        </w:trPr>
        <w:tc>
          <w:tcPr>
            <w:tcW w:w="648" w:type="dxa"/>
            <w:tcBorders>
              <w:top w:val="single" w:sz="4" w:space="0" w:color="auto"/>
              <w:bottom w:val="single" w:sz="4" w:space="0" w:color="auto"/>
            </w:tcBorders>
            <w:shd w:val="clear" w:color="auto" w:fill="FFFFFF"/>
          </w:tcPr>
          <w:p w14:paraId="008E6741"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721BD771"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3124F80C"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24CBC3F"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4DEBF91"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7067C8C2"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88DA553"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D0C3BE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9627264"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00CB5AF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46E94FF"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156C27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8704889" w14:textId="77777777" w:rsidR="00E921A2" w:rsidRPr="00121095" w:rsidRDefault="00E921A2">
            <w:pPr>
              <w:pStyle w:val="QryTableInput"/>
            </w:pPr>
            <w:r w:rsidRPr="00121095">
              <w:t>RXD-2: Dispense/Give Code</w:t>
            </w:r>
          </w:p>
        </w:tc>
      </w:tr>
      <w:tr w:rsidR="00E921A2" w:rsidRPr="00E921A2" w14:paraId="12C25ECA" w14:textId="77777777" w:rsidTr="00E50DB9">
        <w:trPr>
          <w:cantSplit/>
        </w:trPr>
        <w:tc>
          <w:tcPr>
            <w:tcW w:w="648" w:type="dxa"/>
            <w:tcBorders>
              <w:top w:val="single" w:sz="4" w:space="0" w:color="auto"/>
              <w:bottom w:val="single" w:sz="4" w:space="0" w:color="auto"/>
            </w:tcBorders>
            <w:shd w:val="clear" w:color="auto" w:fill="FFFFFF"/>
          </w:tcPr>
          <w:p w14:paraId="431B6F79" w14:textId="77777777" w:rsidR="00E921A2" w:rsidRPr="00121095" w:rsidRDefault="00E921A2">
            <w:pPr>
              <w:pStyle w:val="QryTableInput"/>
            </w:pPr>
            <w:r w:rsidRPr="00121095">
              <w:t>7</w:t>
            </w:r>
          </w:p>
        </w:tc>
        <w:tc>
          <w:tcPr>
            <w:tcW w:w="1296" w:type="dxa"/>
            <w:tcBorders>
              <w:top w:val="single" w:sz="4" w:space="0" w:color="auto"/>
              <w:bottom w:val="single" w:sz="4" w:space="0" w:color="auto"/>
            </w:tcBorders>
            <w:shd w:val="clear" w:color="auto" w:fill="FFFFFF"/>
          </w:tcPr>
          <w:p w14:paraId="0E903FD0"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4EECD3A5"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6E804CE9"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4B137D08"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45B07572"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1D967294"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FB65B4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1D87F86"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69A0EB2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D6A2F34"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4DA1CE4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3738BAD" w14:textId="77777777" w:rsidR="00E921A2" w:rsidRPr="00121095" w:rsidRDefault="00E921A2">
            <w:pPr>
              <w:pStyle w:val="QryTableInput"/>
            </w:pPr>
            <w:r w:rsidRPr="00121095">
              <w:t>RXD-3: Date/Time Dispensed</w:t>
            </w:r>
          </w:p>
        </w:tc>
      </w:tr>
      <w:tr w:rsidR="00E921A2" w:rsidRPr="00E921A2" w14:paraId="3549BC4C" w14:textId="77777777" w:rsidTr="00E50DB9">
        <w:trPr>
          <w:cantSplit/>
        </w:trPr>
        <w:tc>
          <w:tcPr>
            <w:tcW w:w="648" w:type="dxa"/>
            <w:tcBorders>
              <w:top w:val="single" w:sz="4" w:space="0" w:color="auto"/>
              <w:bottom w:val="double" w:sz="4" w:space="0" w:color="auto"/>
            </w:tcBorders>
            <w:shd w:val="clear" w:color="auto" w:fill="FFFFFF"/>
          </w:tcPr>
          <w:p w14:paraId="45BB3749" w14:textId="77777777" w:rsidR="00E921A2" w:rsidRPr="00121095" w:rsidRDefault="00E921A2">
            <w:pPr>
              <w:pStyle w:val="QryTableInput"/>
            </w:pPr>
            <w:r w:rsidRPr="00121095">
              <w:t>8</w:t>
            </w:r>
          </w:p>
        </w:tc>
        <w:tc>
          <w:tcPr>
            <w:tcW w:w="1296" w:type="dxa"/>
            <w:tcBorders>
              <w:top w:val="single" w:sz="4" w:space="0" w:color="auto"/>
              <w:bottom w:val="double" w:sz="4" w:space="0" w:color="auto"/>
            </w:tcBorders>
            <w:shd w:val="clear" w:color="auto" w:fill="FFFFFF"/>
          </w:tcPr>
          <w:p w14:paraId="3A44C56F"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7B570BF6"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5572D7FF"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31D546C0"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5E0809EB"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757151DD"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175E6ECB"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CCD1D9E"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03F5EEE6"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0CDA9F63"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3A21446D"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94ACA90" w14:textId="77777777" w:rsidR="00E921A2" w:rsidRPr="00121095" w:rsidRDefault="00E921A2">
            <w:pPr>
              <w:pStyle w:val="QryTableInput"/>
            </w:pPr>
            <w:r w:rsidRPr="00121095">
              <w:t>RXD-3: Date/Time Dispensed</w:t>
            </w:r>
          </w:p>
        </w:tc>
      </w:tr>
    </w:tbl>
    <w:p w14:paraId="68C97C1C" w14:textId="77777777" w:rsidR="00E921A2" w:rsidRPr="00121095" w:rsidRDefault="00E921A2">
      <w:pPr>
        <w:keepNext/>
        <w:spacing w:before="120"/>
        <w:rPr>
          <w:b/>
        </w:rPr>
      </w:pPr>
      <w:r w:rsidRPr="00121095">
        <w:rPr>
          <w:b/>
        </w:rPr>
        <w:t>QPD 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28F02320" w14:textId="77777777" w:rsidTr="00E50DB9">
        <w:trPr>
          <w:tblHeader/>
        </w:trPr>
        <w:tc>
          <w:tcPr>
            <w:tcW w:w="1584" w:type="dxa"/>
            <w:tcBorders>
              <w:top w:val="double" w:sz="4" w:space="0" w:color="auto"/>
              <w:bottom w:val="single" w:sz="4" w:space="0" w:color="auto"/>
            </w:tcBorders>
            <w:shd w:val="pct10" w:color="auto" w:fill="FFFFFF"/>
          </w:tcPr>
          <w:p w14:paraId="14AB2979" w14:textId="77777777" w:rsidR="00E921A2" w:rsidRPr="00121095" w:rsidRDefault="00E921A2">
            <w:pPr>
              <w:pStyle w:val="QryTableInputParamHeader"/>
              <w:rPr>
                <w:lang w:val="en-US"/>
              </w:rPr>
            </w:pPr>
            <w:r w:rsidRPr="00121095">
              <w:rPr>
                <w:lang w:val="en-US"/>
              </w:rPr>
              <w:t>Input Parameter (Query ID=Z85)</w:t>
            </w:r>
          </w:p>
        </w:tc>
        <w:tc>
          <w:tcPr>
            <w:tcW w:w="1008" w:type="dxa"/>
            <w:tcBorders>
              <w:top w:val="double" w:sz="4" w:space="0" w:color="auto"/>
              <w:bottom w:val="single" w:sz="4" w:space="0" w:color="auto"/>
            </w:tcBorders>
            <w:shd w:val="pct10" w:color="auto" w:fill="FFFFFF"/>
          </w:tcPr>
          <w:p w14:paraId="0562BEA2"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3837FEC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7350AE7" w14:textId="77777777" w:rsidR="00E921A2" w:rsidRPr="00121095" w:rsidRDefault="00E921A2">
            <w:pPr>
              <w:pStyle w:val="QryTableInputParamHeader"/>
              <w:rPr>
                <w:lang w:val="en-US"/>
              </w:rPr>
            </w:pPr>
            <w:r w:rsidRPr="00121095">
              <w:rPr>
                <w:lang w:val="en-US"/>
              </w:rPr>
              <w:t>Description</w:t>
            </w:r>
          </w:p>
        </w:tc>
      </w:tr>
      <w:tr w:rsidR="00E921A2" w:rsidRPr="00E921A2" w14:paraId="3458F0EA" w14:textId="77777777" w:rsidTr="00E50DB9">
        <w:tc>
          <w:tcPr>
            <w:tcW w:w="1584" w:type="dxa"/>
            <w:tcBorders>
              <w:top w:val="single" w:sz="4" w:space="0" w:color="auto"/>
              <w:bottom w:val="single" w:sz="4" w:space="0" w:color="auto"/>
            </w:tcBorders>
            <w:shd w:val="clear" w:color="auto" w:fill="FFFFFF"/>
          </w:tcPr>
          <w:p w14:paraId="1F8048FC"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177CB488"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62675B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7F8D35" w14:textId="77777777" w:rsidR="00E921A2" w:rsidRPr="00121095" w:rsidRDefault="00E921A2">
            <w:pPr>
              <w:pStyle w:val="QryTableInputParam"/>
              <w:rPr>
                <w:lang w:val="en-US"/>
              </w:rPr>
            </w:pPr>
            <w:r w:rsidRPr="00121095">
              <w:rPr>
                <w:lang w:val="en-US"/>
              </w:rPr>
              <w:t xml:space="preserve">SHALL be valued </w:t>
            </w:r>
            <w:r w:rsidRPr="00121095">
              <w:rPr>
                <w:b/>
                <w:lang w:val="en-US"/>
              </w:rPr>
              <w:t>Z85^Pharmacy Information Comprehensive^HL7nnnn</w:t>
            </w:r>
            <w:r w:rsidRPr="00121095">
              <w:rPr>
                <w:lang w:val="en-US"/>
              </w:rPr>
              <w:t>.</w:t>
            </w:r>
          </w:p>
        </w:tc>
      </w:tr>
      <w:tr w:rsidR="00E921A2" w:rsidRPr="00E921A2" w14:paraId="2CD3772D" w14:textId="77777777" w:rsidTr="00E50DB9">
        <w:tc>
          <w:tcPr>
            <w:tcW w:w="1584" w:type="dxa"/>
            <w:tcBorders>
              <w:top w:val="single" w:sz="4" w:space="0" w:color="auto"/>
              <w:bottom w:val="single" w:sz="4" w:space="0" w:color="auto"/>
            </w:tcBorders>
            <w:shd w:val="clear" w:color="auto" w:fill="FFFFFF"/>
          </w:tcPr>
          <w:p w14:paraId="531EFF7F"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673C97B5"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A94DC2A"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BCEEFD4"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6F29F0E" w14:textId="77777777" w:rsidTr="00E50DB9">
        <w:tc>
          <w:tcPr>
            <w:tcW w:w="1584" w:type="dxa"/>
            <w:tcBorders>
              <w:top w:val="single" w:sz="4" w:space="0" w:color="auto"/>
              <w:bottom w:val="single" w:sz="4" w:space="0" w:color="auto"/>
            </w:tcBorders>
            <w:shd w:val="clear" w:color="auto" w:fill="FFFFFF"/>
          </w:tcPr>
          <w:p w14:paraId="478FC70C"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71D3FF0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ECCB46"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33F1AC3"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3E30913C" w14:textId="77777777" w:rsidTr="00E50DB9">
        <w:tc>
          <w:tcPr>
            <w:tcW w:w="1584" w:type="dxa"/>
            <w:tcBorders>
              <w:top w:val="single" w:sz="4" w:space="0" w:color="auto"/>
              <w:bottom w:val="single" w:sz="4" w:space="0" w:color="auto"/>
            </w:tcBorders>
            <w:shd w:val="clear" w:color="auto" w:fill="FFFFFF"/>
          </w:tcPr>
          <w:p w14:paraId="14CCAB5D"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0AD6C90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EA0A5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99CC4A3"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725D8545" w14:textId="77777777" w:rsidTr="00E50DB9">
        <w:tc>
          <w:tcPr>
            <w:tcW w:w="1584" w:type="dxa"/>
            <w:tcBorders>
              <w:top w:val="single" w:sz="4" w:space="0" w:color="auto"/>
              <w:bottom w:val="single" w:sz="4" w:space="0" w:color="auto"/>
            </w:tcBorders>
            <w:shd w:val="clear" w:color="auto" w:fill="FFFFFF"/>
          </w:tcPr>
          <w:p w14:paraId="6840737A"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0B9AF081"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2094EE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A246C5A"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4C4F4799" w14:textId="77777777" w:rsidTr="00E50DB9">
        <w:tc>
          <w:tcPr>
            <w:tcW w:w="1584" w:type="dxa"/>
            <w:tcBorders>
              <w:top w:val="single" w:sz="4" w:space="0" w:color="auto"/>
              <w:bottom w:val="single" w:sz="4" w:space="0" w:color="auto"/>
            </w:tcBorders>
            <w:shd w:val="clear" w:color="auto" w:fill="FFFFFF"/>
          </w:tcPr>
          <w:p w14:paraId="08CE9A56"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90388DD"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17A68C42"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6B5F911F"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12927A7B" w14:textId="77777777" w:rsidTr="00E50DB9">
        <w:tc>
          <w:tcPr>
            <w:tcW w:w="1584" w:type="dxa"/>
            <w:tcBorders>
              <w:top w:val="single" w:sz="4" w:space="0" w:color="auto"/>
              <w:bottom w:val="single" w:sz="4" w:space="0" w:color="auto"/>
            </w:tcBorders>
            <w:shd w:val="clear" w:color="auto" w:fill="FFFFFF"/>
          </w:tcPr>
          <w:p w14:paraId="187AA3CF"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33EAECE7"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568F364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4F2326C0"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0FBD41B5" w14:textId="77777777" w:rsidTr="00E50DB9">
        <w:tc>
          <w:tcPr>
            <w:tcW w:w="1584" w:type="dxa"/>
            <w:tcBorders>
              <w:top w:val="single" w:sz="4" w:space="0" w:color="auto"/>
              <w:bottom w:val="single" w:sz="4" w:space="0" w:color="auto"/>
            </w:tcBorders>
            <w:shd w:val="clear" w:color="auto" w:fill="FFFFFF"/>
          </w:tcPr>
          <w:p w14:paraId="1871754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3AD38A0"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37623A6D"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4E683B71"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51E33FB2" w14:textId="77777777" w:rsidTr="00E50DB9">
        <w:tc>
          <w:tcPr>
            <w:tcW w:w="1584" w:type="dxa"/>
            <w:tcBorders>
              <w:top w:val="single" w:sz="4" w:space="0" w:color="auto"/>
              <w:bottom w:val="single" w:sz="4" w:space="0" w:color="auto"/>
            </w:tcBorders>
            <w:shd w:val="clear" w:color="auto" w:fill="FFFFFF"/>
          </w:tcPr>
          <w:p w14:paraId="6A8E868E"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78CCF29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9827D9D"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E19E140"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230ACF2F" w14:textId="77777777" w:rsidTr="00E50DB9">
        <w:tc>
          <w:tcPr>
            <w:tcW w:w="1584" w:type="dxa"/>
            <w:tcBorders>
              <w:top w:val="single" w:sz="4" w:space="0" w:color="auto"/>
              <w:bottom w:val="single" w:sz="4" w:space="0" w:color="auto"/>
            </w:tcBorders>
            <w:shd w:val="clear" w:color="auto" w:fill="FFFFFF"/>
          </w:tcPr>
          <w:p w14:paraId="160F7BA3"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single" w:sz="4" w:space="0" w:color="auto"/>
            </w:tcBorders>
            <w:shd w:val="clear" w:color="auto" w:fill="FFFFFF"/>
          </w:tcPr>
          <w:p w14:paraId="6B06EC3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3A1B9B4"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single" w:sz="4" w:space="0" w:color="auto"/>
            </w:tcBorders>
            <w:shd w:val="clear" w:color="auto" w:fill="FFFFFF"/>
          </w:tcPr>
          <w:p w14:paraId="6E5DE443"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r w:rsidR="00E921A2" w:rsidRPr="00E921A2" w14:paraId="473EFE63" w14:textId="77777777" w:rsidTr="00E50DB9">
        <w:tc>
          <w:tcPr>
            <w:tcW w:w="1584" w:type="dxa"/>
            <w:tcBorders>
              <w:top w:val="single" w:sz="4" w:space="0" w:color="auto"/>
              <w:bottom w:val="single" w:sz="4" w:space="0" w:color="auto"/>
            </w:tcBorders>
            <w:shd w:val="clear" w:color="auto" w:fill="FFFFFF"/>
          </w:tcPr>
          <w:p w14:paraId="70BB06D4"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5201DB2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C41C6A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26FD4AE"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0D3806C2" w14:textId="77777777" w:rsidTr="00E50DB9">
        <w:tc>
          <w:tcPr>
            <w:tcW w:w="1584" w:type="dxa"/>
            <w:tcBorders>
              <w:top w:val="single" w:sz="4" w:space="0" w:color="auto"/>
              <w:bottom w:val="single" w:sz="4" w:space="0" w:color="auto"/>
            </w:tcBorders>
            <w:shd w:val="clear" w:color="auto" w:fill="FFFFFF"/>
          </w:tcPr>
          <w:p w14:paraId="56B1FA73"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04E1E97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9C746D6"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1CF56533"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248B2FD0" w14:textId="77777777" w:rsidTr="00E50DB9">
        <w:tc>
          <w:tcPr>
            <w:tcW w:w="1584" w:type="dxa"/>
            <w:tcBorders>
              <w:top w:val="single" w:sz="4" w:space="0" w:color="auto"/>
              <w:bottom w:val="double" w:sz="4" w:space="0" w:color="auto"/>
            </w:tcBorders>
            <w:shd w:val="clear" w:color="auto" w:fill="FFFFFF"/>
          </w:tcPr>
          <w:p w14:paraId="396800EA"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65F7F2F0"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742FCA89"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6879D271"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0AB61495"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2E14D3FB" w14:textId="77777777" w:rsidTr="00E50DB9">
        <w:trPr>
          <w:tblHeader/>
        </w:trPr>
        <w:tc>
          <w:tcPr>
            <w:tcW w:w="720" w:type="dxa"/>
            <w:tcBorders>
              <w:top w:val="double" w:sz="4" w:space="0" w:color="auto"/>
              <w:bottom w:val="single" w:sz="4" w:space="0" w:color="auto"/>
            </w:tcBorders>
            <w:shd w:val="clear" w:color="auto" w:fill="FFFFFF"/>
          </w:tcPr>
          <w:p w14:paraId="06405FB0" w14:textId="77777777" w:rsidR="00E921A2" w:rsidRPr="00121095" w:rsidRDefault="00E921A2">
            <w:pPr>
              <w:pStyle w:val="QryTableRCPHeader"/>
              <w:keepNext/>
              <w:rPr>
                <w:lang w:val="en-US"/>
              </w:rPr>
            </w:pPr>
            <w:r w:rsidRPr="00121095">
              <w:rPr>
                <w:lang w:val="en-US"/>
              </w:rPr>
              <w:t>Field Seq (Query ID=Z85)</w:t>
            </w:r>
          </w:p>
        </w:tc>
        <w:tc>
          <w:tcPr>
            <w:tcW w:w="2160" w:type="dxa"/>
            <w:tcBorders>
              <w:top w:val="double" w:sz="4" w:space="0" w:color="auto"/>
              <w:bottom w:val="single" w:sz="4" w:space="0" w:color="auto"/>
            </w:tcBorders>
            <w:shd w:val="clear" w:color="auto" w:fill="FFFFFF"/>
          </w:tcPr>
          <w:p w14:paraId="6EA3A852" w14:textId="77777777" w:rsidR="00E921A2" w:rsidRPr="00121095" w:rsidRDefault="00E921A2">
            <w:pPr>
              <w:pStyle w:val="QryTableRCPHeader"/>
              <w:keepNext/>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77D3346"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3924C40B" w14:textId="77777777" w:rsidR="00E921A2" w:rsidRPr="00121095" w:rsidRDefault="00E921A2">
            <w:pPr>
              <w:pStyle w:val="QryTableRCPHeader"/>
              <w:keepNext/>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5281BC00"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6163C51" w14:textId="77777777" w:rsidR="00E921A2" w:rsidRPr="00121095" w:rsidRDefault="00E921A2">
            <w:pPr>
              <w:pStyle w:val="QryTableRCPHeader"/>
              <w:keepNext/>
              <w:rPr>
                <w:lang w:val="en-US"/>
              </w:rPr>
            </w:pPr>
            <w:r w:rsidRPr="00121095">
              <w:rPr>
                <w:lang w:val="en-US"/>
              </w:rPr>
              <w:t>Description</w:t>
            </w:r>
          </w:p>
        </w:tc>
      </w:tr>
      <w:tr w:rsidR="00E921A2" w:rsidRPr="00E921A2" w14:paraId="02D453F0" w14:textId="77777777" w:rsidTr="00E50DB9">
        <w:tc>
          <w:tcPr>
            <w:tcW w:w="720" w:type="dxa"/>
            <w:tcBorders>
              <w:top w:val="single" w:sz="4" w:space="0" w:color="auto"/>
              <w:bottom w:val="single" w:sz="4" w:space="0" w:color="auto"/>
            </w:tcBorders>
            <w:shd w:val="clear" w:color="auto" w:fill="FFFFFF"/>
          </w:tcPr>
          <w:p w14:paraId="701514E1"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73CEEDA0"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647F16EC"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7A9F490D"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4BC2787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7E93B003"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5FEC4EA" w14:textId="77777777" w:rsidTr="00E50DB9">
        <w:tc>
          <w:tcPr>
            <w:tcW w:w="720" w:type="dxa"/>
            <w:tcBorders>
              <w:top w:val="single" w:sz="4" w:space="0" w:color="auto"/>
              <w:bottom w:val="single" w:sz="4" w:space="0" w:color="auto"/>
            </w:tcBorders>
            <w:shd w:val="clear" w:color="auto" w:fill="FFFFFF"/>
          </w:tcPr>
          <w:p w14:paraId="26A4C095"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197CD5EC"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6527754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35CB2DFD"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4EB00CCA"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2E77EF8" w14:textId="77777777" w:rsidR="00E921A2" w:rsidRPr="00121095" w:rsidRDefault="00E921A2">
            <w:pPr>
              <w:pStyle w:val="QryTableRCP"/>
              <w:rPr>
                <w:lang w:val="en-US"/>
              </w:rPr>
            </w:pPr>
          </w:p>
        </w:tc>
      </w:tr>
      <w:tr w:rsidR="00E921A2" w:rsidRPr="00E921A2" w14:paraId="61901D08" w14:textId="77777777" w:rsidTr="00E50DB9">
        <w:tc>
          <w:tcPr>
            <w:tcW w:w="720" w:type="dxa"/>
            <w:tcBorders>
              <w:top w:val="single" w:sz="4" w:space="0" w:color="auto"/>
              <w:bottom w:val="single" w:sz="4" w:space="0" w:color="auto"/>
            </w:tcBorders>
            <w:shd w:val="clear" w:color="auto" w:fill="FFFFFF"/>
          </w:tcPr>
          <w:p w14:paraId="69D51029"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DD9D5DA"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8EDE7AF"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79DDF61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336E88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7C83A64F"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02A3BF7B" w14:textId="77777777" w:rsidTr="00E50DB9">
        <w:tc>
          <w:tcPr>
            <w:tcW w:w="720" w:type="dxa"/>
            <w:tcBorders>
              <w:top w:val="single" w:sz="4" w:space="0" w:color="auto"/>
              <w:bottom w:val="single" w:sz="4" w:space="0" w:color="auto"/>
            </w:tcBorders>
            <w:shd w:val="clear" w:color="auto" w:fill="FFFFFF"/>
          </w:tcPr>
          <w:p w14:paraId="70B6B151"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BBD6278"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B775AC1"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4CE16AB1"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7EC6D433"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CC7A8CE"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73BD61B" w14:textId="77777777" w:rsidTr="00E50DB9">
        <w:tc>
          <w:tcPr>
            <w:tcW w:w="720" w:type="dxa"/>
            <w:tcBorders>
              <w:top w:val="single" w:sz="4" w:space="0" w:color="auto"/>
              <w:bottom w:val="single" w:sz="4" w:space="0" w:color="auto"/>
            </w:tcBorders>
            <w:shd w:val="clear" w:color="auto" w:fill="FFFFFF"/>
          </w:tcPr>
          <w:p w14:paraId="5EF58096"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0B52EF76"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07B93ABE"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80F3954"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2B172F1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37694EB"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5014749" w14:textId="77777777" w:rsidTr="00E50DB9">
        <w:tc>
          <w:tcPr>
            <w:tcW w:w="720" w:type="dxa"/>
            <w:tcBorders>
              <w:top w:val="single" w:sz="4" w:space="0" w:color="auto"/>
              <w:bottom w:val="double" w:sz="4" w:space="0" w:color="auto"/>
            </w:tcBorders>
            <w:shd w:val="clear" w:color="auto" w:fill="FFFFFF"/>
          </w:tcPr>
          <w:p w14:paraId="7D91C8BC" w14:textId="77777777" w:rsidR="00E921A2" w:rsidRPr="00121095" w:rsidRDefault="00E921A2">
            <w:pPr>
              <w:pStyle w:val="QryTableRCP"/>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5CCEC8F5" w14:textId="77777777" w:rsidR="00E921A2" w:rsidRPr="00121095" w:rsidRDefault="00E921A2">
            <w:pPr>
              <w:pStyle w:val="QryTableRCP"/>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0400582B"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1C431216"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54198CC4"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33A0C93"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6D1873F0" w14:textId="0D4BAD93" w:rsidR="00E921A2" w:rsidRPr="00121095" w:rsidRDefault="002044FB" w:rsidP="002044FB">
      <w:pPr>
        <w:pStyle w:val="Heading3"/>
        <w:numPr>
          <w:ilvl w:val="0"/>
          <w:numId w:val="0"/>
        </w:numPr>
        <w:tabs>
          <w:tab w:val="left" w:pos="1440"/>
        </w:tabs>
      </w:pPr>
      <w:bookmarkStart w:id="702" w:name="_Toc495483626"/>
      <w:bookmarkStart w:id="703" w:name="_Toc24273849"/>
      <w:bookmarkStart w:id="704" w:name="_Toc41281006"/>
      <w:bookmarkStart w:id="705" w:name="_Toc43004368"/>
      <w:bookmarkStart w:id="706" w:name="_Toc28957729"/>
      <w:r w:rsidRPr="00121095">
        <w:t>5.9.2</w:t>
      </w:r>
      <w:r w:rsidRPr="00121095">
        <w:tab/>
      </w:r>
      <w:r w:rsidR="00E921A2" w:rsidRPr="00121095">
        <w:t>Query using QSC variant / segment pattern response examples</w:t>
      </w:r>
      <w:bookmarkEnd w:id="702"/>
      <w:bookmarkEnd w:id="703"/>
      <w:bookmarkEnd w:id="704"/>
      <w:bookmarkEnd w:id="705"/>
      <w:bookmarkEnd w:id="706"/>
      <w:r w:rsidR="00BF2FE6" w:rsidRPr="00121095">
        <w:fldChar w:fldCharType="begin"/>
      </w:r>
      <w:r w:rsidR="00E921A2" w:rsidRPr="00121095">
        <w:instrText xml:space="preserve"> XE "Query using QSC variant / segment pattern response examples" </w:instrText>
      </w:r>
      <w:r w:rsidR="00BF2FE6" w:rsidRPr="00121095">
        <w:fldChar w:fldCharType="end"/>
      </w:r>
    </w:p>
    <w:p w14:paraId="5E24B5C6" w14:textId="1C6FEFB5" w:rsidR="00E921A2" w:rsidRPr="00121095" w:rsidRDefault="002044FB" w:rsidP="002044FB">
      <w:pPr>
        <w:pStyle w:val="Heading4"/>
        <w:numPr>
          <w:ilvl w:val="0"/>
          <w:numId w:val="0"/>
        </w:numPr>
        <w:tabs>
          <w:tab w:val="left" w:pos="2160"/>
        </w:tabs>
        <w:rPr>
          <w:vanish/>
        </w:rPr>
      </w:pPr>
      <w:r w:rsidRPr="00121095">
        <w:rPr>
          <w:vanish/>
        </w:rPr>
        <w:t>5.9.2.0</w:t>
      </w:r>
      <w:r w:rsidRPr="00121095">
        <w:rPr>
          <w:vanish/>
        </w:rPr>
        <w:tab/>
      </w:r>
      <w:r w:rsidR="00E921A2" w:rsidRPr="00121095">
        <w:rPr>
          <w:vanish/>
        </w:rPr>
        <w:t>hiddentext</w:t>
      </w:r>
      <w:bookmarkStart w:id="707" w:name="_Toc1829115"/>
      <w:bookmarkStart w:id="708" w:name="_Toc24273850"/>
      <w:bookmarkEnd w:id="707"/>
      <w:bookmarkEnd w:id="708"/>
    </w:p>
    <w:p w14:paraId="415E42DF" w14:textId="2ADA86BE" w:rsidR="00E921A2" w:rsidRPr="00121095" w:rsidRDefault="002044FB" w:rsidP="002044FB">
      <w:pPr>
        <w:pStyle w:val="Heading4"/>
        <w:numPr>
          <w:ilvl w:val="0"/>
          <w:numId w:val="0"/>
        </w:numPr>
        <w:tabs>
          <w:tab w:val="left" w:pos="2160"/>
        </w:tabs>
      </w:pPr>
      <w:bookmarkStart w:id="709" w:name="_Toc495483627"/>
      <w:bookmarkStart w:id="710" w:name="_Toc24273851"/>
      <w:r w:rsidRPr="00121095">
        <w:t>5.9.2.1</w:t>
      </w:r>
      <w:r w:rsidRPr="00121095">
        <w:tab/>
      </w:r>
      <w:r w:rsidR="00E921A2" w:rsidRPr="00121095">
        <w:t xml:space="preserve">Dispense information example and </w:t>
      </w:r>
      <w:bookmarkEnd w:id="709"/>
      <w:bookmarkEnd w:id="710"/>
      <w:r w:rsidR="00E921A2" w:rsidRPr="00121095">
        <w:t>Query Profile</w:t>
      </w:r>
    </w:p>
    <w:p w14:paraId="58384BF6" w14:textId="5940B02F" w:rsidR="00E921A2" w:rsidRPr="00121095" w:rsidRDefault="00E921A2">
      <w:pPr>
        <w:pStyle w:val="NormalIndented"/>
      </w:pPr>
      <w:r w:rsidRPr="00121095">
        <w:t xml:space="preserve">The following example demonstrates that the same results, as shown in the example in </w:t>
      </w:r>
      <w:r w:rsidR="002503D5">
        <w:fldChar w:fldCharType="begin"/>
      </w:r>
      <w:r w:rsidR="002503D5">
        <w:instrText xml:space="preserve"> REF _Ref486224800 \r \h  \* MERGEFORMAT </w:instrText>
      </w:r>
      <w:r w:rsidR="002503D5">
        <w:fldChar w:fldCharType="separate"/>
      </w:r>
      <w:r w:rsidR="00C244BF">
        <w:t>5.9.1.1</w:t>
      </w:r>
      <w:r w:rsidR="002503D5">
        <w:fldChar w:fldCharType="end"/>
      </w:r>
      <w:r w:rsidRPr="00121095">
        <w:t>, can be obtained using the QSC variant. The difference is how the input parameters are expressed.</w:t>
      </w:r>
    </w:p>
    <w:p w14:paraId="02C70C3D"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292D3AE8" w14:textId="77777777" w:rsidR="00E921A2" w:rsidRPr="00121095" w:rsidRDefault="00E921A2">
      <w:pPr>
        <w:pStyle w:val="Example"/>
        <w:rPr>
          <w:noProof w:val="0"/>
        </w:rPr>
      </w:pPr>
      <w:r w:rsidRPr="00121095">
        <w:rPr>
          <w:noProof w:val="0"/>
        </w:rPr>
        <w:t>MSH|^~\&amp;|PCR|Gen Hosp|PIMS||199811201300-0800||QBP^Z87^QBP_Q11|8698|P|2.</w:t>
      </w:r>
      <w:r>
        <w:rPr>
          <w:noProof w:val="0"/>
        </w:rPr>
        <w:t>8</w:t>
      </w:r>
      <w:r w:rsidRPr="00121095">
        <w:rPr>
          <w:noProof w:val="0"/>
        </w:rPr>
        <w:t>||||||||</w:t>
      </w:r>
    </w:p>
    <w:p w14:paraId="47399958" w14:textId="77777777"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36" w:history="1">
        <w:r w:rsidR="00514A79" w:rsidRPr="007A0B2B">
          <w:rPr>
            <w:rStyle w:val="Hyperlink"/>
            <w:noProof w:val="0"/>
            <w:lang w:val="es-MX"/>
          </w:rPr>
          <w:t>AND|@RXD.3^GE^199805310000-0800^AND|@RXD.3^LE^199905310000-0800</w:t>
        </w:r>
      </w:hyperlink>
    </w:p>
    <w:p w14:paraId="07BCA541" w14:textId="77777777" w:rsidR="00E921A2" w:rsidRPr="00121095" w:rsidRDefault="00E921A2">
      <w:pPr>
        <w:pStyle w:val="Example"/>
        <w:rPr>
          <w:noProof w:val="0"/>
        </w:rPr>
      </w:pPr>
      <w:r w:rsidRPr="00121095">
        <w:rPr>
          <w:noProof w:val="0"/>
        </w:rPr>
        <w:t>RCP|I|999^RD|</w:t>
      </w:r>
    </w:p>
    <w:p w14:paraId="6B1C71BF"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 and returns the following RSP message:</w:t>
      </w:r>
    </w:p>
    <w:p w14:paraId="3D44A300" w14:textId="77777777" w:rsidR="00E921A2" w:rsidRPr="00121095" w:rsidRDefault="00E921A2">
      <w:pPr>
        <w:pStyle w:val="Example"/>
        <w:rPr>
          <w:noProof w:val="0"/>
        </w:rPr>
      </w:pPr>
      <w:r w:rsidRPr="00121095">
        <w:rPr>
          <w:noProof w:val="0"/>
        </w:rPr>
        <w:t>MSH|^~\&amp;|PIMS|Gen Hosp|PCR||199811201300-0800||RSP^Z88^RSP_Z88|8857|P|2.</w:t>
      </w:r>
      <w:r>
        <w:rPr>
          <w:noProof w:val="0"/>
        </w:rPr>
        <w:t>8</w:t>
      </w:r>
      <w:r w:rsidRPr="00121095">
        <w:rPr>
          <w:noProof w:val="0"/>
        </w:rPr>
        <w:t>||||||||</w:t>
      </w:r>
    </w:p>
    <w:p w14:paraId="0D2DFF29" w14:textId="77777777" w:rsidR="00E921A2" w:rsidRPr="00121095" w:rsidRDefault="00E921A2">
      <w:pPr>
        <w:pStyle w:val="Example"/>
        <w:rPr>
          <w:noProof w:val="0"/>
        </w:rPr>
      </w:pPr>
      <w:r w:rsidRPr="00121095">
        <w:rPr>
          <w:noProof w:val="0"/>
        </w:rPr>
        <w:t>MSA|AA|8698|</w:t>
      </w:r>
    </w:p>
    <w:p w14:paraId="38A2784D" w14:textId="77777777" w:rsidR="00E921A2" w:rsidRPr="00121095" w:rsidRDefault="00E921A2">
      <w:pPr>
        <w:pStyle w:val="Example"/>
        <w:rPr>
          <w:noProof w:val="0"/>
        </w:rPr>
      </w:pPr>
      <w:r w:rsidRPr="00121095">
        <w:rPr>
          <w:noProof w:val="0"/>
        </w:rPr>
        <w:t>QAK|Q001|OK|Z87^Dispense Information^HL7nnnn|4</w:t>
      </w:r>
    </w:p>
    <w:p w14:paraId="4BEDE27C" w14:textId="77777777"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37" w:history="1">
        <w:r w:rsidR="00514A79" w:rsidRPr="007A0B2B">
          <w:rPr>
            <w:rStyle w:val="Hyperlink"/>
            <w:noProof w:val="0"/>
            <w:lang w:val="es-MX"/>
          </w:rPr>
          <w:t>AND~@RXD.3^GE^199805310000-0800^AND~@RXD.3^LE^199905310000-0800</w:t>
        </w:r>
      </w:hyperlink>
    </w:p>
    <w:p w14:paraId="001697F3" w14:textId="77777777" w:rsidR="00E921A2" w:rsidRPr="00F93E68" w:rsidRDefault="00E921A2">
      <w:pPr>
        <w:pStyle w:val="Example"/>
        <w:rPr>
          <w:noProof w:val="0"/>
          <w:lang w:val="es-MX"/>
        </w:rPr>
      </w:pPr>
      <w:r w:rsidRPr="00F93E68">
        <w:rPr>
          <w:noProof w:val="0"/>
          <w:lang w:val="es-MX"/>
        </w:rPr>
        <w:t>PID|||555444222111^^^MPI^MR||Everyman^Adam||19600614|M||C|2101 Webster # 106^^Oakland^CA^94612||^^^^^510^6271111|^^^^^510^6277654|||||343132266|||N|||||||||</w:t>
      </w:r>
    </w:p>
    <w:p w14:paraId="7DD00424" w14:textId="77777777" w:rsidR="00E921A2" w:rsidRPr="00F93E68" w:rsidRDefault="00E921A2">
      <w:pPr>
        <w:pStyle w:val="Example"/>
        <w:rPr>
          <w:noProof w:val="0"/>
          <w:lang w:val="es-MX"/>
        </w:rPr>
      </w:pPr>
      <w:r w:rsidRPr="00F93E68">
        <w:rPr>
          <w:noProof w:val="0"/>
          <w:lang w:val="es-MX"/>
        </w:rPr>
        <w:t>ORC|RE||89968665||||||199905121345-0700|||77^Hippocrates^Harold^H^III^DR^MD||^^^^^510^ 2673600||||||</w:t>
      </w:r>
    </w:p>
    <w:p w14:paraId="303BC221" w14:textId="77777777" w:rsidR="00E921A2" w:rsidRPr="00F93E68" w:rsidRDefault="00E921A2">
      <w:pPr>
        <w:pStyle w:val="Example"/>
        <w:rPr>
          <w:noProof w:val="0"/>
          <w:lang w:val="es-MX"/>
        </w:rPr>
      </w:pPr>
      <w:r w:rsidRPr="00F93E68">
        <w:rPr>
          <w:noProof w:val="0"/>
          <w:lang w:val="es-MX"/>
        </w:rPr>
        <w:t>RXE|1^BID^^19990529|00378112001^Verapamil Hydrochloride 120 mg TAB^NDC |120||mgm||||||||||||||||||||||||||</w:t>
      </w:r>
    </w:p>
    <w:p w14:paraId="7F934693" w14:textId="77777777" w:rsidR="00E921A2" w:rsidRPr="00F93E68" w:rsidRDefault="00E921A2">
      <w:pPr>
        <w:pStyle w:val="Example"/>
        <w:rPr>
          <w:noProof w:val="0"/>
          <w:lang w:val="es-MX"/>
        </w:rPr>
      </w:pPr>
      <w:r w:rsidRPr="00F93E68">
        <w:rPr>
          <w:noProof w:val="0"/>
          <w:lang w:val="es-MX"/>
        </w:rPr>
        <w:t>RXD|1|00378112001^Verapamil Hydrochloride 120 mg TAB^NDC|199905291115-0700|100|||1331665|3|||||||||||||||||</w:t>
      </w:r>
    </w:p>
    <w:p w14:paraId="50076665" w14:textId="77777777" w:rsidR="00E921A2" w:rsidRPr="00F93E68" w:rsidRDefault="00E921A2">
      <w:pPr>
        <w:pStyle w:val="Example"/>
        <w:rPr>
          <w:noProof w:val="0"/>
          <w:lang w:val="es-MX"/>
        </w:rPr>
      </w:pPr>
      <w:r w:rsidRPr="00F93E68">
        <w:rPr>
          <w:noProof w:val="0"/>
          <w:lang w:val="es-MX"/>
        </w:rPr>
        <w:t>RXR|PO||||</w:t>
      </w:r>
    </w:p>
    <w:p w14:paraId="46F0073C" w14:textId="77777777" w:rsidR="00E921A2" w:rsidRPr="00F93E68" w:rsidRDefault="00E921A2">
      <w:pPr>
        <w:pStyle w:val="Example"/>
        <w:rPr>
          <w:noProof w:val="0"/>
          <w:lang w:val="es-MX"/>
        </w:rPr>
      </w:pPr>
      <w:r w:rsidRPr="00F93E68">
        <w:rPr>
          <w:noProof w:val="0"/>
          <w:lang w:val="es-MX"/>
        </w:rPr>
        <w:t>ORC|RE||89968665||||||199905291030-0700|||77^Hippocrates^Harold^H^III^DR^MD||^^^^^510^ 2673600||||||</w:t>
      </w:r>
    </w:p>
    <w:p w14:paraId="01525AC6" w14:textId="77777777" w:rsidR="00E921A2" w:rsidRPr="00F93E68" w:rsidRDefault="00E921A2">
      <w:pPr>
        <w:pStyle w:val="Example"/>
        <w:rPr>
          <w:noProof w:val="0"/>
          <w:lang w:val="es-MX"/>
        </w:rPr>
      </w:pPr>
      <w:r w:rsidRPr="00F93E68">
        <w:rPr>
          <w:noProof w:val="0"/>
          <w:lang w:val="es-MX"/>
        </w:rPr>
        <w:t xml:space="preserve">RXE|1^^D100^^20020731^^^TAKE 1 TABLET DAILY </w:t>
      </w:r>
      <w:r w:rsidR="00514A79">
        <w:rPr>
          <w:noProof w:val="0"/>
          <w:lang w:val="es-MX"/>
        </w:rPr>
        <w:t>–</w:t>
      </w:r>
      <w:r w:rsidRPr="00F93E68">
        <w:rPr>
          <w:noProof w:val="0"/>
          <w:lang w:val="es-MX"/>
        </w:rPr>
        <w:t>GENERIC FOR CALAN SR|00182196901^VERAPAMIL HCL ER TAB 180MG ER^NDC|100||180MG|TABLET SA|||G|||0|BC3126631^CHU^Y^L||213220929|0|0|19990821|||</w:t>
      </w:r>
    </w:p>
    <w:p w14:paraId="4F710677" w14:textId="77777777" w:rsidR="00E921A2" w:rsidRPr="00F93E68" w:rsidRDefault="00E921A2">
      <w:pPr>
        <w:pStyle w:val="Example"/>
        <w:rPr>
          <w:noProof w:val="0"/>
          <w:lang w:val="es-MX"/>
        </w:rPr>
      </w:pPr>
      <w:r w:rsidRPr="00F93E68">
        <w:rPr>
          <w:noProof w:val="0"/>
          <w:lang w:val="es-MX"/>
        </w:rPr>
        <w:t xml:space="preserve">RXD|1|00182196901^VERAPAMIL HCL ER TAB 180MG ER^NDC|19990821|100|||213220929|0|TAKE 1 TABLET DAILY </w:t>
      </w:r>
      <w:r w:rsidR="00514A79">
        <w:rPr>
          <w:noProof w:val="0"/>
          <w:lang w:val="es-MX"/>
        </w:rPr>
        <w:t>–</w:t>
      </w:r>
      <w:r w:rsidRPr="00F93E68">
        <w:rPr>
          <w:noProof w:val="0"/>
          <w:lang w:val="es-MX"/>
        </w:rPr>
        <w:t>GENERIC FOR CALAN SR||||||||||||</w:t>
      </w:r>
    </w:p>
    <w:p w14:paraId="3E11E756" w14:textId="77777777" w:rsidR="00E921A2" w:rsidRPr="00F93E68" w:rsidRDefault="00E921A2">
      <w:pPr>
        <w:pStyle w:val="Example"/>
        <w:rPr>
          <w:noProof w:val="0"/>
          <w:lang w:val="es-MX"/>
        </w:rPr>
      </w:pPr>
      <w:r w:rsidRPr="00F93E68">
        <w:rPr>
          <w:noProof w:val="0"/>
          <w:lang w:val="es-MX"/>
        </w:rPr>
        <w:t>RXR|PO||||</w:t>
      </w:r>
    </w:p>
    <w:p w14:paraId="4FE4A6F5" w14:textId="77777777" w:rsidR="00E921A2" w:rsidRPr="00F93E68" w:rsidRDefault="00E921A2">
      <w:pPr>
        <w:pStyle w:val="Example"/>
        <w:rPr>
          <w:noProof w:val="0"/>
          <w:lang w:val="es-MX"/>
        </w:rPr>
      </w:pPr>
      <w:r w:rsidRPr="00F93E68">
        <w:rPr>
          <w:noProof w:val="0"/>
          <w:lang w:val="es-MX"/>
        </w:rPr>
        <w:t>ORC|RE||235134037||||||199809221330-0700|||88^Seven^Henry^^^DR^MD||^^^^^510^ 2673900||||||</w:t>
      </w:r>
    </w:p>
    <w:p w14:paraId="11E5E13E" w14:textId="77777777" w:rsidR="00E921A2" w:rsidRPr="00F93E68" w:rsidRDefault="00E921A2">
      <w:pPr>
        <w:pStyle w:val="Example"/>
        <w:rPr>
          <w:noProof w:val="0"/>
          <w:lang w:val="es-MX"/>
        </w:rPr>
      </w:pPr>
      <w:r w:rsidRPr="00F93E68">
        <w:rPr>
          <w:noProof w:val="0"/>
          <w:lang w:val="es-MX"/>
        </w:rPr>
        <w:t>RXD|1|00172409660^BACLOFEN 10MG TABS^NDC|199809221415-0700|10|||235134037|5|AS DIRECTED||||||||||||</w:t>
      </w:r>
    </w:p>
    <w:p w14:paraId="3AFED201" w14:textId="77777777" w:rsidR="00E921A2" w:rsidRPr="00F93E68" w:rsidRDefault="00E921A2">
      <w:pPr>
        <w:pStyle w:val="Example"/>
        <w:rPr>
          <w:noProof w:val="0"/>
          <w:lang w:val="es-MX"/>
        </w:rPr>
      </w:pPr>
      <w:r w:rsidRPr="00F93E68">
        <w:rPr>
          <w:noProof w:val="0"/>
          <w:lang w:val="es-MX"/>
        </w:rPr>
        <w:t>RXR|PO||||</w:t>
      </w:r>
    </w:p>
    <w:p w14:paraId="5CCB38F8" w14:textId="77777777" w:rsidR="00E921A2" w:rsidRPr="00F93E68" w:rsidRDefault="00E921A2">
      <w:pPr>
        <w:pStyle w:val="Example"/>
        <w:rPr>
          <w:noProof w:val="0"/>
          <w:lang w:val="es-MX"/>
        </w:rPr>
      </w:pPr>
      <w:r w:rsidRPr="00F93E68">
        <w:rPr>
          <w:noProof w:val="0"/>
          <w:lang w:val="es-MX"/>
        </w:rPr>
        <w:t>ORC|RE||235134030||||||199810121030-0700|||99^Assigned^Amanda^^^DR^MD||^^^^^510^ 2673700||||||</w:t>
      </w:r>
    </w:p>
    <w:p w14:paraId="7B555C4E" w14:textId="77777777" w:rsidR="00E921A2" w:rsidRPr="00F93E68" w:rsidRDefault="00E921A2">
      <w:pPr>
        <w:pStyle w:val="Example"/>
        <w:rPr>
          <w:noProof w:val="0"/>
          <w:lang w:val="es-MX"/>
        </w:rPr>
      </w:pPr>
      <w:r w:rsidRPr="00F93E68">
        <w:rPr>
          <w:noProof w:val="0"/>
          <w:lang w:val="es-MX"/>
        </w:rPr>
        <w:t>RXD|1|00054384163^THEOPHYLLINE 80MG/15ML SOLN^NDC|199810121145-0700|10|||235134030|5|AS DIRECTED||||||||||||</w:t>
      </w:r>
    </w:p>
    <w:p w14:paraId="14C310DA" w14:textId="77777777" w:rsidR="00E921A2" w:rsidRPr="00121095" w:rsidRDefault="00E921A2">
      <w:pPr>
        <w:pStyle w:val="Example"/>
        <w:rPr>
          <w:noProof w:val="0"/>
        </w:rPr>
      </w:pPr>
      <w:r w:rsidRPr="00121095">
        <w:rPr>
          <w:noProof w:val="0"/>
        </w:rPr>
        <w:t>RXR|PO</w:t>
      </w:r>
    </w:p>
    <w:p w14:paraId="1A6A400F" w14:textId="0E77F40E" w:rsidR="00E921A2" w:rsidRPr="00121095" w:rsidRDefault="002044FB" w:rsidP="002044FB">
      <w:pPr>
        <w:pStyle w:val="Heading5"/>
        <w:numPr>
          <w:ilvl w:val="0"/>
          <w:numId w:val="0"/>
        </w:numPr>
        <w:tabs>
          <w:tab w:val="left" w:pos="2520"/>
        </w:tabs>
      </w:pPr>
      <w:bookmarkStart w:id="711" w:name="_Toc495483628"/>
      <w:r w:rsidRPr="00121095">
        <w:t>5.9.2.1.1</w:t>
      </w:r>
      <w:r w:rsidRPr="00121095">
        <w:tab/>
      </w:r>
      <w:r w:rsidR="00E921A2" w:rsidRPr="00121095">
        <w:t xml:space="preserve">Associated dispense information </w:t>
      </w:r>
      <w:bookmarkEnd w:id="711"/>
      <w:r w:rsidR="00E921A2" w:rsidRPr="00121095">
        <w:t>Query Profile</w:t>
      </w:r>
    </w:p>
    <w:p w14:paraId="79283026" w14:textId="77777777" w:rsidR="00E921A2" w:rsidRPr="00121095" w:rsidRDefault="00E921A2">
      <w:pPr>
        <w:pStyle w:val="NormalIndented"/>
      </w:pPr>
      <w:r w:rsidRPr="00121095">
        <w:t xml:space="preserve">Note that the following Query Profile contains many more input parameters. The user is allowed to populate as many of these as desired. </w:t>
      </w:r>
    </w:p>
    <w:p w14:paraId="15CC248F" w14:textId="77777777" w:rsidR="00E921A2" w:rsidRPr="00121095" w:rsidRDefault="00E921A2">
      <w:pPr>
        <w:pStyle w:val="QryTableCaption"/>
        <w:rPr>
          <w:lang w:val="en-US"/>
        </w:rPr>
      </w:pPr>
      <w:r w:rsidRPr="00121095">
        <w:rPr>
          <w:lang w:val="en-US"/>
        </w:rPr>
        <w:t>Query Profile</w:t>
      </w:r>
    </w:p>
    <w:tbl>
      <w:tblPr>
        <w:tblW w:w="0" w:type="auto"/>
        <w:tblInd w:w="73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BCA866D" w14:textId="77777777">
        <w:trPr>
          <w:tblHeader/>
        </w:trPr>
        <w:tc>
          <w:tcPr>
            <w:tcW w:w="2880" w:type="dxa"/>
            <w:tcBorders>
              <w:top w:val="double" w:sz="4" w:space="0" w:color="auto"/>
              <w:bottom w:val="single" w:sz="4" w:space="0" w:color="auto"/>
            </w:tcBorders>
            <w:shd w:val="clear" w:color="auto" w:fill="FFFFFF"/>
          </w:tcPr>
          <w:p w14:paraId="53A33413" w14:textId="77777777" w:rsidR="00E921A2" w:rsidRPr="00121095" w:rsidRDefault="00E921A2">
            <w:pPr>
              <w:pStyle w:val="QryTableHeader"/>
              <w:rPr>
                <w:b w:val="0"/>
                <w:lang w:val="en-US"/>
              </w:rPr>
            </w:pPr>
            <w:r w:rsidRPr="00121095">
              <w:rPr>
                <w:lang w:val="en-US"/>
              </w:rPr>
              <w:t>Query Statement ID (Query ID=Z87):</w:t>
            </w:r>
          </w:p>
        </w:tc>
        <w:tc>
          <w:tcPr>
            <w:tcW w:w="4608" w:type="dxa"/>
            <w:tcBorders>
              <w:top w:val="double" w:sz="4" w:space="0" w:color="auto"/>
              <w:bottom w:val="single" w:sz="4" w:space="0" w:color="auto"/>
            </w:tcBorders>
            <w:shd w:val="clear" w:color="auto" w:fill="FFFFFF"/>
          </w:tcPr>
          <w:p w14:paraId="3711AA99" w14:textId="77777777" w:rsidR="00E921A2" w:rsidRPr="00121095" w:rsidRDefault="00E921A2">
            <w:pPr>
              <w:pStyle w:val="QryTableID"/>
              <w:rPr>
                <w:lang w:val="en-US"/>
              </w:rPr>
            </w:pPr>
            <w:r w:rsidRPr="00121095">
              <w:rPr>
                <w:lang w:val="en-US"/>
              </w:rPr>
              <w:t>Z87</w:t>
            </w:r>
          </w:p>
        </w:tc>
      </w:tr>
      <w:tr w:rsidR="00E921A2" w:rsidRPr="00E921A2" w14:paraId="0C95C29A" w14:textId="77777777">
        <w:tc>
          <w:tcPr>
            <w:tcW w:w="2880" w:type="dxa"/>
            <w:tcBorders>
              <w:top w:val="single" w:sz="4" w:space="0" w:color="auto"/>
              <w:bottom w:val="single" w:sz="4" w:space="0" w:color="auto"/>
            </w:tcBorders>
            <w:shd w:val="clear" w:color="auto" w:fill="FFFFFF"/>
          </w:tcPr>
          <w:p w14:paraId="6393CB1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37E2A30C" w14:textId="77777777" w:rsidR="00E921A2" w:rsidRPr="00121095" w:rsidRDefault="00E921A2">
            <w:pPr>
              <w:pStyle w:val="QryTableType"/>
              <w:rPr>
                <w:lang w:val="en-US"/>
              </w:rPr>
            </w:pPr>
            <w:r w:rsidRPr="00121095">
              <w:rPr>
                <w:lang w:val="en-US"/>
              </w:rPr>
              <w:t>Query</w:t>
            </w:r>
          </w:p>
        </w:tc>
      </w:tr>
      <w:tr w:rsidR="00E921A2" w:rsidRPr="00E921A2" w14:paraId="4C202D9D" w14:textId="77777777">
        <w:tc>
          <w:tcPr>
            <w:tcW w:w="2880" w:type="dxa"/>
            <w:tcBorders>
              <w:top w:val="single" w:sz="4" w:space="0" w:color="auto"/>
              <w:bottom w:val="single" w:sz="4" w:space="0" w:color="auto"/>
            </w:tcBorders>
            <w:shd w:val="clear" w:color="auto" w:fill="FFFFFF"/>
          </w:tcPr>
          <w:p w14:paraId="68574D1C"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83609BA" w14:textId="77777777" w:rsidR="00E921A2" w:rsidRPr="00121095" w:rsidRDefault="00E921A2">
            <w:pPr>
              <w:pStyle w:val="QryTableName"/>
              <w:rPr>
                <w:lang w:val="en-US"/>
              </w:rPr>
            </w:pPr>
            <w:r w:rsidRPr="00121095">
              <w:rPr>
                <w:lang w:val="en-US"/>
              </w:rPr>
              <w:t>Dispense Information</w:t>
            </w:r>
          </w:p>
        </w:tc>
      </w:tr>
      <w:tr w:rsidR="00E921A2" w:rsidRPr="00E921A2" w14:paraId="7A2E0548" w14:textId="77777777">
        <w:tc>
          <w:tcPr>
            <w:tcW w:w="2880" w:type="dxa"/>
            <w:tcBorders>
              <w:top w:val="single" w:sz="4" w:space="0" w:color="auto"/>
              <w:bottom w:val="single" w:sz="4" w:space="0" w:color="auto"/>
            </w:tcBorders>
            <w:shd w:val="clear" w:color="auto" w:fill="FFFFFF"/>
          </w:tcPr>
          <w:p w14:paraId="0982C26B"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869494D" w14:textId="77777777" w:rsidR="00E921A2" w:rsidRPr="00121095" w:rsidRDefault="00E921A2">
            <w:pPr>
              <w:pStyle w:val="QryTableTriggerQuery"/>
              <w:rPr>
                <w:lang w:val="en-US"/>
              </w:rPr>
            </w:pPr>
            <w:r w:rsidRPr="00121095">
              <w:rPr>
                <w:lang w:val="en-US"/>
              </w:rPr>
              <w:t>QBP^Z87^QBP_Q11</w:t>
            </w:r>
          </w:p>
        </w:tc>
      </w:tr>
      <w:tr w:rsidR="00E921A2" w:rsidRPr="00E921A2" w14:paraId="0DF59E7B" w14:textId="77777777">
        <w:tc>
          <w:tcPr>
            <w:tcW w:w="2880" w:type="dxa"/>
            <w:tcBorders>
              <w:top w:val="single" w:sz="4" w:space="0" w:color="auto"/>
              <w:bottom w:val="single" w:sz="4" w:space="0" w:color="auto"/>
            </w:tcBorders>
            <w:shd w:val="clear" w:color="auto" w:fill="FFFFFF"/>
          </w:tcPr>
          <w:p w14:paraId="528D942A"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C79F696" w14:textId="77777777" w:rsidR="00E921A2" w:rsidRPr="00121095" w:rsidRDefault="00E921A2">
            <w:pPr>
              <w:pStyle w:val="QryTableMode"/>
              <w:rPr>
                <w:lang w:val="en-US"/>
              </w:rPr>
            </w:pPr>
            <w:r w:rsidRPr="00121095">
              <w:rPr>
                <w:lang w:val="en-US"/>
              </w:rPr>
              <w:t>Both</w:t>
            </w:r>
          </w:p>
        </w:tc>
      </w:tr>
      <w:tr w:rsidR="00E921A2" w:rsidRPr="00E921A2" w14:paraId="1D5C1988" w14:textId="77777777">
        <w:tc>
          <w:tcPr>
            <w:tcW w:w="2880" w:type="dxa"/>
            <w:tcBorders>
              <w:top w:val="single" w:sz="4" w:space="0" w:color="auto"/>
              <w:bottom w:val="single" w:sz="4" w:space="0" w:color="auto"/>
            </w:tcBorders>
            <w:shd w:val="clear" w:color="auto" w:fill="FFFFFF"/>
          </w:tcPr>
          <w:p w14:paraId="22CD7AD3"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FEDB596" w14:textId="77777777" w:rsidR="00E921A2" w:rsidRPr="00121095" w:rsidRDefault="00E921A2">
            <w:pPr>
              <w:pStyle w:val="QryTableResponseTrigger"/>
              <w:rPr>
                <w:lang w:val="en-US"/>
              </w:rPr>
            </w:pPr>
            <w:r w:rsidRPr="00121095">
              <w:rPr>
                <w:lang w:val="en-US"/>
              </w:rPr>
              <w:t>RSP^Z88^RSP_Z88</w:t>
            </w:r>
          </w:p>
        </w:tc>
      </w:tr>
      <w:tr w:rsidR="00E921A2" w:rsidRPr="00E921A2" w14:paraId="236499B1" w14:textId="77777777">
        <w:tc>
          <w:tcPr>
            <w:tcW w:w="2880" w:type="dxa"/>
            <w:tcBorders>
              <w:top w:val="single" w:sz="4" w:space="0" w:color="auto"/>
              <w:bottom w:val="single" w:sz="4" w:space="0" w:color="auto"/>
            </w:tcBorders>
            <w:shd w:val="clear" w:color="auto" w:fill="FFFFFF"/>
          </w:tcPr>
          <w:p w14:paraId="714C284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1B3377E"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1C258667" w14:textId="77777777">
        <w:tc>
          <w:tcPr>
            <w:tcW w:w="2880" w:type="dxa"/>
            <w:tcBorders>
              <w:top w:val="single" w:sz="4" w:space="0" w:color="auto"/>
              <w:bottom w:val="single" w:sz="4" w:space="0" w:color="auto"/>
            </w:tcBorders>
            <w:shd w:val="clear" w:color="auto" w:fill="FFFFFF"/>
          </w:tcPr>
          <w:p w14:paraId="6568E8A0"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04B12D5A"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5B4FB1F5" w14:textId="77777777">
        <w:trPr>
          <w:cantSplit/>
        </w:trPr>
        <w:tc>
          <w:tcPr>
            <w:tcW w:w="2880" w:type="dxa"/>
            <w:tcBorders>
              <w:top w:val="single" w:sz="4" w:space="0" w:color="auto"/>
              <w:bottom w:val="single" w:sz="4" w:space="0" w:color="auto"/>
            </w:tcBorders>
            <w:shd w:val="clear" w:color="auto" w:fill="FFFFFF"/>
          </w:tcPr>
          <w:p w14:paraId="66A1D370"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9396E77"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74CD67D3" w14:textId="77777777">
        <w:trPr>
          <w:cantSplit/>
        </w:trPr>
        <w:tc>
          <w:tcPr>
            <w:tcW w:w="2880" w:type="dxa"/>
            <w:tcBorders>
              <w:top w:val="single" w:sz="4" w:space="0" w:color="auto"/>
              <w:bottom w:val="double" w:sz="4" w:space="0" w:color="auto"/>
            </w:tcBorders>
            <w:shd w:val="clear" w:color="auto" w:fill="FFFFFF"/>
          </w:tcPr>
          <w:p w14:paraId="1B6ADEF8"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6DF89733" w14:textId="77777777" w:rsidR="00E921A2" w:rsidRPr="00121095" w:rsidRDefault="00E921A2">
            <w:pPr>
              <w:pStyle w:val="QryTableSegmentPattern"/>
              <w:rPr>
                <w:lang w:val="en-US"/>
              </w:rPr>
            </w:pPr>
            <w:r w:rsidRPr="00121095">
              <w:rPr>
                <w:lang w:val="en-US"/>
              </w:rPr>
              <w:t>RDS_O01</w:t>
            </w:r>
          </w:p>
        </w:tc>
      </w:tr>
    </w:tbl>
    <w:p w14:paraId="071503DD" w14:textId="77777777" w:rsidR="00E921A2" w:rsidRPr="00121095" w:rsidRDefault="00E921A2"/>
    <w:p w14:paraId="4C41F2A7" w14:textId="77777777" w:rsidR="00E921A2" w:rsidRPr="00121095" w:rsidRDefault="00E921A2">
      <w:pPr>
        <w:pStyle w:val="MsgTableCaption"/>
      </w:pPr>
      <w:r w:rsidRPr="00121095">
        <w:t xml:space="preserve">QBP^Z87^QBP_Q11: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994252E"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1906C17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337DE8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1617A2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398D79C" w14:textId="77777777" w:rsidR="00E921A2" w:rsidRPr="00121095" w:rsidRDefault="00E921A2">
            <w:pPr>
              <w:pStyle w:val="MsgTableHeader"/>
              <w:jc w:val="center"/>
              <w:rPr>
                <w:lang w:val="en-US"/>
              </w:rPr>
            </w:pPr>
            <w:r w:rsidRPr="00121095">
              <w:rPr>
                <w:lang w:val="en-US"/>
              </w:rPr>
              <w:t>Sec. Ref</w:t>
            </w:r>
          </w:p>
        </w:tc>
      </w:tr>
      <w:tr w:rsidR="00E921A2" w:rsidRPr="00E921A2" w14:paraId="3DF60BDF"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7363532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47AD870"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37CE1A87"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8DC7EB6" w14:textId="77777777" w:rsidR="00E921A2" w:rsidRPr="00121095" w:rsidRDefault="00E921A2">
            <w:pPr>
              <w:pStyle w:val="MsgTableBody"/>
              <w:jc w:val="center"/>
            </w:pPr>
            <w:r w:rsidRPr="00121095">
              <w:t>2.15.9</w:t>
            </w:r>
          </w:p>
        </w:tc>
      </w:tr>
      <w:tr w:rsidR="00514A79" w:rsidRPr="00E921A2" w14:paraId="7128DAD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3323850"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58A727C8"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1FAE11E1"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F09FA1" w14:textId="77777777" w:rsidR="00514A79" w:rsidRPr="00121095" w:rsidRDefault="00514A79">
            <w:pPr>
              <w:pStyle w:val="MsgTableBody"/>
              <w:jc w:val="center"/>
            </w:pPr>
            <w:r>
              <w:t>3</w:t>
            </w:r>
          </w:p>
        </w:tc>
      </w:tr>
      <w:tr w:rsidR="00E921A2" w:rsidRPr="00E921A2" w14:paraId="05850C7C"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7609E4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0A610B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DDB47E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1DDC1" w14:textId="77777777" w:rsidR="00E921A2" w:rsidRPr="00121095" w:rsidRDefault="00E921A2">
            <w:pPr>
              <w:pStyle w:val="MsgTableBody"/>
              <w:jc w:val="center"/>
            </w:pPr>
            <w:r w:rsidRPr="00121095">
              <w:t>2.15.12</w:t>
            </w:r>
          </w:p>
        </w:tc>
      </w:tr>
      <w:tr w:rsidR="00E921A2" w:rsidRPr="00E921A2" w14:paraId="792F5CF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C3C9C9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C4FC81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BBACFA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BDECBA" w14:textId="77777777" w:rsidR="00E921A2" w:rsidRPr="00121095" w:rsidRDefault="00E921A2">
            <w:pPr>
              <w:pStyle w:val="MsgTableBody"/>
              <w:jc w:val="center"/>
            </w:pPr>
            <w:r w:rsidRPr="00121095">
              <w:t>2.14.13</w:t>
            </w:r>
          </w:p>
        </w:tc>
      </w:tr>
      <w:tr w:rsidR="00E921A2" w:rsidRPr="00E921A2" w14:paraId="2CA98FB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90EF8FA"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E7268F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6316C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E2620" w14:textId="0D128EA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540E99AE"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FFB1D25"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F9A0116"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32289185"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635DB4" w14:textId="77777777" w:rsidR="00420E66" w:rsidRPr="00121095" w:rsidRDefault="00420E66" w:rsidP="00790992">
            <w:pPr>
              <w:pStyle w:val="MsgTableBody"/>
              <w:jc w:val="center"/>
            </w:pPr>
          </w:p>
        </w:tc>
      </w:tr>
      <w:tr w:rsidR="00420E66" w:rsidRPr="00E921A2" w14:paraId="772308E1"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F2A9980"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04FB5EB"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7D02B9DB"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0FD51" w14:textId="77777777" w:rsidR="00420E66" w:rsidRPr="00121095" w:rsidRDefault="00420E66" w:rsidP="00790992">
            <w:pPr>
              <w:pStyle w:val="MsgTableBody"/>
              <w:jc w:val="center"/>
            </w:pPr>
          </w:p>
        </w:tc>
      </w:tr>
      <w:tr w:rsidR="00420E66" w:rsidRPr="00E921A2" w14:paraId="4276F84E"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1894B4"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80D85B2"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49CEE25E"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F0EC9" w14:textId="77777777" w:rsidR="00420E66" w:rsidRPr="00121095" w:rsidRDefault="00420E66" w:rsidP="00790992">
            <w:pPr>
              <w:pStyle w:val="MsgTableBody"/>
              <w:jc w:val="center"/>
            </w:pPr>
          </w:p>
        </w:tc>
      </w:tr>
      <w:tr w:rsidR="00E921A2" w:rsidRPr="00E921A2" w14:paraId="29C99B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920A685"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4A12285"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54B618D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E4BA3D" w14:textId="575779E2"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1D94FF7"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66C4D3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3DBF79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8B68BA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E17CB26" w14:textId="77777777" w:rsidR="00E921A2" w:rsidRPr="00121095" w:rsidRDefault="00E921A2">
            <w:pPr>
              <w:pStyle w:val="MsgTableBody"/>
              <w:jc w:val="center"/>
            </w:pPr>
            <w:r w:rsidRPr="00121095">
              <w:t>2.15.4</w:t>
            </w:r>
          </w:p>
        </w:tc>
      </w:tr>
    </w:tbl>
    <w:p w14:paraId="28DD8495" w14:textId="77777777" w:rsidR="00E921A2" w:rsidRPr="00121095" w:rsidRDefault="00E921A2"/>
    <w:p w14:paraId="55341767" w14:textId="77777777" w:rsidR="00E921A2" w:rsidRPr="00121095" w:rsidRDefault="00E921A2">
      <w:pPr>
        <w:pStyle w:val="MsgTableCaption"/>
      </w:pPr>
      <w:r w:rsidRPr="00121095">
        <w:t>RSP^Z88^RSP_Z88: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5CEADCB"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A72AB0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C16FE0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91B78D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DF83322" w14:textId="77777777" w:rsidR="00E921A2" w:rsidRPr="00121095" w:rsidRDefault="00E921A2">
            <w:pPr>
              <w:pStyle w:val="MsgTableHeader"/>
              <w:jc w:val="center"/>
              <w:rPr>
                <w:lang w:val="en-US"/>
              </w:rPr>
            </w:pPr>
            <w:r w:rsidRPr="00121095">
              <w:rPr>
                <w:lang w:val="en-US"/>
              </w:rPr>
              <w:t>Sec. Ref</w:t>
            </w:r>
          </w:p>
        </w:tc>
      </w:tr>
      <w:tr w:rsidR="00E921A2" w:rsidRPr="00E921A2" w14:paraId="2DDC730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4EE03C3"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A13207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AD139C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A2DBF1" w14:textId="77777777" w:rsidR="00E921A2" w:rsidRPr="00121095" w:rsidRDefault="00E921A2">
            <w:pPr>
              <w:pStyle w:val="MsgTableBody"/>
              <w:jc w:val="center"/>
            </w:pPr>
            <w:r w:rsidRPr="00121095">
              <w:t>2.15.9</w:t>
            </w:r>
          </w:p>
        </w:tc>
      </w:tr>
      <w:tr w:rsidR="00E921A2" w:rsidRPr="00E921A2" w14:paraId="7864CB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36DD5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CD72D9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5FD27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A1501" w14:textId="77777777" w:rsidR="00E921A2" w:rsidRPr="00121095" w:rsidRDefault="00E921A2">
            <w:pPr>
              <w:pStyle w:val="MsgTableBody"/>
              <w:jc w:val="center"/>
            </w:pPr>
            <w:r w:rsidRPr="00121095">
              <w:t>2.15.12</w:t>
            </w:r>
          </w:p>
        </w:tc>
      </w:tr>
      <w:tr w:rsidR="00E921A2" w:rsidRPr="00E921A2" w14:paraId="1A4476C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DE4107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15780C3"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4F39E2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6BB19" w14:textId="77777777" w:rsidR="00E921A2" w:rsidRPr="00121095" w:rsidRDefault="00E921A2">
            <w:pPr>
              <w:pStyle w:val="MsgTableBody"/>
              <w:jc w:val="center"/>
            </w:pPr>
            <w:r w:rsidRPr="00121095">
              <w:t>2.14.13</w:t>
            </w:r>
          </w:p>
        </w:tc>
      </w:tr>
      <w:tr w:rsidR="00E921A2" w:rsidRPr="00E921A2" w14:paraId="0D9020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8CF805"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E13C835"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07F484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9692F2" w14:textId="77777777" w:rsidR="00E921A2" w:rsidRPr="00121095" w:rsidRDefault="00E921A2">
            <w:pPr>
              <w:pStyle w:val="MsgTableBody"/>
              <w:jc w:val="center"/>
            </w:pPr>
            <w:r w:rsidRPr="00121095">
              <w:t>2.15.8</w:t>
            </w:r>
          </w:p>
        </w:tc>
      </w:tr>
      <w:tr w:rsidR="00E921A2" w:rsidRPr="00E921A2" w14:paraId="020A306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4694CF"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7C7C89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666A7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352CF3" w14:textId="77777777" w:rsidR="00E921A2" w:rsidRPr="00121095" w:rsidRDefault="00E921A2">
            <w:pPr>
              <w:pStyle w:val="MsgTableBody"/>
              <w:jc w:val="center"/>
            </w:pPr>
            <w:r w:rsidRPr="00121095">
              <w:t>2.15.5</w:t>
            </w:r>
          </w:p>
        </w:tc>
      </w:tr>
      <w:tr w:rsidR="00E921A2" w:rsidRPr="00E921A2" w14:paraId="54E452C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EEEBBA"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7D62D6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6E9838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C08612" w14:textId="5C8C863C" w:rsidR="00E921A2" w:rsidRPr="00121095" w:rsidRDefault="002503D5">
            <w:pPr>
              <w:pStyle w:val="MsgTableBody"/>
              <w:jc w:val="center"/>
            </w:pPr>
            <w:r>
              <w:fldChar w:fldCharType="begin"/>
            </w:r>
            <w:r>
              <w:instrText xml:space="preserve"> REF _Ref465674532 \r \h  \* MERGEFORMAT </w:instrText>
            </w:r>
            <w:r>
              <w:fldChar w:fldCharType="separate"/>
            </w:r>
            <w:r w:rsidR="00C244BF">
              <w:t>5.5.2</w:t>
            </w:r>
            <w:r>
              <w:fldChar w:fldCharType="end"/>
            </w:r>
          </w:p>
        </w:tc>
      </w:tr>
      <w:tr w:rsidR="00E921A2" w:rsidRPr="00E921A2" w14:paraId="10AC70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4982C0"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5D29D86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95F49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7412F" w14:textId="14C87E4D"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DA4A7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5D3E12"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E231B4C"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73DAF58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09D106" w14:textId="6698CB5C"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4DCC47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0BF73CC"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BCA4EAB"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1B38F6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8E028" w14:textId="77777777" w:rsidR="00E921A2" w:rsidRPr="00121095" w:rsidRDefault="00E921A2">
            <w:pPr>
              <w:pStyle w:val="MsgTableBody"/>
              <w:jc w:val="center"/>
            </w:pPr>
          </w:p>
        </w:tc>
      </w:tr>
      <w:tr w:rsidR="00E921A2" w:rsidRPr="00E921A2" w14:paraId="031845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D1ACB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DB6EEC"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5B3B45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E24907" w14:textId="77777777" w:rsidR="00E921A2" w:rsidRPr="00121095" w:rsidRDefault="00E921A2">
            <w:pPr>
              <w:pStyle w:val="MsgTableBody"/>
              <w:jc w:val="center"/>
            </w:pPr>
          </w:p>
        </w:tc>
      </w:tr>
      <w:tr w:rsidR="00E921A2" w:rsidRPr="00E921A2" w14:paraId="6459D1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2B01D7"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6DF28041"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0B2F24B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057EC" w14:textId="77777777" w:rsidR="00E921A2" w:rsidRPr="00121095" w:rsidRDefault="00E921A2">
            <w:pPr>
              <w:pStyle w:val="MsgTableBody"/>
              <w:jc w:val="center"/>
            </w:pPr>
            <w:r w:rsidRPr="00121095">
              <w:t>3.4.2</w:t>
            </w:r>
          </w:p>
        </w:tc>
      </w:tr>
      <w:tr w:rsidR="00E921A2" w:rsidRPr="00E921A2" w14:paraId="00E0755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CAC4C1"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51EB08B6"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40BA1D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176DEA" w14:textId="77777777" w:rsidR="00E921A2" w:rsidRPr="00121095" w:rsidRDefault="00E921A2">
            <w:pPr>
              <w:pStyle w:val="MsgTableBody"/>
              <w:jc w:val="center"/>
            </w:pPr>
            <w:r w:rsidRPr="00121095">
              <w:t>3.4.10</w:t>
            </w:r>
          </w:p>
        </w:tc>
      </w:tr>
      <w:tr w:rsidR="00E921A2" w:rsidRPr="00E921A2" w14:paraId="4F1DF6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014698"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1FE0877"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19979A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0D87C" w14:textId="77777777" w:rsidR="00E921A2" w:rsidRPr="00121095" w:rsidRDefault="00E921A2">
            <w:pPr>
              <w:pStyle w:val="MsgTableBody"/>
              <w:jc w:val="center"/>
            </w:pPr>
            <w:r w:rsidRPr="00121095">
              <w:t>2.15.10</w:t>
            </w:r>
          </w:p>
        </w:tc>
      </w:tr>
      <w:tr w:rsidR="00E921A2" w:rsidRPr="00E921A2" w14:paraId="6532FF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B7F897F"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CAA194" w14:textId="77777777" w:rsidR="00E921A2" w:rsidRPr="00121095" w:rsidRDefault="00E921A2">
            <w:pPr>
              <w:pStyle w:val="MsgTableBody"/>
            </w:pPr>
            <w:r w:rsidRPr="00121095">
              <w:t>--- ALLERGY begin</w:t>
            </w:r>
          </w:p>
        </w:tc>
        <w:tc>
          <w:tcPr>
            <w:tcW w:w="864" w:type="dxa"/>
            <w:tcBorders>
              <w:top w:val="dotted" w:sz="4" w:space="0" w:color="auto"/>
              <w:left w:val="nil"/>
              <w:bottom w:val="dotted" w:sz="4" w:space="0" w:color="auto"/>
              <w:right w:val="nil"/>
            </w:tcBorders>
            <w:shd w:val="clear" w:color="auto" w:fill="FFFFFF"/>
          </w:tcPr>
          <w:p w14:paraId="56A59FC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F07130" w14:textId="77777777" w:rsidR="00E921A2" w:rsidRPr="00121095" w:rsidRDefault="00E921A2">
            <w:pPr>
              <w:pStyle w:val="MsgTableBody"/>
              <w:jc w:val="center"/>
            </w:pPr>
          </w:p>
        </w:tc>
      </w:tr>
      <w:tr w:rsidR="00E921A2" w:rsidRPr="00E921A2" w14:paraId="0F53968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0857803"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4B59F197"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54961A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AE944" w14:textId="77777777" w:rsidR="00E921A2" w:rsidRPr="00121095" w:rsidRDefault="00E921A2">
            <w:pPr>
              <w:pStyle w:val="MsgTableBody"/>
              <w:jc w:val="center"/>
            </w:pPr>
            <w:r w:rsidRPr="00121095">
              <w:t>3.4.5</w:t>
            </w:r>
          </w:p>
        </w:tc>
      </w:tr>
      <w:tr w:rsidR="00E921A2" w:rsidRPr="00E921A2" w14:paraId="28D401A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2245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F9D887"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69F49D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E8F15" w14:textId="77777777" w:rsidR="00E921A2" w:rsidRPr="00121095" w:rsidRDefault="00E921A2">
            <w:pPr>
              <w:pStyle w:val="MsgTableBody"/>
              <w:jc w:val="center"/>
            </w:pPr>
          </w:p>
        </w:tc>
      </w:tr>
      <w:tr w:rsidR="00E921A2" w:rsidRPr="00E921A2" w14:paraId="7E4A9C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513D03"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0F9E7CE7"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4E2A51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765293" w14:textId="77777777" w:rsidR="00E921A2" w:rsidRPr="00121095" w:rsidRDefault="00E921A2">
            <w:pPr>
              <w:pStyle w:val="MsgTableBody"/>
              <w:jc w:val="center"/>
            </w:pPr>
            <w:r w:rsidRPr="00121095">
              <w:t>3.4.3</w:t>
            </w:r>
          </w:p>
        </w:tc>
      </w:tr>
      <w:tr w:rsidR="00E921A2" w:rsidRPr="00E921A2" w14:paraId="1FB13A4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539553"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149438A4"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154DBAD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061DC7" w14:textId="77777777" w:rsidR="00E921A2" w:rsidRPr="00121095" w:rsidRDefault="00E921A2">
            <w:pPr>
              <w:pStyle w:val="MsgTableBody"/>
              <w:jc w:val="center"/>
            </w:pPr>
            <w:r w:rsidRPr="00121095">
              <w:t>3.4.4</w:t>
            </w:r>
          </w:p>
        </w:tc>
      </w:tr>
      <w:tr w:rsidR="00E921A2" w:rsidRPr="00E921A2" w14:paraId="76A7F9C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16821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389E907"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2CBD73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129A8" w14:textId="77777777" w:rsidR="00E921A2" w:rsidRPr="00121095" w:rsidRDefault="00E921A2">
            <w:pPr>
              <w:pStyle w:val="MsgTableBody"/>
              <w:jc w:val="center"/>
            </w:pPr>
          </w:p>
        </w:tc>
      </w:tr>
      <w:tr w:rsidR="00E921A2" w:rsidRPr="00E921A2" w14:paraId="1CD4DA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2743B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E5D3192" w14:textId="77777777" w:rsidR="00E921A2" w:rsidRPr="00121095" w:rsidRDefault="00E921A2">
            <w:pPr>
              <w:pStyle w:val="MsgTableBody"/>
            </w:pPr>
            <w:r w:rsidRPr="00121095">
              <w:t>--- ALLERGY end</w:t>
            </w:r>
          </w:p>
        </w:tc>
        <w:tc>
          <w:tcPr>
            <w:tcW w:w="864" w:type="dxa"/>
            <w:tcBorders>
              <w:top w:val="dotted" w:sz="4" w:space="0" w:color="auto"/>
              <w:left w:val="nil"/>
              <w:bottom w:val="dotted" w:sz="4" w:space="0" w:color="auto"/>
              <w:right w:val="nil"/>
            </w:tcBorders>
            <w:shd w:val="clear" w:color="auto" w:fill="FFFFFF"/>
          </w:tcPr>
          <w:p w14:paraId="08439E6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21CD7C" w14:textId="77777777" w:rsidR="00E921A2" w:rsidRPr="00121095" w:rsidRDefault="00E921A2">
            <w:pPr>
              <w:pStyle w:val="MsgTableBody"/>
              <w:jc w:val="center"/>
            </w:pPr>
          </w:p>
        </w:tc>
      </w:tr>
      <w:tr w:rsidR="00E921A2" w:rsidRPr="00E921A2" w14:paraId="195713B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D3F8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ADEFE75"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7D4A7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1D0BB5" w14:textId="77777777" w:rsidR="00E921A2" w:rsidRPr="00121095" w:rsidRDefault="00E921A2">
            <w:pPr>
              <w:pStyle w:val="MsgTableBody"/>
              <w:jc w:val="center"/>
            </w:pPr>
          </w:p>
        </w:tc>
      </w:tr>
      <w:tr w:rsidR="00E921A2" w:rsidRPr="00E921A2" w14:paraId="27FB2D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C9C422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1A29082"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48EA9D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74692" w14:textId="77777777" w:rsidR="00E921A2" w:rsidRPr="00121095" w:rsidRDefault="00E921A2">
            <w:pPr>
              <w:pStyle w:val="MsgTableBody"/>
              <w:jc w:val="center"/>
            </w:pPr>
          </w:p>
        </w:tc>
      </w:tr>
      <w:tr w:rsidR="00E921A2" w:rsidRPr="00E921A2" w14:paraId="23FF31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02C9E8"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808C032"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52C1FB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400CA" w14:textId="77777777" w:rsidR="00E921A2" w:rsidRPr="00121095" w:rsidRDefault="00E921A2">
            <w:pPr>
              <w:pStyle w:val="MsgTableBody"/>
              <w:jc w:val="center"/>
            </w:pPr>
            <w:r w:rsidRPr="00121095">
              <w:t>4.5.1</w:t>
            </w:r>
          </w:p>
        </w:tc>
      </w:tr>
      <w:tr w:rsidR="00E921A2" w:rsidRPr="00E921A2" w14:paraId="28AECC7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0295F2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352468"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77C262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E361C" w14:textId="77777777" w:rsidR="00E921A2" w:rsidRPr="00121095" w:rsidRDefault="00E921A2">
            <w:pPr>
              <w:pStyle w:val="MsgTableBody"/>
              <w:jc w:val="center"/>
            </w:pPr>
          </w:p>
        </w:tc>
      </w:tr>
      <w:tr w:rsidR="00E921A2" w:rsidRPr="00E921A2" w14:paraId="3B549E1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4E74B59"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484265CE"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36486C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839E17" w14:textId="77777777" w:rsidR="00E921A2" w:rsidRPr="00121095" w:rsidRDefault="00E921A2">
            <w:pPr>
              <w:pStyle w:val="MsgTableBody"/>
              <w:jc w:val="center"/>
            </w:pPr>
            <w:r w:rsidRPr="00121095">
              <w:t>4.5.4</w:t>
            </w:r>
          </w:p>
        </w:tc>
      </w:tr>
      <w:tr w:rsidR="00E921A2" w:rsidRPr="00E921A2" w14:paraId="028F9A72"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8429C7F"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6E7A856E"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6D5DD0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A70A1" w14:textId="77777777" w:rsidR="00E921A2" w:rsidRPr="00121095" w:rsidRDefault="00E921A2">
            <w:pPr>
              <w:pStyle w:val="MsgTableBody"/>
              <w:jc w:val="center"/>
            </w:pPr>
            <w:r w:rsidRPr="00121095">
              <w:t>4.5.5</w:t>
            </w:r>
          </w:p>
        </w:tc>
      </w:tr>
      <w:tr w:rsidR="00E921A2" w:rsidRPr="00E921A2" w14:paraId="204BE90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A24C59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FBD9C02"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3816DB4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E64758" w14:textId="77777777" w:rsidR="00E921A2" w:rsidRPr="00121095" w:rsidRDefault="00E921A2">
            <w:pPr>
              <w:pStyle w:val="MsgTableBody"/>
              <w:jc w:val="center"/>
            </w:pPr>
          </w:p>
        </w:tc>
      </w:tr>
      <w:tr w:rsidR="00E921A2" w:rsidRPr="00E921A2" w14:paraId="03648D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37F7F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D3024E1"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4B03B2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DF7A52" w14:textId="77777777" w:rsidR="00E921A2" w:rsidRPr="00121095" w:rsidRDefault="00E921A2">
            <w:pPr>
              <w:pStyle w:val="MsgTableBody"/>
              <w:jc w:val="center"/>
            </w:pPr>
          </w:p>
        </w:tc>
      </w:tr>
      <w:tr w:rsidR="00E921A2" w:rsidRPr="00E921A2" w14:paraId="42CDF0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90AA2A"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1FDCE4A0"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783BA0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76CE1D" w14:textId="77777777" w:rsidR="00E921A2" w:rsidRPr="00121095" w:rsidRDefault="00E921A2">
            <w:pPr>
              <w:pStyle w:val="MsgTableBody"/>
              <w:jc w:val="center"/>
            </w:pPr>
            <w:r w:rsidRPr="00121095">
              <w:t>4.8.2</w:t>
            </w:r>
          </w:p>
        </w:tc>
      </w:tr>
      <w:tr w:rsidR="00E921A2" w:rsidRPr="00E921A2" w14:paraId="03F2FD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8C45EE"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D63A33D"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627A24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DD6EDE" w14:textId="77777777" w:rsidR="00E921A2" w:rsidRPr="00121095" w:rsidRDefault="00E921A2">
            <w:pPr>
              <w:pStyle w:val="MsgTableBody"/>
              <w:jc w:val="center"/>
            </w:pPr>
            <w:r w:rsidRPr="00121095">
              <w:t>2.15.10</w:t>
            </w:r>
          </w:p>
        </w:tc>
      </w:tr>
      <w:tr w:rsidR="00E921A2" w:rsidRPr="00E921A2" w14:paraId="6ADBB6A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FBF867"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2C75444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29C828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F1EC0" w14:textId="77777777" w:rsidR="00E921A2" w:rsidRPr="00121095" w:rsidRDefault="00E921A2">
            <w:pPr>
              <w:pStyle w:val="MsgTableBody"/>
              <w:jc w:val="center"/>
            </w:pPr>
            <w:r w:rsidRPr="00121095">
              <w:t>4.14.2</w:t>
            </w:r>
          </w:p>
        </w:tc>
      </w:tr>
      <w:tr w:rsidR="00E921A2" w:rsidRPr="00E921A2" w14:paraId="44624FF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9FA1EE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B8114E1" w14:textId="77777777" w:rsidR="00E921A2" w:rsidRPr="00121095" w:rsidRDefault="00E921A2">
            <w:pPr>
              <w:pStyle w:val="MsgTableBody"/>
            </w:pPr>
            <w:r w:rsidRPr="00121095">
              <w:t>--- COMPONENT begin</w:t>
            </w:r>
          </w:p>
        </w:tc>
        <w:tc>
          <w:tcPr>
            <w:tcW w:w="864" w:type="dxa"/>
            <w:tcBorders>
              <w:top w:val="dotted" w:sz="4" w:space="0" w:color="auto"/>
              <w:left w:val="nil"/>
              <w:bottom w:val="dotted" w:sz="4" w:space="0" w:color="auto"/>
              <w:right w:val="nil"/>
            </w:tcBorders>
            <w:shd w:val="clear" w:color="auto" w:fill="FFFFFF"/>
          </w:tcPr>
          <w:p w14:paraId="020AF1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F50F9" w14:textId="77777777" w:rsidR="00E921A2" w:rsidRPr="00121095" w:rsidRDefault="00E921A2">
            <w:pPr>
              <w:pStyle w:val="MsgTableBody"/>
              <w:jc w:val="center"/>
            </w:pPr>
          </w:p>
        </w:tc>
      </w:tr>
      <w:tr w:rsidR="00E921A2" w:rsidRPr="00E921A2" w14:paraId="6FB862F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A218FD"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7A5511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6C25B0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DE1AD5" w14:textId="77777777" w:rsidR="00E921A2" w:rsidRPr="00121095" w:rsidRDefault="00E921A2">
            <w:pPr>
              <w:pStyle w:val="MsgTableBody"/>
              <w:jc w:val="center"/>
            </w:pPr>
            <w:r w:rsidRPr="00121095">
              <w:t>4.14.3</w:t>
            </w:r>
          </w:p>
        </w:tc>
      </w:tr>
      <w:tr w:rsidR="00E921A2" w:rsidRPr="00E921A2" w14:paraId="06B9FCC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B9E591"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69A8AFEF"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07724F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EF501" w14:textId="77777777" w:rsidR="00E921A2" w:rsidRPr="00121095" w:rsidRDefault="00E921A2">
            <w:pPr>
              <w:pStyle w:val="MsgTableBody"/>
              <w:jc w:val="center"/>
            </w:pPr>
            <w:r w:rsidRPr="00121095">
              <w:t>2.15.10</w:t>
            </w:r>
          </w:p>
        </w:tc>
      </w:tr>
      <w:tr w:rsidR="00E921A2" w:rsidRPr="00E921A2" w14:paraId="063AB69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23613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0547B26" w14:textId="77777777" w:rsidR="00E921A2" w:rsidRPr="00121095" w:rsidRDefault="00E921A2">
            <w:pPr>
              <w:pStyle w:val="MsgTableBody"/>
            </w:pPr>
            <w:r w:rsidRPr="00121095">
              <w:t>--- COMPONENT end</w:t>
            </w:r>
          </w:p>
        </w:tc>
        <w:tc>
          <w:tcPr>
            <w:tcW w:w="864" w:type="dxa"/>
            <w:tcBorders>
              <w:top w:val="dotted" w:sz="4" w:space="0" w:color="auto"/>
              <w:left w:val="nil"/>
              <w:bottom w:val="dotted" w:sz="4" w:space="0" w:color="auto"/>
              <w:right w:val="nil"/>
            </w:tcBorders>
            <w:shd w:val="clear" w:color="auto" w:fill="FFFFFF"/>
          </w:tcPr>
          <w:p w14:paraId="740565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199375" w14:textId="77777777" w:rsidR="00E921A2" w:rsidRPr="00121095" w:rsidRDefault="00E921A2">
            <w:pPr>
              <w:pStyle w:val="MsgTableBody"/>
              <w:jc w:val="center"/>
            </w:pPr>
          </w:p>
        </w:tc>
      </w:tr>
      <w:tr w:rsidR="00E921A2" w:rsidRPr="00E921A2" w14:paraId="4B97A4D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57C66F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087324D"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3DA197A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2C54A" w14:textId="77777777" w:rsidR="00E921A2" w:rsidRPr="00121095" w:rsidRDefault="00E921A2">
            <w:pPr>
              <w:pStyle w:val="MsgTableBody"/>
              <w:jc w:val="center"/>
            </w:pPr>
          </w:p>
        </w:tc>
      </w:tr>
      <w:tr w:rsidR="00E921A2" w:rsidRPr="00E921A2" w14:paraId="63FC5C4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39C8B3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795FAD8" w14:textId="77777777" w:rsidR="00E921A2" w:rsidRPr="00121095" w:rsidRDefault="00E921A2">
            <w:pPr>
              <w:pStyle w:val="MsgTableBody"/>
            </w:pPr>
            <w:r w:rsidRPr="00121095">
              <w:t>--- ORDER_ENCODED begin</w:t>
            </w:r>
          </w:p>
        </w:tc>
        <w:tc>
          <w:tcPr>
            <w:tcW w:w="864" w:type="dxa"/>
            <w:tcBorders>
              <w:top w:val="dotted" w:sz="4" w:space="0" w:color="auto"/>
              <w:left w:val="nil"/>
              <w:bottom w:val="dotted" w:sz="4" w:space="0" w:color="auto"/>
              <w:right w:val="nil"/>
            </w:tcBorders>
            <w:shd w:val="clear" w:color="auto" w:fill="FFFFFF"/>
          </w:tcPr>
          <w:p w14:paraId="4FC53B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35DE" w14:textId="77777777" w:rsidR="00E921A2" w:rsidRPr="00121095" w:rsidRDefault="00E921A2">
            <w:pPr>
              <w:pStyle w:val="MsgTableBody"/>
              <w:jc w:val="center"/>
            </w:pPr>
          </w:p>
        </w:tc>
      </w:tr>
      <w:tr w:rsidR="00E921A2" w:rsidRPr="00E921A2" w14:paraId="3EE8EAC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6C75A4"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52EA05B8"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76EA485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561E2" w14:textId="77777777" w:rsidR="00E921A2" w:rsidRPr="00121095" w:rsidRDefault="00E921A2">
            <w:pPr>
              <w:pStyle w:val="MsgTableBody"/>
              <w:jc w:val="center"/>
            </w:pPr>
            <w:r w:rsidRPr="00121095">
              <w:t>4.8.7</w:t>
            </w:r>
          </w:p>
        </w:tc>
      </w:tr>
      <w:tr w:rsidR="00E921A2" w:rsidRPr="00E921A2" w14:paraId="656228E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882A4D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6F989F8"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7E2EB0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3ED444" w14:textId="77777777" w:rsidR="00E921A2" w:rsidRPr="00121095" w:rsidRDefault="00E921A2">
            <w:pPr>
              <w:pStyle w:val="MsgTableBody"/>
              <w:jc w:val="center"/>
            </w:pPr>
          </w:p>
        </w:tc>
      </w:tr>
      <w:tr w:rsidR="00E921A2" w:rsidRPr="00E921A2" w14:paraId="79599B3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1C88EA6"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615308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75F363B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445410" w14:textId="77777777" w:rsidR="00E921A2" w:rsidRPr="00121095" w:rsidRDefault="00E921A2">
            <w:pPr>
              <w:pStyle w:val="MsgTableBody"/>
              <w:jc w:val="center"/>
            </w:pPr>
            <w:r w:rsidRPr="00121095">
              <w:t>4.5.4</w:t>
            </w:r>
          </w:p>
        </w:tc>
      </w:tr>
      <w:tr w:rsidR="00E921A2" w:rsidRPr="00E921A2" w14:paraId="40D0BA82"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DA3752C"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02D31931"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777A182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EA370" w14:textId="77777777" w:rsidR="00E921A2" w:rsidRPr="00121095" w:rsidRDefault="00E921A2">
            <w:pPr>
              <w:pStyle w:val="MsgTableBody"/>
              <w:jc w:val="center"/>
            </w:pPr>
            <w:r w:rsidRPr="00121095">
              <w:t>4.5.5</w:t>
            </w:r>
          </w:p>
        </w:tc>
      </w:tr>
      <w:tr w:rsidR="00E921A2" w:rsidRPr="00E921A2" w14:paraId="49D65EB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28FD7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341C424"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D0E3F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9EEC26" w14:textId="77777777" w:rsidR="00E921A2" w:rsidRPr="00121095" w:rsidRDefault="00E921A2">
            <w:pPr>
              <w:pStyle w:val="MsgTableBody"/>
              <w:jc w:val="center"/>
            </w:pPr>
          </w:p>
        </w:tc>
      </w:tr>
      <w:tr w:rsidR="00E921A2" w:rsidRPr="00E921A2" w14:paraId="029FB23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FFC52D8"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E03036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64A780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F6E444" w14:textId="77777777" w:rsidR="00E921A2" w:rsidRPr="00121095" w:rsidRDefault="00E921A2">
            <w:pPr>
              <w:pStyle w:val="MsgTableBody"/>
              <w:jc w:val="center"/>
            </w:pPr>
            <w:r w:rsidRPr="00121095">
              <w:t>4.14.2</w:t>
            </w:r>
          </w:p>
        </w:tc>
      </w:tr>
      <w:tr w:rsidR="00E921A2" w:rsidRPr="00E921A2" w14:paraId="123B53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8398BB"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A8707B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1940CB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C35907" w14:textId="77777777" w:rsidR="00E921A2" w:rsidRPr="00121095" w:rsidRDefault="00E921A2">
            <w:pPr>
              <w:pStyle w:val="MsgTableBody"/>
              <w:jc w:val="center"/>
            </w:pPr>
            <w:r w:rsidRPr="00121095">
              <w:t>4.14.3</w:t>
            </w:r>
          </w:p>
        </w:tc>
      </w:tr>
      <w:tr w:rsidR="00E921A2" w:rsidRPr="00E921A2" w14:paraId="0D0A0E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FF86A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DDCB79D" w14:textId="77777777" w:rsidR="00E921A2" w:rsidRPr="00121095" w:rsidRDefault="00E921A2">
            <w:pPr>
              <w:pStyle w:val="MsgTableBody"/>
            </w:pPr>
            <w:r w:rsidRPr="00121095">
              <w:t>--- ORDER_ENCODED end</w:t>
            </w:r>
          </w:p>
        </w:tc>
        <w:tc>
          <w:tcPr>
            <w:tcW w:w="864" w:type="dxa"/>
            <w:tcBorders>
              <w:top w:val="dotted" w:sz="4" w:space="0" w:color="auto"/>
              <w:left w:val="nil"/>
              <w:bottom w:val="dotted" w:sz="4" w:space="0" w:color="auto"/>
              <w:right w:val="nil"/>
            </w:tcBorders>
            <w:shd w:val="clear" w:color="auto" w:fill="FFFFFF"/>
          </w:tcPr>
          <w:p w14:paraId="277CD5C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231C85" w14:textId="77777777" w:rsidR="00E921A2" w:rsidRPr="00121095" w:rsidRDefault="00E921A2">
            <w:pPr>
              <w:pStyle w:val="MsgTableBody"/>
              <w:jc w:val="center"/>
            </w:pPr>
          </w:p>
        </w:tc>
      </w:tr>
      <w:tr w:rsidR="00E921A2" w:rsidRPr="00E921A2" w14:paraId="2F157F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DF268D"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6CD6CBAF"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0750D7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79B4AF" w14:textId="77777777" w:rsidR="00E921A2" w:rsidRPr="00121095" w:rsidRDefault="00E921A2">
            <w:pPr>
              <w:pStyle w:val="MsgTableBody"/>
              <w:jc w:val="center"/>
            </w:pPr>
            <w:r w:rsidRPr="00121095">
              <w:t>4.8.10</w:t>
            </w:r>
          </w:p>
        </w:tc>
      </w:tr>
      <w:tr w:rsidR="00E921A2" w:rsidRPr="00E921A2" w14:paraId="411FC27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D7C090"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E034EB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FF0C79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58302" w14:textId="77777777" w:rsidR="00E921A2" w:rsidRPr="00121095" w:rsidRDefault="00E921A2">
            <w:pPr>
              <w:pStyle w:val="MsgTableBody"/>
              <w:jc w:val="center"/>
            </w:pPr>
            <w:r w:rsidRPr="00121095">
              <w:t>4.14.2</w:t>
            </w:r>
          </w:p>
        </w:tc>
      </w:tr>
      <w:tr w:rsidR="00E921A2" w:rsidRPr="00E921A2" w14:paraId="5F06C0F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730CF0"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AC4539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48C894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FD7CD" w14:textId="77777777" w:rsidR="00E921A2" w:rsidRPr="00121095" w:rsidRDefault="00E921A2">
            <w:pPr>
              <w:pStyle w:val="MsgTableBody"/>
              <w:jc w:val="center"/>
            </w:pPr>
            <w:r w:rsidRPr="00121095">
              <w:t>4.14.3</w:t>
            </w:r>
          </w:p>
        </w:tc>
      </w:tr>
      <w:tr w:rsidR="00E921A2" w:rsidRPr="00E921A2" w14:paraId="72D9A1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24C5D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AC7100B"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61BF334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1F67AF" w14:textId="77777777" w:rsidR="00E921A2" w:rsidRPr="00121095" w:rsidRDefault="00E921A2">
            <w:pPr>
              <w:pStyle w:val="MsgTableBody"/>
              <w:jc w:val="center"/>
            </w:pPr>
          </w:p>
        </w:tc>
      </w:tr>
      <w:tr w:rsidR="00E921A2" w:rsidRPr="00E921A2" w14:paraId="664278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179D87"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7F030EE5"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335F52A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F22356" w14:textId="77777777" w:rsidR="00E921A2" w:rsidRPr="00121095" w:rsidRDefault="00E921A2">
            <w:pPr>
              <w:pStyle w:val="MsgTableBody"/>
              <w:jc w:val="center"/>
            </w:pPr>
            <w:r w:rsidRPr="00121095">
              <w:t>7.4.2</w:t>
            </w:r>
          </w:p>
        </w:tc>
      </w:tr>
      <w:tr w:rsidR="00E921A2" w:rsidRPr="00E921A2" w14:paraId="2CA0E70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0A3457"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6586B217"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7B6AF6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06C8B" w14:textId="77777777" w:rsidR="00E921A2" w:rsidRPr="00121095" w:rsidRDefault="00E921A2">
            <w:pPr>
              <w:pStyle w:val="MsgTableBody"/>
              <w:jc w:val="center"/>
            </w:pPr>
            <w:r w:rsidRPr="00121095">
              <w:t>2.15.10</w:t>
            </w:r>
          </w:p>
        </w:tc>
      </w:tr>
      <w:tr w:rsidR="00E921A2" w:rsidRPr="00E921A2" w14:paraId="054C8EB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CC3C9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D3DD535"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082936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1734AD" w14:textId="77777777" w:rsidR="00E921A2" w:rsidRPr="00121095" w:rsidRDefault="00E921A2">
            <w:pPr>
              <w:pStyle w:val="MsgTableBody"/>
              <w:jc w:val="center"/>
            </w:pPr>
          </w:p>
        </w:tc>
      </w:tr>
      <w:tr w:rsidR="00E921A2" w:rsidRPr="00E921A2" w14:paraId="494FBD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0CC3D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5C237D8"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76E535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EABC0" w14:textId="77777777" w:rsidR="00E921A2" w:rsidRPr="00121095" w:rsidRDefault="00E921A2">
            <w:pPr>
              <w:pStyle w:val="MsgTableBody"/>
              <w:jc w:val="center"/>
            </w:pPr>
          </w:p>
        </w:tc>
      </w:tr>
      <w:tr w:rsidR="00E921A2" w:rsidRPr="00E921A2" w14:paraId="6A96338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338799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89C5D4E"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21B46AE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76EE06" w14:textId="77777777" w:rsidR="00E921A2" w:rsidRPr="00121095" w:rsidRDefault="00E921A2">
            <w:pPr>
              <w:pStyle w:val="MsgTableBody"/>
              <w:jc w:val="center"/>
            </w:pPr>
          </w:p>
        </w:tc>
      </w:tr>
      <w:tr w:rsidR="00E921A2" w:rsidRPr="00E921A2" w14:paraId="014F03B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F4453C2"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1B4E016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A98DB0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516A89A" w14:textId="77777777" w:rsidR="00E921A2" w:rsidRPr="00121095" w:rsidRDefault="00E921A2">
            <w:pPr>
              <w:pStyle w:val="MsgTableBody"/>
              <w:jc w:val="center"/>
            </w:pPr>
            <w:r w:rsidRPr="00121095">
              <w:t>2.15.4</w:t>
            </w:r>
          </w:p>
        </w:tc>
      </w:tr>
    </w:tbl>
    <w:p w14:paraId="4F4E99B6" w14:textId="77777777" w:rsidR="00E921A2" w:rsidRPr="00121095" w:rsidRDefault="00E921A2">
      <w:pPr>
        <w:keepNext/>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1D8DCCA3" w14:textId="77777777">
        <w:trPr>
          <w:cantSplit/>
          <w:tblHeader/>
        </w:trPr>
        <w:tc>
          <w:tcPr>
            <w:tcW w:w="648" w:type="dxa"/>
            <w:tcBorders>
              <w:top w:val="double" w:sz="4" w:space="0" w:color="auto"/>
              <w:bottom w:val="single" w:sz="4" w:space="0" w:color="auto"/>
            </w:tcBorders>
            <w:shd w:val="clear" w:color="auto" w:fill="FFFFFF"/>
          </w:tcPr>
          <w:p w14:paraId="156BBC3A" w14:textId="77777777" w:rsidR="00E921A2" w:rsidRPr="00121095" w:rsidRDefault="00E921A2">
            <w:pPr>
              <w:pStyle w:val="QryTableInputHeader"/>
              <w:keepNext/>
              <w:rPr>
                <w:lang w:val="en-US"/>
              </w:rPr>
            </w:pPr>
            <w:r w:rsidRPr="00121095">
              <w:rPr>
                <w:lang w:val="en-US"/>
              </w:rPr>
              <w:t>Field Seq (Query ID=Z87)</w:t>
            </w:r>
          </w:p>
        </w:tc>
        <w:tc>
          <w:tcPr>
            <w:tcW w:w="1296" w:type="dxa"/>
            <w:tcBorders>
              <w:top w:val="double" w:sz="4" w:space="0" w:color="auto"/>
              <w:bottom w:val="single" w:sz="4" w:space="0" w:color="auto"/>
            </w:tcBorders>
            <w:shd w:val="clear" w:color="auto" w:fill="FFFFFF"/>
          </w:tcPr>
          <w:p w14:paraId="6120CB98" w14:textId="77777777" w:rsidR="00E921A2" w:rsidRPr="00121095" w:rsidRDefault="00E921A2">
            <w:pPr>
              <w:pStyle w:val="QryTableInputHeader"/>
              <w:keepNext/>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22F6DD8" w14:textId="77777777" w:rsidR="00E921A2" w:rsidRPr="00121095" w:rsidRDefault="00E921A2">
            <w:pPr>
              <w:pStyle w:val="QryTableInputHeader"/>
              <w:keepNext/>
              <w:rPr>
                <w:lang w:val="en-US"/>
              </w:rPr>
            </w:pPr>
            <w:r w:rsidRPr="00121095">
              <w:rPr>
                <w:lang w:val="en-US"/>
              </w:rPr>
              <w:t>Key/</w:t>
            </w:r>
          </w:p>
          <w:p w14:paraId="3095D954" w14:textId="77777777" w:rsidR="00E921A2" w:rsidRPr="00121095" w:rsidRDefault="00E921A2">
            <w:pPr>
              <w:pStyle w:val="QryTableInputHeader"/>
              <w:keepNext/>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7FBF2788" w14:textId="77777777" w:rsidR="00E921A2" w:rsidRPr="00121095" w:rsidRDefault="00E921A2">
            <w:pPr>
              <w:pStyle w:val="QryTableInputHeader"/>
              <w:keepNext/>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35C7933" w14:textId="77777777" w:rsidR="00E921A2" w:rsidRPr="00121095" w:rsidRDefault="00E921A2">
            <w:pPr>
              <w:pStyle w:val="QryTableInputHeader"/>
              <w:keepNext/>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6DA28FD6" w14:textId="77777777" w:rsidR="00E921A2" w:rsidRPr="00121095" w:rsidRDefault="00E921A2">
            <w:pPr>
              <w:pStyle w:val="QryTableInputHeader"/>
              <w:keepNext/>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1074FDAE" w14:textId="77777777" w:rsidR="00E921A2" w:rsidRPr="00121095" w:rsidRDefault="00E921A2">
            <w:pPr>
              <w:pStyle w:val="QryTableInputHeader"/>
              <w:keepNext/>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334B647" w14:textId="77777777" w:rsidR="00E921A2" w:rsidRPr="00121095" w:rsidRDefault="00E921A2">
            <w:pPr>
              <w:pStyle w:val="QryTableInputHeader"/>
              <w:keepNext/>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841B93A" w14:textId="77777777" w:rsidR="00E921A2" w:rsidRPr="00121095" w:rsidRDefault="00E921A2">
            <w:pPr>
              <w:pStyle w:val="QryTableInputHeader"/>
              <w:keepNext/>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C6BD498" w14:textId="77777777" w:rsidR="00E921A2" w:rsidRPr="00121095" w:rsidRDefault="00E921A2">
            <w:pPr>
              <w:pStyle w:val="QryTableInputHeader"/>
              <w:keepNext/>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FC77B9F" w14:textId="77777777" w:rsidR="00E921A2" w:rsidRPr="00121095" w:rsidRDefault="00E921A2">
            <w:pPr>
              <w:pStyle w:val="QryTableInputHeader"/>
              <w:keepNext/>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52DE69A3" w14:textId="77777777" w:rsidR="00E921A2" w:rsidRPr="00121095" w:rsidRDefault="00E921A2">
            <w:pPr>
              <w:pStyle w:val="QryTableInputHeader"/>
              <w:keepNext/>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9877B31" w14:textId="77777777" w:rsidR="00E921A2" w:rsidRPr="00121095" w:rsidRDefault="00E921A2">
            <w:pPr>
              <w:pStyle w:val="QryTableInputHeader"/>
              <w:keepNext/>
              <w:rPr>
                <w:lang w:val="en-US"/>
              </w:rPr>
            </w:pPr>
            <w:r w:rsidRPr="00121095">
              <w:rPr>
                <w:lang w:val="en-US"/>
              </w:rPr>
              <w:t>Element Name</w:t>
            </w:r>
          </w:p>
        </w:tc>
      </w:tr>
      <w:tr w:rsidR="00E921A2" w:rsidRPr="00E921A2" w14:paraId="1E80A90B" w14:textId="77777777">
        <w:trPr>
          <w:cantSplit/>
        </w:trPr>
        <w:tc>
          <w:tcPr>
            <w:tcW w:w="648" w:type="dxa"/>
            <w:tcBorders>
              <w:top w:val="single" w:sz="4" w:space="0" w:color="auto"/>
              <w:bottom w:val="single" w:sz="4" w:space="0" w:color="auto"/>
            </w:tcBorders>
            <w:shd w:val="clear" w:color="auto" w:fill="FFFFFF"/>
          </w:tcPr>
          <w:p w14:paraId="63F047C7"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13FE90D6" w14:textId="77777777"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14:paraId="280718AB"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334A1111"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3B7D94D0"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5BC2CF05"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5B8CDC64"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45EFBF8B"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199421D2"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62E24576"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1D8FA758"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2B13AEE4"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2D292517" w14:textId="77777777" w:rsidR="00E921A2" w:rsidRPr="00121095" w:rsidRDefault="00E921A2">
            <w:pPr>
              <w:pStyle w:val="QryTableInput"/>
              <w:keepNext/>
            </w:pPr>
          </w:p>
        </w:tc>
      </w:tr>
      <w:tr w:rsidR="00E921A2" w:rsidRPr="00E921A2" w14:paraId="5212E6AA" w14:textId="77777777">
        <w:trPr>
          <w:cantSplit/>
        </w:trPr>
        <w:tc>
          <w:tcPr>
            <w:tcW w:w="648" w:type="dxa"/>
            <w:tcBorders>
              <w:top w:val="single" w:sz="4" w:space="0" w:color="auto"/>
              <w:bottom w:val="single" w:sz="4" w:space="0" w:color="auto"/>
            </w:tcBorders>
            <w:shd w:val="clear" w:color="auto" w:fill="FFFFFF"/>
          </w:tcPr>
          <w:p w14:paraId="48E1BBA0"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6E7BE8C"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385B70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BCB944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C038676"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0E4A3895"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50696C3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7768794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E008A3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5C2D3C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E42EF2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8DE7D9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A86024C" w14:textId="77777777" w:rsidR="00E921A2" w:rsidRPr="00121095" w:rsidRDefault="00E921A2">
            <w:pPr>
              <w:pStyle w:val="QryTableInput"/>
            </w:pPr>
          </w:p>
        </w:tc>
      </w:tr>
      <w:tr w:rsidR="00E921A2" w:rsidRPr="00E921A2" w14:paraId="542A2B97" w14:textId="77777777">
        <w:trPr>
          <w:cantSplit/>
        </w:trPr>
        <w:tc>
          <w:tcPr>
            <w:tcW w:w="648" w:type="dxa"/>
            <w:tcBorders>
              <w:top w:val="single" w:sz="4" w:space="0" w:color="auto"/>
              <w:bottom w:val="double" w:sz="4" w:space="0" w:color="auto"/>
            </w:tcBorders>
            <w:shd w:val="clear" w:color="auto" w:fill="FFFFFF"/>
          </w:tcPr>
          <w:p w14:paraId="3A27E56B"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279915A9"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36E0BB6D"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668325ED"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5052F36D"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19517FE1"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66A3A810"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2F735909"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772B8555"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BA710A1"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3335C8FB"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316C0C84"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1928FACC" w14:textId="77777777" w:rsidR="00E921A2" w:rsidRPr="00121095" w:rsidRDefault="00E921A2">
            <w:pPr>
              <w:pStyle w:val="QryTableInput"/>
            </w:pPr>
          </w:p>
        </w:tc>
      </w:tr>
    </w:tbl>
    <w:p w14:paraId="70D724A2" w14:textId="77777777" w:rsidR="00E921A2" w:rsidRPr="00121095" w:rsidRDefault="00E921A2">
      <w:pPr>
        <w:keepNext/>
        <w:spacing w:before="120"/>
        <w:rPr>
          <w:b/>
        </w:rPr>
      </w:pPr>
      <w:r w:rsidRPr="00121095">
        <w:rPr>
          <w:b/>
        </w:rPr>
        <w:t>QPD Input Parameter Field Description and Commentary</w:t>
      </w:r>
    </w:p>
    <w:tbl>
      <w:tblPr>
        <w:tblW w:w="8928"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7"/>
        <w:gridCol w:w="590"/>
        <w:gridCol w:w="5613"/>
      </w:tblGrid>
      <w:tr w:rsidR="00E921A2" w:rsidRPr="00E921A2" w14:paraId="3EAB9F36" w14:textId="77777777" w:rsidTr="00E50DB9">
        <w:trPr>
          <w:tblHeader/>
        </w:trPr>
        <w:tc>
          <w:tcPr>
            <w:tcW w:w="1584" w:type="dxa"/>
            <w:tcBorders>
              <w:top w:val="double" w:sz="4" w:space="0" w:color="auto"/>
              <w:bottom w:val="single" w:sz="4" w:space="0" w:color="auto"/>
            </w:tcBorders>
            <w:shd w:val="pct10" w:color="auto" w:fill="FFFFFF"/>
          </w:tcPr>
          <w:p w14:paraId="08A54075" w14:textId="77777777" w:rsidR="00E921A2" w:rsidRPr="00121095" w:rsidRDefault="00E921A2">
            <w:pPr>
              <w:pStyle w:val="QryTableInputParamHeader"/>
              <w:rPr>
                <w:lang w:val="en-US"/>
              </w:rPr>
            </w:pPr>
            <w:r w:rsidRPr="00121095">
              <w:rPr>
                <w:lang w:val="en-US"/>
              </w:rPr>
              <w:t>Input Parameter (Query ID=Z87)</w:t>
            </w:r>
          </w:p>
        </w:tc>
        <w:tc>
          <w:tcPr>
            <w:tcW w:w="1008" w:type="dxa"/>
            <w:tcBorders>
              <w:top w:val="double" w:sz="4" w:space="0" w:color="auto"/>
              <w:bottom w:val="single" w:sz="4" w:space="0" w:color="auto"/>
            </w:tcBorders>
            <w:shd w:val="pct10" w:color="auto" w:fill="FFFFFF"/>
          </w:tcPr>
          <w:p w14:paraId="46A687AB"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7DAF89AD"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41BAE4" w14:textId="77777777" w:rsidR="00E921A2" w:rsidRPr="00121095" w:rsidRDefault="00E921A2">
            <w:pPr>
              <w:pStyle w:val="QryTableInputParamHeader"/>
              <w:rPr>
                <w:lang w:val="en-US"/>
              </w:rPr>
            </w:pPr>
            <w:r w:rsidRPr="00121095">
              <w:rPr>
                <w:lang w:val="en-US"/>
              </w:rPr>
              <w:t>Description</w:t>
            </w:r>
          </w:p>
        </w:tc>
      </w:tr>
      <w:tr w:rsidR="00E921A2" w:rsidRPr="00E921A2" w14:paraId="759FD0A5" w14:textId="77777777" w:rsidTr="00E50DB9">
        <w:tc>
          <w:tcPr>
            <w:tcW w:w="1584" w:type="dxa"/>
            <w:tcBorders>
              <w:top w:val="single" w:sz="4" w:space="0" w:color="auto"/>
              <w:bottom w:val="single" w:sz="4" w:space="0" w:color="auto"/>
            </w:tcBorders>
            <w:shd w:val="clear" w:color="auto" w:fill="FFFFFF"/>
          </w:tcPr>
          <w:p w14:paraId="5907A10C"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14BA3FA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8297C0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A89055E" w14:textId="77777777" w:rsidR="00E921A2" w:rsidRPr="00121095" w:rsidRDefault="00E921A2">
            <w:pPr>
              <w:pStyle w:val="QryTableInputParam"/>
              <w:rPr>
                <w:lang w:val="en-US"/>
              </w:rPr>
            </w:pPr>
            <w:r w:rsidRPr="00121095">
              <w:rPr>
                <w:lang w:val="en-US"/>
              </w:rPr>
              <w:t xml:space="preserve">SHALL be valued </w:t>
            </w:r>
            <w:r w:rsidRPr="00121095">
              <w:rPr>
                <w:b/>
                <w:lang w:val="en-US"/>
              </w:rPr>
              <w:t>Z87^Dispense Information^HL7nnnn</w:t>
            </w:r>
            <w:r w:rsidRPr="00121095">
              <w:rPr>
                <w:lang w:val="en-US"/>
              </w:rPr>
              <w:t>.</w:t>
            </w:r>
          </w:p>
        </w:tc>
      </w:tr>
      <w:tr w:rsidR="00E921A2" w:rsidRPr="00E921A2" w14:paraId="1BBA5AE1" w14:textId="77777777" w:rsidTr="00E50DB9">
        <w:tc>
          <w:tcPr>
            <w:tcW w:w="1584" w:type="dxa"/>
            <w:tcBorders>
              <w:top w:val="single" w:sz="4" w:space="0" w:color="auto"/>
              <w:bottom w:val="single" w:sz="4" w:space="0" w:color="auto"/>
            </w:tcBorders>
            <w:shd w:val="clear" w:color="auto" w:fill="FFFFFF"/>
          </w:tcPr>
          <w:p w14:paraId="0F14408E"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16FD4FB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EE902C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C1CE643"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49DA29B0" w14:textId="77777777" w:rsidTr="00E50DB9">
        <w:tc>
          <w:tcPr>
            <w:tcW w:w="1584" w:type="dxa"/>
            <w:tcBorders>
              <w:top w:val="single" w:sz="4" w:space="0" w:color="auto"/>
              <w:bottom w:val="double" w:sz="4" w:space="0" w:color="auto"/>
            </w:tcBorders>
            <w:shd w:val="clear" w:color="auto" w:fill="FFFFFF"/>
          </w:tcPr>
          <w:p w14:paraId="573D289A" w14:textId="77777777"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14:paraId="604B84FE"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C39F77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66D6647E" w14:textId="77777777"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14:paraId="517E1EB3" w14:textId="77777777" w:rsidR="00E921A2" w:rsidRPr="00121095" w:rsidRDefault="00E921A2">
      <w:pPr>
        <w:keepNext/>
        <w:spacing w:before="120"/>
        <w:rPr>
          <w:b/>
        </w:rPr>
      </w:pPr>
      <w:r w:rsidRPr="00121095">
        <w:rPr>
          <w:b/>
        </w:rPr>
        <w:t>Input Specification: Virtual Table</w:t>
      </w:r>
    </w:p>
    <w:tbl>
      <w:tblPr>
        <w:tblW w:w="9000" w:type="dxa"/>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ook w:val="0000" w:firstRow="0" w:lastRow="0" w:firstColumn="0" w:lastColumn="0" w:noHBand="0" w:noVBand="0"/>
      </w:tblPr>
      <w:tblGrid>
        <w:gridCol w:w="1643"/>
        <w:gridCol w:w="713"/>
        <w:gridCol w:w="515"/>
        <w:gridCol w:w="515"/>
        <w:gridCol w:w="606"/>
        <w:gridCol w:w="474"/>
        <w:gridCol w:w="499"/>
        <w:gridCol w:w="648"/>
        <w:gridCol w:w="548"/>
        <w:gridCol w:w="847"/>
        <w:gridCol w:w="847"/>
        <w:gridCol w:w="1187"/>
      </w:tblGrid>
      <w:tr w:rsidR="00E921A2" w:rsidRPr="00E921A2" w14:paraId="5E3C0FAA" w14:textId="77777777" w:rsidTr="00E50DB9">
        <w:trPr>
          <w:cantSplit/>
          <w:tblHeader/>
        </w:trPr>
        <w:tc>
          <w:tcPr>
            <w:tcW w:w="1440" w:type="dxa"/>
            <w:tcBorders>
              <w:top w:val="double" w:sz="4" w:space="0" w:color="auto"/>
              <w:bottom w:val="single" w:sz="4" w:space="0" w:color="auto"/>
            </w:tcBorders>
            <w:shd w:val="pct10" w:color="auto" w:fill="FFFFFF"/>
          </w:tcPr>
          <w:p w14:paraId="6E6CAA17" w14:textId="77777777" w:rsidR="00E921A2" w:rsidRPr="00121095" w:rsidRDefault="00E921A2">
            <w:pPr>
              <w:pStyle w:val="QryTableVirtualHeader"/>
              <w:rPr>
                <w:lang w:val="en-US"/>
              </w:rPr>
            </w:pPr>
            <w:r w:rsidRPr="00121095">
              <w:rPr>
                <w:lang w:val="en-US"/>
              </w:rPr>
              <w:t>ColName (Query ID=Z87)</w:t>
            </w:r>
          </w:p>
        </w:tc>
        <w:tc>
          <w:tcPr>
            <w:tcW w:w="864" w:type="dxa"/>
            <w:tcBorders>
              <w:top w:val="double" w:sz="4" w:space="0" w:color="auto"/>
              <w:bottom w:val="single" w:sz="4" w:space="0" w:color="auto"/>
            </w:tcBorders>
            <w:shd w:val="pct10" w:color="auto" w:fill="FFFFFF"/>
          </w:tcPr>
          <w:p w14:paraId="59C6383A" w14:textId="77777777" w:rsidR="00E921A2" w:rsidRPr="00121095" w:rsidRDefault="00E921A2">
            <w:pPr>
              <w:pStyle w:val="QryTableVirtualHeader"/>
              <w:rPr>
                <w:lang w:val="en-US"/>
              </w:rPr>
            </w:pPr>
            <w:r w:rsidRPr="00121095">
              <w:rPr>
                <w:lang w:val="en-US"/>
              </w:rPr>
              <w:t>Key/</w:t>
            </w:r>
          </w:p>
          <w:p w14:paraId="2467FD49"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46CA8CB"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7945455"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3073F987"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C386FC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C2621C7"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DEAB784"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08F363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11EDDB9"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82CFFF0"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01636C3D" w14:textId="77777777" w:rsidR="00E921A2" w:rsidRPr="00121095" w:rsidRDefault="00E921A2">
            <w:pPr>
              <w:pStyle w:val="QryTableVirtualHeader"/>
              <w:rPr>
                <w:lang w:val="en-US"/>
              </w:rPr>
            </w:pPr>
            <w:r w:rsidRPr="00121095">
              <w:rPr>
                <w:lang w:val="en-US"/>
              </w:rPr>
              <w:t>Element Name</w:t>
            </w:r>
          </w:p>
        </w:tc>
      </w:tr>
      <w:tr w:rsidR="00E921A2" w:rsidRPr="00E921A2" w14:paraId="53E2D37A" w14:textId="77777777" w:rsidTr="00E50DB9">
        <w:trPr>
          <w:cantSplit/>
        </w:trPr>
        <w:tc>
          <w:tcPr>
            <w:tcW w:w="1440" w:type="dxa"/>
            <w:tcBorders>
              <w:top w:val="single" w:sz="4" w:space="0" w:color="auto"/>
              <w:bottom w:val="single" w:sz="4" w:space="0" w:color="auto"/>
            </w:tcBorders>
            <w:shd w:val="clear" w:color="auto" w:fill="FFFFFF"/>
          </w:tcPr>
          <w:p w14:paraId="4131CCBE"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E886E1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2F52740"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1EF9E7C"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09FEBE3"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4229526F"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464C469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73DCA2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881213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CE34BB7"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6DC691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0B7BD37" w14:textId="77777777" w:rsidR="00E921A2" w:rsidRPr="00121095" w:rsidRDefault="00E921A2">
            <w:pPr>
              <w:pStyle w:val="QryTableVirtual"/>
              <w:rPr>
                <w:lang w:val="en-US"/>
              </w:rPr>
            </w:pPr>
            <w:r w:rsidRPr="00121095">
              <w:rPr>
                <w:lang w:val="en-US"/>
              </w:rPr>
              <w:t>PID-3: Patient  Identifier List</w:t>
            </w:r>
          </w:p>
        </w:tc>
      </w:tr>
      <w:tr w:rsidR="00E921A2" w:rsidRPr="00E921A2" w14:paraId="57972601" w14:textId="77777777" w:rsidTr="00E50DB9">
        <w:trPr>
          <w:cantSplit/>
        </w:trPr>
        <w:tc>
          <w:tcPr>
            <w:tcW w:w="1440" w:type="dxa"/>
            <w:tcBorders>
              <w:top w:val="single" w:sz="4" w:space="0" w:color="auto"/>
              <w:bottom w:val="single" w:sz="4" w:space="0" w:color="auto"/>
            </w:tcBorders>
            <w:shd w:val="clear" w:color="auto" w:fill="FFFFFF"/>
          </w:tcPr>
          <w:p w14:paraId="3FD7C9C2"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5463FA8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A8F123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B9B30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5815C31F"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55EB634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24CDE5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FB260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2EF5DC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3EE20DE"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216FC29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789ABF8" w14:textId="77777777" w:rsidR="00E921A2" w:rsidRPr="00121095" w:rsidRDefault="00E921A2">
            <w:pPr>
              <w:pStyle w:val="QryTableVirtual"/>
              <w:rPr>
                <w:lang w:val="en-US"/>
              </w:rPr>
            </w:pPr>
            <w:r w:rsidRPr="00121095">
              <w:rPr>
                <w:lang w:val="en-US"/>
              </w:rPr>
              <w:t>PID-5 Patient Name</w:t>
            </w:r>
          </w:p>
        </w:tc>
      </w:tr>
      <w:tr w:rsidR="00E921A2" w:rsidRPr="00E921A2" w14:paraId="442CBBF7" w14:textId="77777777" w:rsidTr="00E50DB9">
        <w:trPr>
          <w:cantSplit/>
        </w:trPr>
        <w:tc>
          <w:tcPr>
            <w:tcW w:w="1440" w:type="dxa"/>
            <w:tcBorders>
              <w:top w:val="single" w:sz="4" w:space="0" w:color="auto"/>
              <w:bottom w:val="single" w:sz="4" w:space="0" w:color="auto"/>
            </w:tcBorders>
            <w:shd w:val="clear" w:color="auto" w:fill="FFFFFF"/>
          </w:tcPr>
          <w:p w14:paraId="5C99D731"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14E1630C"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5A17A9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EE87AF3"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77C1876D"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567567E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1207E0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68EF23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4EDDECD"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4891D44"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3B34756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6898128" w14:textId="77777777" w:rsidR="00E921A2" w:rsidRPr="00121095" w:rsidRDefault="00E921A2">
            <w:pPr>
              <w:pStyle w:val="QryTableVirtual"/>
              <w:rPr>
                <w:lang w:val="en-US"/>
              </w:rPr>
            </w:pPr>
            <w:r w:rsidRPr="00121095">
              <w:rPr>
                <w:lang w:val="en-US"/>
              </w:rPr>
              <w:t>ORC-1 Order Control</w:t>
            </w:r>
          </w:p>
        </w:tc>
      </w:tr>
      <w:tr w:rsidR="00E921A2" w:rsidRPr="00E921A2" w14:paraId="1AD67171" w14:textId="77777777" w:rsidTr="00E50DB9">
        <w:trPr>
          <w:cantSplit/>
        </w:trPr>
        <w:tc>
          <w:tcPr>
            <w:tcW w:w="1440" w:type="dxa"/>
            <w:tcBorders>
              <w:top w:val="single" w:sz="4" w:space="0" w:color="auto"/>
              <w:bottom w:val="single" w:sz="4" w:space="0" w:color="auto"/>
            </w:tcBorders>
            <w:shd w:val="clear" w:color="auto" w:fill="FFFFFF"/>
          </w:tcPr>
          <w:p w14:paraId="0333C3CF"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73EB7DD7"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C47904E"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077B9CE"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1C1FF9E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11C2627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9474EE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FAA190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B8F151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B28A410"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12AE72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F1DDCA" w14:textId="77777777" w:rsidR="00E921A2" w:rsidRPr="00121095" w:rsidRDefault="00E921A2">
            <w:pPr>
              <w:pStyle w:val="QryTableVirtual"/>
              <w:rPr>
                <w:lang w:val="en-US"/>
              </w:rPr>
            </w:pPr>
            <w:r w:rsidRPr="00121095">
              <w:rPr>
                <w:lang w:val="en-US"/>
              </w:rPr>
              <w:t>RXD-2 Dispense/Give Code</w:t>
            </w:r>
          </w:p>
        </w:tc>
      </w:tr>
      <w:tr w:rsidR="00E921A2" w:rsidRPr="00E921A2" w14:paraId="044215C2" w14:textId="77777777" w:rsidTr="00E50DB9">
        <w:trPr>
          <w:cantSplit/>
        </w:trPr>
        <w:tc>
          <w:tcPr>
            <w:tcW w:w="1440" w:type="dxa"/>
            <w:tcBorders>
              <w:top w:val="single" w:sz="4" w:space="0" w:color="auto"/>
              <w:bottom w:val="single" w:sz="4" w:space="0" w:color="auto"/>
            </w:tcBorders>
            <w:shd w:val="clear" w:color="auto" w:fill="FFFFFF"/>
          </w:tcPr>
          <w:p w14:paraId="2FCAB479"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0E7A572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066F55A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835CE9E"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43447344"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406D8E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5BB467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C8C3B4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ACB9F30"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0A6C07D"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7833634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673D1BC" w14:textId="77777777" w:rsidR="00E921A2" w:rsidRPr="00121095" w:rsidRDefault="00E921A2">
            <w:pPr>
              <w:pStyle w:val="QryTableVirtual"/>
              <w:rPr>
                <w:lang w:val="en-US"/>
              </w:rPr>
            </w:pPr>
            <w:r w:rsidRPr="00121095">
              <w:rPr>
                <w:lang w:val="en-US"/>
              </w:rPr>
              <w:t>RXD-2 Date/Time Dispensed</w:t>
            </w:r>
          </w:p>
        </w:tc>
      </w:tr>
      <w:tr w:rsidR="00E921A2" w:rsidRPr="00E921A2" w14:paraId="70A2AE3E" w14:textId="77777777" w:rsidTr="00E50DB9">
        <w:trPr>
          <w:cantSplit/>
        </w:trPr>
        <w:tc>
          <w:tcPr>
            <w:tcW w:w="1440" w:type="dxa"/>
            <w:tcBorders>
              <w:top w:val="single" w:sz="4" w:space="0" w:color="auto"/>
              <w:bottom w:val="single" w:sz="4" w:space="0" w:color="auto"/>
            </w:tcBorders>
            <w:shd w:val="clear" w:color="auto" w:fill="FFFFFF"/>
          </w:tcPr>
          <w:p w14:paraId="76495BA3"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774D63D6"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6EFC110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7266FB1"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897C904"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720797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85E905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ED5165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FC6667C"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956984F"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6A1DF2C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9F89617" w14:textId="77777777" w:rsidR="00E921A2" w:rsidRPr="00121095" w:rsidRDefault="00E921A2">
            <w:pPr>
              <w:pStyle w:val="QryTableVirtual"/>
              <w:rPr>
                <w:lang w:val="en-US"/>
              </w:rPr>
            </w:pPr>
            <w:r w:rsidRPr="00121095">
              <w:rPr>
                <w:lang w:val="en-US"/>
              </w:rPr>
              <w:t>RXD-4 Actual Dispense Amount</w:t>
            </w:r>
          </w:p>
        </w:tc>
      </w:tr>
      <w:tr w:rsidR="00E921A2" w:rsidRPr="00E921A2" w14:paraId="6653ECBC" w14:textId="77777777" w:rsidTr="00E50DB9">
        <w:trPr>
          <w:cantSplit/>
        </w:trPr>
        <w:tc>
          <w:tcPr>
            <w:tcW w:w="1440" w:type="dxa"/>
            <w:tcBorders>
              <w:top w:val="single" w:sz="4" w:space="0" w:color="auto"/>
              <w:bottom w:val="double" w:sz="4" w:space="0" w:color="auto"/>
            </w:tcBorders>
            <w:shd w:val="clear" w:color="auto" w:fill="FFFFFF"/>
          </w:tcPr>
          <w:p w14:paraId="2C038213"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1DA1EEFE"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685A42D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9C21CC5"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56D6B165"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056044E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93F8018"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4220B6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91D7EA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B91E600"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07317375"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F2700BC" w14:textId="77777777" w:rsidR="00E921A2" w:rsidRPr="00121095" w:rsidRDefault="00E921A2">
            <w:pPr>
              <w:pStyle w:val="QryTableVirtual"/>
              <w:rPr>
                <w:lang w:val="en-US"/>
              </w:rPr>
            </w:pPr>
            <w:r w:rsidRPr="00121095">
              <w:rPr>
                <w:lang w:val="en-US"/>
              </w:rPr>
              <w:t>ORC-12 Ordering Provider</w:t>
            </w:r>
          </w:p>
        </w:tc>
      </w:tr>
    </w:tbl>
    <w:p w14:paraId="3CADCA3B" w14:textId="77777777" w:rsidR="00E921A2" w:rsidRPr="00121095" w:rsidRDefault="00E921A2">
      <w:pPr>
        <w:keepNext/>
        <w:spacing w:before="120"/>
        <w:rPr>
          <w:b/>
        </w:rPr>
      </w:pPr>
      <w:r w:rsidRPr="00121095">
        <w:rPr>
          <w:b/>
        </w:rPr>
        <w:t>Virtual Table Field Description and Commentary</w:t>
      </w:r>
    </w:p>
    <w:tbl>
      <w:tblPr>
        <w:tblW w:w="8928" w:type="dxa"/>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585"/>
      </w:tblGrid>
      <w:tr w:rsidR="00E921A2" w:rsidRPr="00E921A2" w14:paraId="74FF0731" w14:textId="77777777" w:rsidTr="00E50DB9">
        <w:trPr>
          <w:tblHeader/>
        </w:trPr>
        <w:tc>
          <w:tcPr>
            <w:tcW w:w="1584" w:type="dxa"/>
            <w:tcBorders>
              <w:top w:val="double" w:sz="4" w:space="0" w:color="auto"/>
              <w:bottom w:val="single" w:sz="4" w:space="0" w:color="auto"/>
            </w:tcBorders>
            <w:shd w:val="pct10" w:color="auto" w:fill="FFFFFF"/>
          </w:tcPr>
          <w:p w14:paraId="7233FC6B" w14:textId="77777777" w:rsidR="00E921A2" w:rsidRPr="00121095" w:rsidRDefault="00E921A2">
            <w:pPr>
              <w:pStyle w:val="QryTableInputParamHeader"/>
              <w:keepNext/>
              <w:rPr>
                <w:lang w:val="en-US"/>
              </w:rPr>
            </w:pPr>
            <w:r w:rsidRPr="00121095">
              <w:rPr>
                <w:lang w:val="en-US"/>
              </w:rPr>
              <w:t>ColName (Query ID=Z87)</w:t>
            </w:r>
          </w:p>
        </w:tc>
        <w:tc>
          <w:tcPr>
            <w:tcW w:w="1008" w:type="dxa"/>
            <w:tcBorders>
              <w:top w:val="double" w:sz="4" w:space="0" w:color="auto"/>
              <w:bottom w:val="single" w:sz="4" w:space="0" w:color="auto"/>
            </w:tcBorders>
            <w:shd w:val="pct10" w:color="auto" w:fill="FFFFFF"/>
          </w:tcPr>
          <w:p w14:paraId="4F677D8C"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50483442"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D099DFE" w14:textId="77777777" w:rsidR="00E921A2" w:rsidRPr="00121095" w:rsidRDefault="00E921A2">
            <w:pPr>
              <w:pStyle w:val="QryTableInputParamHeader"/>
              <w:keepNext/>
              <w:rPr>
                <w:lang w:val="en-US"/>
              </w:rPr>
            </w:pPr>
            <w:r w:rsidRPr="00121095">
              <w:rPr>
                <w:lang w:val="en-US"/>
              </w:rPr>
              <w:t>Description</w:t>
            </w:r>
          </w:p>
        </w:tc>
      </w:tr>
      <w:tr w:rsidR="00E921A2" w:rsidRPr="00E921A2" w14:paraId="45E3EF64" w14:textId="77777777" w:rsidTr="00E50DB9">
        <w:trPr>
          <w:cantSplit/>
        </w:trPr>
        <w:tc>
          <w:tcPr>
            <w:tcW w:w="1584" w:type="dxa"/>
            <w:tcBorders>
              <w:top w:val="single" w:sz="4" w:space="0" w:color="auto"/>
              <w:bottom w:val="single" w:sz="4" w:space="0" w:color="auto"/>
            </w:tcBorders>
            <w:shd w:val="clear" w:color="auto" w:fill="FFFFFF"/>
          </w:tcPr>
          <w:p w14:paraId="76C3CE9F" w14:textId="77777777"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14:paraId="50DA924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2AE358"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4460853B"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10079B64" w14:textId="77777777" w:rsidTr="00E50DB9">
        <w:trPr>
          <w:cantSplit/>
        </w:trPr>
        <w:tc>
          <w:tcPr>
            <w:tcW w:w="1584" w:type="dxa"/>
            <w:tcBorders>
              <w:top w:val="single" w:sz="4" w:space="0" w:color="auto"/>
              <w:bottom w:val="single" w:sz="4" w:space="0" w:color="auto"/>
            </w:tcBorders>
            <w:shd w:val="clear" w:color="auto" w:fill="FFFFFF"/>
          </w:tcPr>
          <w:p w14:paraId="5463A9B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E71C76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DFB03D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1D052DC"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42550E00" w14:textId="77777777" w:rsidTr="00E50DB9">
        <w:trPr>
          <w:cantSplit/>
        </w:trPr>
        <w:tc>
          <w:tcPr>
            <w:tcW w:w="1584" w:type="dxa"/>
            <w:tcBorders>
              <w:top w:val="single" w:sz="4" w:space="0" w:color="auto"/>
              <w:bottom w:val="single" w:sz="4" w:space="0" w:color="auto"/>
            </w:tcBorders>
            <w:shd w:val="clear" w:color="auto" w:fill="FFFFFF"/>
          </w:tcPr>
          <w:p w14:paraId="0EE0FA2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7E9BE8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D3F0D6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6F1B90D"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456389C9" w14:textId="77777777" w:rsidTr="00E50DB9">
        <w:tc>
          <w:tcPr>
            <w:tcW w:w="1584" w:type="dxa"/>
            <w:tcBorders>
              <w:top w:val="single" w:sz="4" w:space="0" w:color="auto"/>
              <w:bottom w:val="single" w:sz="4" w:space="0" w:color="auto"/>
            </w:tcBorders>
            <w:shd w:val="clear" w:color="auto" w:fill="FFFFFF"/>
          </w:tcPr>
          <w:p w14:paraId="5406ED8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8D2C0CA"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383AC513"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1A72C84"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0AC855EC" w14:textId="77777777" w:rsidTr="00E50DB9">
        <w:trPr>
          <w:cantSplit/>
        </w:trPr>
        <w:tc>
          <w:tcPr>
            <w:tcW w:w="1584" w:type="dxa"/>
            <w:tcBorders>
              <w:top w:val="single" w:sz="4" w:space="0" w:color="auto"/>
              <w:bottom w:val="single" w:sz="4" w:space="0" w:color="auto"/>
            </w:tcBorders>
            <w:shd w:val="clear" w:color="auto" w:fill="FFFFFF"/>
          </w:tcPr>
          <w:p w14:paraId="16A9C8F3"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A8EDF75"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261F426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18442EE9"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C40DF75" w14:textId="77777777" w:rsidTr="00E50DB9">
        <w:tc>
          <w:tcPr>
            <w:tcW w:w="1584" w:type="dxa"/>
            <w:tcBorders>
              <w:top w:val="single" w:sz="4" w:space="0" w:color="auto"/>
              <w:bottom w:val="single" w:sz="4" w:space="0" w:color="auto"/>
            </w:tcBorders>
            <w:shd w:val="clear" w:color="auto" w:fill="FFFFFF"/>
          </w:tcPr>
          <w:p w14:paraId="4294F7D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7F46996"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26839D13"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222DA5DD"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38DF90B3" w14:textId="77777777" w:rsidTr="00E50DB9">
        <w:tc>
          <w:tcPr>
            <w:tcW w:w="1584" w:type="dxa"/>
            <w:tcBorders>
              <w:top w:val="single" w:sz="4" w:space="0" w:color="auto"/>
              <w:bottom w:val="single" w:sz="4" w:space="0" w:color="auto"/>
            </w:tcBorders>
            <w:shd w:val="clear" w:color="auto" w:fill="FFFFFF"/>
          </w:tcPr>
          <w:p w14:paraId="6FC972FA" w14:textId="77777777" w:rsidR="00E921A2" w:rsidRPr="00121095" w:rsidRDefault="00E921A2">
            <w:pPr>
              <w:pStyle w:val="QryTableInputParam"/>
              <w:rPr>
                <w:lang w:val="en-US"/>
              </w:rPr>
            </w:pPr>
            <w:r w:rsidRPr="00121095">
              <w:rPr>
                <w:lang w:val="en-US"/>
              </w:rPr>
              <w:t>OrderControlCode</w:t>
            </w:r>
          </w:p>
        </w:tc>
        <w:tc>
          <w:tcPr>
            <w:tcW w:w="1008" w:type="dxa"/>
            <w:tcBorders>
              <w:top w:val="single" w:sz="4" w:space="0" w:color="auto"/>
              <w:bottom w:val="single" w:sz="4" w:space="0" w:color="auto"/>
            </w:tcBorders>
            <w:shd w:val="clear" w:color="auto" w:fill="FFFFFF"/>
          </w:tcPr>
          <w:p w14:paraId="1E4CDB1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57E5F12"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C11FB39"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38F2E772" w14:textId="77777777" w:rsidTr="00E50DB9">
        <w:tc>
          <w:tcPr>
            <w:tcW w:w="1584" w:type="dxa"/>
            <w:tcBorders>
              <w:top w:val="single" w:sz="4" w:space="0" w:color="auto"/>
              <w:bottom w:val="single" w:sz="4" w:space="0" w:color="auto"/>
            </w:tcBorders>
            <w:shd w:val="clear" w:color="auto" w:fill="FFFFFF"/>
          </w:tcPr>
          <w:p w14:paraId="73BEF871" w14:textId="77777777" w:rsidR="00E921A2" w:rsidRPr="00121095" w:rsidRDefault="00E921A2">
            <w:pPr>
              <w:pStyle w:val="QryTableInputParam"/>
              <w:rPr>
                <w:lang w:val="en-US"/>
              </w:rPr>
            </w:pPr>
            <w:r w:rsidRPr="00121095">
              <w:rPr>
                <w:lang w:val="en-US"/>
              </w:rPr>
              <w:t>MedicationDispensed</w:t>
            </w:r>
          </w:p>
        </w:tc>
        <w:tc>
          <w:tcPr>
            <w:tcW w:w="1008" w:type="dxa"/>
            <w:tcBorders>
              <w:top w:val="single" w:sz="4" w:space="0" w:color="auto"/>
              <w:bottom w:val="single" w:sz="4" w:space="0" w:color="auto"/>
            </w:tcBorders>
            <w:shd w:val="clear" w:color="auto" w:fill="FFFFFF"/>
          </w:tcPr>
          <w:p w14:paraId="004E09F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CE095B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EDBFFD8" w14:textId="77777777"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14:paraId="5EA757FC" w14:textId="77777777" w:rsidTr="00E50DB9">
        <w:tc>
          <w:tcPr>
            <w:tcW w:w="1584" w:type="dxa"/>
            <w:tcBorders>
              <w:top w:val="single" w:sz="4" w:space="0" w:color="auto"/>
              <w:bottom w:val="single" w:sz="4" w:space="0" w:color="auto"/>
            </w:tcBorders>
            <w:shd w:val="clear" w:color="auto" w:fill="FFFFFF"/>
          </w:tcPr>
          <w:p w14:paraId="59A5E26B" w14:textId="77777777" w:rsidR="00E921A2" w:rsidRPr="00121095" w:rsidRDefault="00E921A2">
            <w:pPr>
              <w:pStyle w:val="QryTableInputParam"/>
              <w:rPr>
                <w:lang w:val="en-US"/>
              </w:rPr>
            </w:pPr>
            <w:r w:rsidRPr="00121095">
              <w:rPr>
                <w:lang w:val="en-US"/>
              </w:rPr>
              <w:t>DispenseDate</w:t>
            </w:r>
          </w:p>
        </w:tc>
        <w:tc>
          <w:tcPr>
            <w:tcW w:w="1008" w:type="dxa"/>
            <w:tcBorders>
              <w:top w:val="single" w:sz="4" w:space="0" w:color="auto"/>
              <w:bottom w:val="single" w:sz="4" w:space="0" w:color="auto"/>
            </w:tcBorders>
            <w:shd w:val="clear" w:color="auto" w:fill="FFFFFF"/>
          </w:tcPr>
          <w:p w14:paraId="4BEC133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AA8FCF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7FFE6CF8" w14:textId="77777777"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14:paraId="3CD18E3C" w14:textId="77777777" w:rsidTr="00E50DB9">
        <w:tc>
          <w:tcPr>
            <w:tcW w:w="1584" w:type="dxa"/>
            <w:tcBorders>
              <w:top w:val="single" w:sz="4" w:space="0" w:color="auto"/>
              <w:bottom w:val="single" w:sz="4" w:space="0" w:color="auto"/>
            </w:tcBorders>
            <w:shd w:val="clear" w:color="auto" w:fill="FFFFFF"/>
          </w:tcPr>
          <w:p w14:paraId="54E73BFB" w14:textId="77777777" w:rsidR="00E921A2" w:rsidRPr="00121095" w:rsidRDefault="00E921A2">
            <w:pPr>
              <w:pStyle w:val="QryTableInputParam"/>
              <w:rPr>
                <w:lang w:val="en-US"/>
              </w:rPr>
            </w:pPr>
            <w:r w:rsidRPr="00121095">
              <w:rPr>
                <w:lang w:val="en-US"/>
              </w:rPr>
              <w:t>QuantityDispensed</w:t>
            </w:r>
          </w:p>
        </w:tc>
        <w:tc>
          <w:tcPr>
            <w:tcW w:w="1008" w:type="dxa"/>
            <w:tcBorders>
              <w:top w:val="single" w:sz="4" w:space="0" w:color="auto"/>
              <w:bottom w:val="single" w:sz="4" w:space="0" w:color="auto"/>
            </w:tcBorders>
            <w:shd w:val="clear" w:color="auto" w:fill="FFFFFF"/>
          </w:tcPr>
          <w:p w14:paraId="45F4F96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211C45B"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5EA6B744" w14:textId="77777777"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14:paraId="6736FBD5" w14:textId="77777777" w:rsidTr="00E50DB9">
        <w:tc>
          <w:tcPr>
            <w:tcW w:w="1584" w:type="dxa"/>
            <w:tcBorders>
              <w:top w:val="single" w:sz="4" w:space="0" w:color="auto"/>
              <w:bottom w:val="double" w:sz="4" w:space="0" w:color="auto"/>
            </w:tcBorders>
            <w:shd w:val="clear" w:color="auto" w:fill="FFFFFF"/>
          </w:tcPr>
          <w:p w14:paraId="4E4A682A" w14:textId="77777777" w:rsidR="00E921A2" w:rsidRPr="00121095" w:rsidRDefault="00E921A2">
            <w:pPr>
              <w:pStyle w:val="QryTableInputParam"/>
              <w:rPr>
                <w:lang w:val="en-US"/>
              </w:rPr>
            </w:pPr>
            <w:r w:rsidRPr="00121095">
              <w:rPr>
                <w:lang w:val="en-US"/>
              </w:rPr>
              <w:t>OrderingProvider</w:t>
            </w:r>
          </w:p>
        </w:tc>
        <w:tc>
          <w:tcPr>
            <w:tcW w:w="1008" w:type="dxa"/>
            <w:tcBorders>
              <w:top w:val="single" w:sz="4" w:space="0" w:color="auto"/>
              <w:bottom w:val="double" w:sz="4" w:space="0" w:color="auto"/>
            </w:tcBorders>
            <w:shd w:val="clear" w:color="auto" w:fill="FFFFFF"/>
          </w:tcPr>
          <w:p w14:paraId="178B0155"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ABEC6D6"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13DED8FC"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14:paraId="436814BD" w14:textId="77777777" w:rsidR="00E921A2" w:rsidRPr="00121095" w:rsidRDefault="00E921A2">
      <w:pPr>
        <w:keepNext/>
        <w:keepLines/>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4A67A6A0" w14:textId="77777777" w:rsidTr="00E50DB9">
        <w:trPr>
          <w:tblHeader/>
        </w:trPr>
        <w:tc>
          <w:tcPr>
            <w:tcW w:w="720" w:type="dxa"/>
            <w:tcBorders>
              <w:top w:val="double" w:sz="4" w:space="0" w:color="auto"/>
              <w:bottom w:val="single" w:sz="4" w:space="0" w:color="auto"/>
            </w:tcBorders>
            <w:shd w:val="clear" w:color="auto" w:fill="FFFFFF"/>
          </w:tcPr>
          <w:p w14:paraId="0AF061E4" w14:textId="77777777" w:rsidR="00E921A2" w:rsidRPr="00121095" w:rsidRDefault="00E921A2">
            <w:pPr>
              <w:pStyle w:val="QryTableRCPHeader"/>
              <w:keepNext/>
              <w:keepLines/>
              <w:rPr>
                <w:lang w:val="en-US"/>
              </w:rPr>
            </w:pPr>
            <w:r w:rsidRPr="00121095">
              <w:rPr>
                <w:lang w:val="en-US"/>
              </w:rPr>
              <w:t>Field Seq (Query ID=Z87)</w:t>
            </w:r>
          </w:p>
        </w:tc>
        <w:tc>
          <w:tcPr>
            <w:tcW w:w="2160" w:type="dxa"/>
            <w:tcBorders>
              <w:top w:val="double" w:sz="4" w:space="0" w:color="auto"/>
              <w:bottom w:val="single" w:sz="4" w:space="0" w:color="auto"/>
            </w:tcBorders>
            <w:shd w:val="clear" w:color="auto" w:fill="FFFFFF"/>
          </w:tcPr>
          <w:p w14:paraId="42E82964" w14:textId="77777777" w:rsidR="00E921A2" w:rsidRPr="00121095" w:rsidRDefault="00E921A2">
            <w:pPr>
              <w:pStyle w:val="QryTableRCPHeader"/>
              <w:keepNext/>
              <w:keepLines/>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F88B8B1"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1B225690" w14:textId="77777777" w:rsidR="00E921A2" w:rsidRPr="00121095" w:rsidRDefault="00E921A2">
            <w:pPr>
              <w:pStyle w:val="QryTableRCPHeader"/>
              <w:keepNext/>
              <w:keepLines/>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0F5F9A3F"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1AD24BF" w14:textId="77777777" w:rsidR="00E921A2" w:rsidRPr="00121095" w:rsidRDefault="00E921A2">
            <w:pPr>
              <w:pStyle w:val="QryTableRCPHeader"/>
              <w:keepNext/>
              <w:keepLines/>
              <w:rPr>
                <w:lang w:val="en-US"/>
              </w:rPr>
            </w:pPr>
            <w:r w:rsidRPr="00121095">
              <w:rPr>
                <w:lang w:val="en-US"/>
              </w:rPr>
              <w:t>Description</w:t>
            </w:r>
          </w:p>
        </w:tc>
      </w:tr>
      <w:tr w:rsidR="00E921A2" w:rsidRPr="00E921A2" w14:paraId="35C5A619" w14:textId="77777777" w:rsidTr="00E50DB9">
        <w:tc>
          <w:tcPr>
            <w:tcW w:w="720" w:type="dxa"/>
            <w:tcBorders>
              <w:top w:val="single" w:sz="4" w:space="0" w:color="auto"/>
              <w:bottom w:val="single" w:sz="4" w:space="0" w:color="auto"/>
            </w:tcBorders>
            <w:shd w:val="clear" w:color="auto" w:fill="FFFFFF"/>
          </w:tcPr>
          <w:p w14:paraId="05702FE8" w14:textId="77777777" w:rsidR="00E921A2" w:rsidRPr="00121095" w:rsidRDefault="00E921A2">
            <w:pPr>
              <w:pStyle w:val="QryTableRCP"/>
              <w:keepNext/>
              <w:keepLines/>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3BEA7A59" w14:textId="77777777" w:rsidR="00E921A2" w:rsidRPr="00121095" w:rsidRDefault="00E921A2">
            <w:pPr>
              <w:pStyle w:val="QryTableRCP"/>
              <w:keepNext/>
              <w:keepLines/>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2D648279" w14:textId="77777777" w:rsidR="00E921A2" w:rsidRPr="00121095" w:rsidRDefault="00E921A2">
            <w:pPr>
              <w:pStyle w:val="QryTableRCP"/>
              <w:keepNext/>
              <w:keepLines/>
              <w:rPr>
                <w:lang w:val="en-US"/>
              </w:rPr>
            </w:pPr>
          </w:p>
        </w:tc>
        <w:tc>
          <w:tcPr>
            <w:tcW w:w="432" w:type="dxa"/>
            <w:tcBorders>
              <w:top w:val="single" w:sz="4" w:space="0" w:color="auto"/>
              <w:bottom w:val="single" w:sz="4" w:space="0" w:color="auto"/>
            </w:tcBorders>
            <w:shd w:val="clear" w:color="auto" w:fill="FFFFFF"/>
          </w:tcPr>
          <w:p w14:paraId="03EE2325" w14:textId="77777777" w:rsidR="00E921A2" w:rsidRPr="00121095" w:rsidRDefault="00E921A2">
            <w:pPr>
              <w:pStyle w:val="QryTableRCP"/>
              <w:keepNext/>
              <w:keepLines/>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61C6E4FB"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64B6746"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41374459" w14:textId="77777777" w:rsidTr="00E50DB9">
        <w:tc>
          <w:tcPr>
            <w:tcW w:w="720" w:type="dxa"/>
            <w:tcBorders>
              <w:top w:val="single" w:sz="4" w:space="0" w:color="auto"/>
              <w:bottom w:val="single" w:sz="4" w:space="0" w:color="auto"/>
            </w:tcBorders>
            <w:shd w:val="clear" w:color="auto" w:fill="FFFFFF"/>
          </w:tcPr>
          <w:p w14:paraId="7A81D35D" w14:textId="77777777" w:rsidR="00E921A2" w:rsidRPr="00121095" w:rsidRDefault="00E921A2">
            <w:pPr>
              <w:pStyle w:val="QryTableRCP"/>
              <w:keepNext/>
              <w:keepLines/>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61967F29" w14:textId="77777777" w:rsidR="00E921A2" w:rsidRPr="00121095" w:rsidRDefault="00E921A2">
            <w:pPr>
              <w:pStyle w:val="QryTableRCP"/>
              <w:keepLines/>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659922C8"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3ED83929" w14:textId="77777777" w:rsidR="00E921A2" w:rsidRPr="00121095" w:rsidRDefault="00E921A2">
            <w:pPr>
              <w:pStyle w:val="QryTableRCP"/>
              <w:keepLines/>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08159FF5" w14:textId="77777777" w:rsidR="00E921A2" w:rsidRPr="00121095" w:rsidRDefault="00E921A2">
            <w:pPr>
              <w:pStyle w:val="QryTableRCP"/>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40A6271C" w14:textId="77777777" w:rsidR="00E921A2" w:rsidRPr="00121095" w:rsidRDefault="00E921A2">
            <w:pPr>
              <w:pStyle w:val="QryTableRCP"/>
              <w:keepLines/>
              <w:rPr>
                <w:lang w:val="en-US"/>
              </w:rPr>
            </w:pPr>
          </w:p>
        </w:tc>
      </w:tr>
      <w:tr w:rsidR="00E921A2" w:rsidRPr="00E921A2" w14:paraId="4341A4D0" w14:textId="77777777" w:rsidTr="00E50DB9">
        <w:tc>
          <w:tcPr>
            <w:tcW w:w="720" w:type="dxa"/>
            <w:tcBorders>
              <w:top w:val="single" w:sz="4" w:space="0" w:color="auto"/>
              <w:bottom w:val="single" w:sz="4" w:space="0" w:color="auto"/>
            </w:tcBorders>
            <w:shd w:val="clear" w:color="auto" w:fill="FFFFFF"/>
          </w:tcPr>
          <w:p w14:paraId="0045E8BF"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14FE95C5"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05C46AC2" w14:textId="77777777" w:rsidR="00E921A2" w:rsidRPr="00121095" w:rsidRDefault="00E921A2">
            <w:pPr>
              <w:pStyle w:val="QryTableRCP"/>
              <w:keepLines/>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5B403B32"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A2BCB54" w14:textId="77777777" w:rsidR="00E921A2" w:rsidRPr="00121095" w:rsidRDefault="00E921A2">
            <w:pPr>
              <w:pStyle w:val="QryTableRCP"/>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D244397" w14:textId="77777777" w:rsidR="00E921A2" w:rsidRPr="00121095" w:rsidRDefault="00E921A2">
            <w:pPr>
              <w:pStyle w:val="QryTableRCP"/>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675EB211" w14:textId="77777777" w:rsidTr="00E50DB9">
        <w:tc>
          <w:tcPr>
            <w:tcW w:w="720" w:type="dxa"/>
            <w:tcBorders>
              <w:top w:val="single" w:sz="4" w:space="0" w:color="auto"/>
              <w:bottom w:val="single" w:sz="4" w:space="0" w:color="auto"/>
            </w:tcBorders>
            <w:shd w:val="clear" w:color="auto" w:fill="FFFFFF"/>
          </w:tcPr>
          <w:p w14:paraId="485C98CD"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235ED720"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086FBAA0" w14:textId="77777777" w:rsidR="00E921A2" w:rsidRPr="00121095" w:rsidRDefault="00E921A2">
            <w:pPr>
              <w:pStyle w:val="QryTableRCP"/>
              <w:keepLines/>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415730FD"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8FF41D6"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38D861D" w14:textId="77777777" w:rsidR="00E921A2" w:rsidRPr="00121095" w:rsidRDefault="00E921A2">
            <w:pPr>
              <w:pStyle w:val="QryTableRCP"/>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6680C90" w14:textId="77777777" w:rsidTr="00E50DB9">
        <w:tc>
          <w:tcPr>
            <w:tcW w:w="720" w:type="dxa"/>
            <w:tcBorders>
              <w:top w:val="single" w:sz="4" w:space="0" w:color="auto"/>
              <w:bottom w:val="single" w:sz="4" w:space="0" w:color="auto"/>
            </w:tcBorders>
            <w:shd w:val="clear" w:color="auto" w:fill="FFFFFF"/>
          </w:tcPr>
          <w:p w14:paraId="36E22479" w14:textId="77777777" w:rsidR="00E921A2" w:rsidRPr="00121095" w:rsidRDefault="00E921A2">
            <w:pPr>
              <w:pStyle w:val="QryTableRCP"/>
              <w:keepNext/>
              <w:keepLines/>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1C9DF7D2" w14:textId="77777777" w:rsidR="00E921A2" w:rsidRPr="00121095" w:rsidRDefault="00E921A2">
            <w:pPr>
              <w:pStyle w:val="QryTableRCP"/>
              <w:keepLines/>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7339002A"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6CC83308" w14:textId="77777777" w:rsidR="00E921A2" w:rsidRPr="00121095" w:rsidRDefault="00E921A2">
            <w:pPr>
              <w:pStyle w:val="QryTableRCP"/>
              <w:keepLines/>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575AA9C6"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C2FF21C" w14:textId="77777777" w:rsidR="00E921A2" w:rsidRPr="00121095" w:rsidRDefault="00E921A2">
            <w:pPr>
              <w:pStyle w:val="QryTableRCP"/>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3509A82" w14:textId="77777777" w:rsidTr="00E50DB9">
        <w:tc>
          <w:tcPr>
            <w:tcW w:w="720" w:type="dxa"/>
            <w:tcBorders>
              <w:top w:val="single" w:sz="4" w:space="0" w:color="auto"/>
              <w:bottom w:val="double" w:sz="4" w:space="0" w:color="auto"/>
            </w:tcBorders>
            <w:shd w:val="clear" w:color="auto" w:fill="FFFFFF"/>
          </w:tcPr>
          <w:p w14:paraId="40B6DBD6" w14:textId="77777777" w:rsidR="00E921A2" w:rsidRPr="00121095" w:rsidRDefault="00E921A2">
            <w:pPr>
              <w:pStyle w:val="QryTableRCP"/>
              <w:keepNext/>
              <w:keepLines/>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421C6D52" w14:textId="77777777" w:rsidR="00E921A2" w:rsidRPr="00121095" w:rsidRDefault="00E921A2">
            <w:pPr>
              <w:pStyle w:val="QryTableRCP"/>
              <w:keepLines/>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579AAEB1" w14:textId="77777777" w:rsidR="00E921A2" w:rsidRPr="00121095" w:rsidRDefault="00E921A2">
            <w:pPr>
              <w:pStyle w:val="QryTableRCP"/>
              <w:keepLines/>
              <w:rPr>
                <w:lang w:val="en-US"/>
              </w:rPr>
            </w:pPr>
          </w:p>
        </w:tc>
        <w:tc>
          <w:tcPr>
            <w:tcW w:w="432" w:type="dxa"/>
            <w:tcBorders>
              <w:top w:val="single" w:sz="4" w:space="0" w:color="auto"/>
              <w:bottom w:val="double" w:sz="4" w:space="0" w:color="auto"/>
            </w:tcBorders>
            <w:shd w:val="clear" w:color="auto" w:fill="FFFFFF"/>
          </w:tcPr>
          <w:p w14:paraId="642C9636" w14:textId="77777777" w:rsidR="00E921A2" w:rsidRPr="00121095" w:rsidRDefault="00E921A2">
            <w:pPr>
              <w:pStyle w:val="QryTableRCP"/>
              <w:keepLines/>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1D8B94A0" w14:textId="77777777" w:rsidR="00E921A2" w:rsidRPr="00121095" w:rsidRDefault="00E921A2">
            <w:pPr>
              <w:pStyle w:val="QryTableRCP"/>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ED16D09" w14:textId="77777777" w:rsidR="00E921A2" w:rsidRPr="00121095" w:rsidRDefault="00E921A2">
            <w:pPr>
              <w:pStyle w:val="QryTableRCP"/>
              <w:keepLines/>
              <w:rPr>
                <w:lang w:val="en-US"/>
              </w:rPr>
            </w:pPr>
            <w:r w:rsidRPr="00121095">
              <w:rPr>
                <w:lang w:val="en-US"/>
              </w:rPr>
              <w:t>What segment group(s) are to be included.  If this field is not valued, all segment groups will be included.</w:t>
            </w:r>
          </w:p>
        </w:tc>
      </w:tr>
    </w:tbl>
    <w:p w14:paraId="16443576" w14:textId="17F0DDC1" w:rsidR="00E921A2" w:rsidRPr="00121095" w:rsidRDefault="002044FB" w:rsidP="002044FB">
      <w:pPr>
        <w:pStyle w:val="Heading4"/>
        <w:numPr>
          <w:ilvl w:val="0"/>
          <w:numId w:val="0"/>
        </w:numPr>
        <w:tabs>
          <w:tab w:val="left" w:pos="2160"/>
        </w:tabs>
      </w:pPr>
      <w:bookmarkStart w:id="712" w:name="_Toc495483629"/>
      <w:bookmarkStart w:id="713" w:name="_Toc24273852"/>
      <w:r w:rsidRPr="00121095">
        <w:t>5.9.2.2</w:t>
      </w:r>
      <w:r w:rsidRPr="00121095">
        <w:tab/>
      </w:r>
      <w:r w:rsidR="00E921A2" w:rsidRPr="00121095">
        <w:t>Dispense information query showing different instantiation</w:t>
      </w:r>
      <w:bookmarkEnd w:id="712"/>
      <w:bookmarkEnd w:id="713"/>
    </w:p>
    <w:p w14:paraId="51C3A73D" w14:textId="77777777" w:rsidR="00E921A2" w:rsidRPr="00121095" w:rsidRDefault="00E921A2">
      <w:pPr>
        <w:pStyle w:val="NormalIndented"/>
      </w:pPr>
      <w:r w:rsidRPr="00121095">
        <w:t xml:space="preserve">The following example shows how the same QSC style query can be invoked in a very different way producing very different results. </w:t>
      </w:r>
    </w:p>
    <w:p w14:paraId="59F3B1EA" w14:textId="77777777" w:rsidR="00E921A2" w:rsidRPr="00121095" w:rsidRDefault="00E921A2">
      <w:pPr>
        <w:pStyle w:val="NormalIndented"/>
      </w:pPr>
      <w:r w:rsidRPr="00121095">
        <w:t>The user wishes to know all the medications ever dispensed for the patient whose medical record number is "555444222111" prescribed by Dr Lister (provider number 99). The following message is generated. Note that the same Query has been used, but different input specifications were used.</w:t>
      </w:r>
    </w:p>
    <w:p w14:paraId="74FD4747" w14:textId="77777777" w:rsidR="00E921A2" w:rsidRPr="00121095" w:rsidRDefault="00E921A2">
      <w:pPr>
        <w:pStyle w:val="Example"/>
        <w:rPr>
          <w:noProof w:val="0"/>
        </w:rPr>
      </w:pPr>
      <w:r w:rsidRPr="00121095">
        <w:rPr>
          <w:noProof w:val="0"/>
        </w:rPr>
        <w:t>MSH|^~\&amp;|PCR|Gen Hosp|PIMS||199811201300-0800||QBP^Z87^QBP_Q11|8698|P|2.</w:t>
      </w:r>
      <w:r>
        <w:rPr>
          <w:noProof w:val="0"/>
        </w:rPr>
        <w:t>8</w:t>
      </w:r>
      <w:r w:rsidRPr="00121095">
        <w:rPr>
          <w:noProof w:val="0"/>
        </w:rPr>
        <w:t>||||||||</w:t>
      </w:r>
    </w:p>
    <w:p w14:paraId="33A476DD" w14:textId="77777777" w:rsidR="00E921A2" w:rsidRPr="00121095" w:rsidRDefault="00E921A2">
      <w:pPr>
        <w:pStyle w:val="Example"/>
        <w:rPr>
          <w:noProof w:val="0"/>
        </w:rPr>
      </w:pPr>
      <w:r w:rsidRPr="00121095">
        <w:rPr>
          <w:noProof w:val="0"/>
        </w:rPr>
        <w:t>QPD|Q33^Dispense Information^HL7nnnn|Q005| @PID.3^EQ^55544422211^AND|@ORC.1^EQ^RE^AND|@ORC.12.1^EQ^99</w:t>
      </w:r>
    </w:p>
    <w:p w14:paraId="4770D0BB" w14:textId="77777777" w:rsidR="00E921A2" w:rsidRPr="00121095" w:rsidRDefault="00E921A2">
      <w:pPr>
        <w:pStyle w:val="Example"/>
        <w:rPr>
          <w:noProof w:val="0"/>
        </w:rPr>
      </w:pPr>
      <w:r w:rsidRPr="00121095">
        <w:rPr>
          <w:noProof w:val="0"/>
        </w:rPr>
        <w:t xml:space="preserve">RCP|I|999^RD| </w:t>
      </w:r>
    </w:p>
    <w:p w14:paraId="4E04649C" w14:textId="77777777"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14:paraId="199483E0" w14:textId="77777777" w:rsidR="00E921A2" w:rsidRPr="00121095" w:rsidRDefault="00E921A2">
      <w:pPr>
        <w:pStyle w:val="Example"/>
        <w:rPr>
          <w:noProof w:val="0"/>
        </w:rPr>
      </w:pPr>
      <w:r w:rsidRPr="00121095">
        <w:rPr>
          <w:noProof w:val="0"/>
        </w:rPr>
        <w:t>MSH|^~\&amp;|PIMS|Gen Hosp|PCR||199811201300-0800||RSP^Z88^RSP_Z88|8857|P|2.</w:t>
      </w:r>
      <w:r>
        <w:rPr>
          <w:noProof w:val="0"/>
        </w:rPr>
        <w:t>8</w:t>
      </w:r>
      <w:r w:rsidRPr="00121095">
        <w:rPr>
          <w:noProof w:val="0"/>
        </w:rPr>
        <w:t>||||||||</w:t>
      </w:r>
    </w:p>
    <w:p w14:paraId="7193DBA0" w14:textId="77777777" w:rsidR="00E921A2" w:rsidRPr="00121095" w:rsidRDefault="00E921A2">
      <w:pPr>
        <w:pStyle w:val="Example"/>
        <w:rPr>
          <w:noProof w:val="0"/>
        </w:rPr>
      </w:pPr>
      <w:r w:rsidRPr="00121095">
        <w:rPr>
          <w:noProof w:val="0"/>
        </w:rPr>
        <w:t>MSA|AA|8698|</w:t>
      </w:r>
    </w:p>
    <w:p w14:paraId="505D6C41" w14:textId="77777777" w:rsidR="00E921A2" w:rsidRPr="00121095" w:rsidRDefault="00E921A2">
      <w:pPr>
        <w:pStyle w:val="Example"/>
        <w:rPr>
          <w:noProof w:val="0"/>
        </w:rPr>
      </w:pPr>
      <w:r w:rsidRPr="00121095">
        <w:rPr>
          <w:noProof w:val="0"/>
        </w:rPr>
        <w:t>QAK|Q005|OK|Q33^Dispense Information^HL7nnnn|2|</w:t>
      </w:r>
    </w:p>
    <w:p w14:paraId="2B0EDF71" w14:textId="77777777" w:rsidR="00E921A2" w:rsidRPr="00121095" w:rsidRDefault="00E921A2">
      <w:pPr>
        <w:pStyle w:val="Example"/>
        <w:rPr>
          <w:noProof w:val="0"/>
        </w:rPr>
      </w:pPr>
      <w:r w:rsidRPr="00121095">
        <w:rPr>
          <w:noProof w:val="0"/>
        </w:rPr>
        <w:t>QPD|Q33^Dispense Information^HL7nnnn|Q005| @PID.3^EQ^55544422211^AND~@ORC.1^EQ^RE^AND~@ORC.12.1^EQ^99</w:t>
      </w:r>
    </w:p>
    <w:p w14:paraId="749EC61E" w14:textId="77777777" w:rsidR="00E921A2" w:rsidRPr="00121095" w:rsidRDefault="00E921A2">
      <w:pPr>
        <w:pStyle w:val="Example"/>
        <w:rPr>
          <w:noProof w:val="0"/>
        </w:rPr>
      </w:pPr>
      <w:r w:rsidRPr="00121095">
        <w:rPr>
          <w:noProof w:val="0"/>
        </w:rPr>
        <w:t>PID|||555444222111^^^MPI^MR||Everyman^Adam||19600614|M||C|2101 Webster # 106^^Oakland^CA^94612||^^^^^510^6271111|^^^^^510^6277654|||||343132266|||N|||||||||</w:t>
      </w:r>
    </w:p>
    <w:p w14:paraId="0A236576" w14:textId="77777777" w:rsidR="00E921A2" w:rsidRPr="00121095" w:rsidRDefault="00E921A2">
      <w:pPr>
        <w:pStyle w:val="Example"/>
        <w:rPr>
          <w:noProof w:val="0"/>
        </w:rPr>
      </w:pPr>
      <w:r w:rsidRPr="00121095">
        <w:rPr>
          <w:noProof w:val="0"/>
        </w:rPr>
        <w:t>ORC|RE||89968665||||||199603121345-0700|||99^Assigned^Amanda^^^DR^MD ||^^^^^510^ 2673600||||||</w:t>
      </w:r>
    </w:p>
    <w:p w14:paraId="0AF81D63" w14:textId="77777777" w:rsidR="00E921A2" w:rsidRPr="00121095" w:rsidRDefault="00E921A2">
      <w:pPr>
        <w:pStyle w:val="Example"/>
        <w:rPr>
          <w:noProof w:val="0"/>
        </w:rPr>
      </w:pPr>
      <w:r w:rsidRPr="00121095">
        <w:rPr>
          <w:noProof w:val="0"/>
        </w:rPr>
        <w:t>RXE|1^BID^^19980529|00182196901^VERAPAMIL HCL ER TAB 180MG ER^NDC |120||mgm||||||||||||||||||||||||||</w:t>
      </w:r>
    </w:p>
    <w:p w14:paraId="6B8C174F" w14:textId="77777777" w:rsidR="00E921A2" w:rsidRPr="00121095" w:rsidRDefault="00E921A2">
      <w:pPr>
        <w:pStyle w:val="Example"/>
        <w:rPr>
          <w:noProof w:val="0"/>
        </w:rPr>
      </w:pPr>
      <w:r w:rsidRPr="00121095">
        <w:rPr>
          <w:noProof w:val="0"/>
        </w:rPr>
        <w:t>RXD|1|00182196901^VERAPAMIL HCL ER TAB 180MG ER^NDC|199603122000-0700|100|||1331665|3|||||||||||||||||</w:t>
      </w:r>
    </w:p>
    <w:p w14:paraId="78672250" w14:textId="77777777" w:rsidR="00E921A2" w:rsidRPr="00121095" w:rsidRDefault="00E921A2">
      <w:pPr>
        <w:pStyle w:val="Example"/>
        <w:rPr>
          <w:noProof w:val="0"/>
        </w:rPr>
      </w:pPr>
      <w:r w:rsidRPr="00121095">
        <w:rPr>
          <w:noProof w:val="0"/>
        </w:rPr>
        <w:t>RXR|PO||||</w:t>
      </w:r>
    </w:p>
    <w:p w14:paraId="279C5791" w14:textId="77777777" w:rsidR="00E921A2" w:rsidRPr="00121095" w:rsidRDefault="00E921A2">
      <w:pPr>
        <w:pStyle w:val="Example"/>
        <w:rPr>
          <w:noProof w:val="0"/>
        </w:rPr>
      </w:pPr>
      <w:r w:rsidRPr="00121095">
        <w:rPr>
          <w:noProof w:val="0"/>
        </w:rPr>
        <w:t>ORC|RE||235134030||||||199810121030-0700|||88^PRIMARY^PATRICIA^H^III^DR^MD||^^^^^555^ 5551004||||||</w:t>
      </w:r>
    </w:p>
    <w:p w14:paraId="33D81CEF" w14:textId="77777777" w:rsidR="00E921A2" w:rsidRPr="00121095" w:rsidRDefault="00E921A2">
      <w:pPr>
        <w:pStyle w:val="Example"/>
        <w:rPr>
          <w:noProof w:val="0"/>
        </w:rPr>
      </w:pPr>
      <w:r w:rsidRPr="00121095">
        <w:rPr>
          <w:noProof w:val="0"/>
        </w:rPr>
        <w:t>RXD|1|00054384163^THEOPHYLLINE 80MG/15ML SOLN^NDC|199810121145-0700|10|||235134030|5|AS DIRECTED||||||||||||</w:t>
      </w:r>
    </w:p>
    <w:p w14:paraId="04DACCB4" w14:textId="77777777" w:rsidR="00E921A2" w:rsidRPr="00121095" w:rsidRDefault="00E921A2">
      <w:pPr>
        <w:pStyle w:val="Example"/>
        <w:rPr>
          <w:caps/>
          <w:noProof w:val="0"/>
        </w:rPr>
      </w:pPr>
      <w:r w:rsidRPr="00121095">
        <w:rPr>
          <w:noProof w:val="0"/>
        </w:rPr>
        <w:t>RXR|PO</w:t>
      </w:r>
    </w:p>
    <w:p w14:paraId="58EBBAA1" w14:textId="554D7791" w:rsidR="00E921A2" w:rsidRPr="00121095" w:rsidRDefault="002044FB" w:rsidP="002044FB">
      <w:pPr>
        <w:pStyle w:val="Heading4"/>
        <w:numPr>
          <w:ilvl w:val="0"/>
          <w:numId w:val="0"/>
        </w:numPr>
        <w:tabs>
          <w:tab w:val="left" w:pos="2160"/>
        </w:tabs>
      </w:pPr>
      <w:bookmarkStart w:id="714" w:name="_Toc495483630"/>
      <w:bookmarkStart w:id="715" w:name="_Toc24273853"/>
      <w:r w:rsidRPr="00121095">
        <w:t>5.9.2.3</w:t>
      </w:r>
      <w:r w:rsidRPr="00121095">
        <w:tab/>
      </w:r>
      <w:r w:rsidR="00E921A2" w:rsidRPr="00121095">
        <w:t>Lab results history example</w:t>
      </w:r>
      <w:bookmarkEnd w:id="714"/>
      <w:bookmarkEnd w:id="715"/>
    </w:p>
    <w:p w14:paraId="666396E4" w14:textId="77777777" w:rsidR="00E921A2" w:rsidRPr="00121095" w:rsidRDefault="00E921A2">
      <w:pPr>
        <w:pStyle w:val="NormalIndented"/>
      </w:pPr>
      <w:r w:rsidRPr="00121095">
        <w:t xml:space="preserve">The user wishes to know all the lab results for the patient whose medical record is 80302641876 and where the result report date/time is between March 21, 1999 and June 24, 1999 and the Lab department is chemistry. This Query Name might be invoked once with a query tag of 123 in the following manner: </w:t>
      </w:r>
    </w:p>
    <w:p w14:paraId="15A091F5" w14:textId="77777777" w:rsidR="00E921A2" w:rsidRPr="00121095" w:rsidRDefault="00E921A2">
      <w:pPr>
        <w:pStyle w:val="Example"/>
        <w:rPr>
          <w:noProof w:val="0"/>
        </w:rPr>
      </w:pPr>
      <w:r w:rsidRPr="00121095">
        <w:rPr>
          <w:noProof w:val="0"/>
        </w:rPr>
        <w:t>MSH|^~\&amp;| PCR|Gen Hosp|LIS.RMS||199907131030-0800||QBP^Z89^QBP_Q11|4460|P|2.</w:t>
      </w:r>
      <w:r>
        <w:rPr>
          <w:noProof w:val="0"/>
        </w:rPr>
        <w:t>8</w:t>
      </w:r>
      <w:r w:rsidRPr="00121095">
        <w:rPr>
          <w:noProof w:val="0"/>
        </w:rPr>
        <w:t>|</w:t>
      </w:r>
    </w:p>
    <w:p w14:paraId="4C0C1169" w14:textId="77777777" w:rsidR="00E921A2" w:rsidRPr="00986413" w:rsidRDefault="00E921A2">
      <w:pPr>
        <w:pStyle w:val="Example"/>
        <w:rPr>
          <w:noProof w:val="0"/>
          <w:lang w:val="de-DE"/>
        </w:rPr>
      </w:pPr>
      <w:r w:rsidRPr="00986413">
        <w:rPr>
          <w:noProof w:val="0"/>
          <w:lang w:val="de-DE"/>
        </w:rPr>
        <w:t>QPD|Z89^Lab Results History^HL7nnnn|123|@PID.3.1.1^EQ^80302641876^AND| @OBR.22^GE^19990321^AND|@OBR.22^LE^19990624^AND|@OBR.24^EQ^"CHEMISTRY"</w:t>
      </w:r>
    </w:p>
    <w:p w14:paraId="0604C5D6" w14:textId="77777777" w:rsidR="00E921A2" w:rsidRPr="00121095" w:rsidRDefault="00E921A2">
      <w:pPr>
        <w:pStyle w:val="Example"/>
        <w:rPr>
          <w:noProof w:val="0"/>
        </w:rPr>
      </w:pPr>
      <w:r w:rsidRPr="00121095">
        <w:rPr>
          <w:noProof w:val="0"/>
        </w:rPr>
        <w:t>RCP|I||R|</w:t>
      </w:r>
    </w:p>
    <w:p w14:paraId="00264A4F" w14:textId="0876EC22" w:rsidR="00E921A2" w:rsidRPr="00121095" w:rsidRDefault="002044FB" w:rsidP="002044FB">
      <w:pPr>
        <w:pStyle w:val="Heading4"/>
        <w:numPr>
          <w:ilvl w:val="0"/>
          <w:numId w:val="0"/>
        </w:numPr>
        <w:tabs>
          <w:tab w:val="left" w:pos="2160"/>
        </w:tabs>
        <w:rPr>
          <w:rFonts w:ascii="Times New Roman" w:hAnsi="Times New Roman"/>
          <w:b/>
          <w:bCs/>
          <w:i/>
          <w:iCs/>
          <w:color w:val="000000"/>
        </w:rPr>
      </w:pPr>
      <w:bookmarkStart w:id="716" w:name="_Toc495483631"/>
      <w:r w:rsidRPr="00121095">
        <w:rPr>
          <w:rFonts w:ascii="Times New Roman" w:hAnsi="Times New Roman"/>
          <w:b/>
          <w:bCs/>
          <w:i/>
          <w:iCs/>
          <w:color w:val="000000"/>
        </w:rPr>
        <w:t>5.9.2.4</w:t>
      </w:r>
      <w:r w:rsidRPr="00121095">
        <w:rPr>
          <w:rFonts w:ascii="Times New Roman" w:hAnsi="Times New Roman"/>
          <w:b/>
          <w:bCs/>
          <w:i/>
          <w:iCs/>
          <w:color w:val="000000"/>
        </w:rPr>
        <w:tab/>
      </w:r>
      <w:r w:rsidR="00E921A2" w:rsidRPr="00121095">
        <w:t xml:space="preserve">Lab results history </w:t>
      </w:r>
      <w:bookmarkEnd w:id="716"/>
      <w:r w:rsidR="00E921A2" w:rsidRPr="00121095">
        <w:t>Query Profile</w:t>
      </w:r>
    </w:p>
    <w:p w14:paraId="57FD6894" w14:textId="77777777" w:rsidR="00E921A2" w:rsidRPr="00121095" w:rsidRDefault="00E921A2">
      <w:pPr>
        <w:pStyle w:val="NormalIndented"/>
      </w:pPr>
      <w:r w:rsidRPr="00121095">
        <w:t xml:space="preserve">The "Lab Results History" query returns laboratory results information in the form of the Segment Pattern Response corresponding to the ORU^R01 – unsolicited transmission of an observation message.  It returns all of the results which meet the criteria defined in the QPD – Query Parameter Definition Segment of the RSP^R11 – Segment Pattern Response message.  </w:t>
      </w:r>
    </w:p>
    <w:p w14:paraId="2FA1D23B" w14:textId="77777777" w:rsidR="00E921A2" w:rsidRPr="00121095" w:rsidRDefault="00E921A2">
      <w:pPr>
        <w:pStyle w:val="QryTableCaption"/>
        <w:rPr>
          <w:lang w:val="en-US"/>
        </w:rPr>
      </w:pPr>
      <w:r w:rsidRPr="00121095">
        <w:rPr>
          <w:lang w:val="en-US"/>
        </w:rPr>
        <w:t>Query Profile</w:t>
      </w:r>
    </w:p>
    <w:tbl>
      <w:tblPr>
        <w:tblW w:w="0" w:type="auto"/>
        <w:tblInd w:w="55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786C3BC" w14:textId="77777777" w:rsidTr="00E50DB9">
        <w:trPr>
          <w:tblHeader/>
        </w:trPr>
        <w:tc>
          <w:tcPr>
            <w:tcW w:w="2880" w:type="dxa"/>
            <w:tcBorders>
              <w:top w:val="double" w:sz="4" w:space="0" w:color="auto"/>
              <w:bottom w:val="single" w:sz="4" w:space="0" w:color="auto"/>
            </w:tcBorders>
            <w:shd w:val="clear" w:color="auto" w:fill="FFFFFF"/>
          </w:tcPr>
          <w:p w14:paraId="6E0AE8D6"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33935DEB" w14:textId="77777777" w:rsidR="00E921A2" w:rsidRPr="00121095" w:rsidRDefault="00E921A2">
            <w:pPr>
              <w:pStyle w:val="QryTableID"/>
              <w:rPr>
                <w:lang w:val="en-US"/>
              </w:rPr>
            </w:pPr>
            <w:r w:rsidRPr="00121095">
              <w:rPr>
                <w:lang w:val="en-US"/>
              </w:rPr>
              <w:t>Z89</w:t>
            </w:r>
          </w:p>
        </w:tc>
      </w:tr>
      <w:tr w:rsidR="00E921A2" w:rsidRPr="00E921A2" w14:paraId="4B5DB1D3" w14:textId="77777777" w:rsidTr="00E50DB9">
        <w:tc>
          <w:tcPr>
            <w:tcW w:w="2880" w:type="dxa"/>
            <w:tcBorders>
              <w:top w:val="single" w:sz="4" w:space="0" w:color="auto"/>
              <w:bottom w:val="single" w:sz="4" w:space="0" w:color="auto"/>
            </w:tcBorders>
            <w:shd w:val="clear" w:color="auto" w:fill="FFFFFF"/>
          </w:tcPr>
          <w:p w14:paraId="480FC216"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F95A813" w14:textId="77777777" w:rsidR="00E921A2" w:rsidRPr="00121095" w:rsidRDefault="00E921A2">
            <w:pPr>
              <w:pStyle w:val="QryTableType"/>
              <w:rPr>
                <w:lang w:val="en-US"/>
              </w:rPr>
            </w:pPr>
            <w:r w:rsidRPr="00121095">
              <w:rPr>
                <w:lang w:val="en-US"/>
              </w:rPr>
              <w:t>Query</w:t>
            </w:r>
          </w:p>
        </w:tc>
      </w:tr>
      <w:tr w:rsidR="00E921A2" w:rsidRPr="00E921A2" w14:paraId="5307092E" w14:textId="77777777" w:rsidTr="00E50DB9">
        <w:tc>
          <w:tcPr>
            <w:tcW w:w="2880" w:type="dxa"/>
            <w:tcBorders>
              <w:top w:val="single" w:sz="4" w:space="0" w:color="auto"/>
              <w:bottom w:val="single" w:sz="4" w:space="0" w:color="auto"/>
            </w:tcBorders>
            <w:shd w:val="clear" w:color="auto" w:fill="FFFFFF"/>
          </w:tcPr>
          <w:p w14:paraId="647BCC15"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C513910" w14:textId="77777777" w:rsidR="00E921A2" w:rsidRPr="00121095" w:rsidRDefault="00E921A2">
            <w:pPr>
              <w:pStyle w:val="QryTableName"/>
              <w:rPr>
                <w:lang w:val="en-US"/>
              </w:rPr>
            </w:pPr>
            <w:r w:rsidRPr="00121095">
              <w:rPr>
                <w:lang w:val="en-US"/>
              </w:rPr>
              <w:t>Lab Results History</w:t>
            </w:r>
          </w:p>
        </w:tc>
      </w:tr>
      <w:tr w:rsidR="00E921A2" w:rsidRPr="00E921A2" w14:paraId="540BBC4F" w14:textId="77777777" w:rsidTr="00E50DB9">
        <w:tc>
          <w:tcPr>
            <w:tcW w:w="2880" w:type="dxa"/>
            <w:tcBorders>
              <w:top w:val="single" w:sz="4" w:space="0" w:color="auto"/>
              <w:bottom w:val="single" w:sz="4" w:space="0" w:color="auto"/>
            </w:tcBorders>
            <w:shd w:val="clear" w:color="auto" w:fill="FFFFFF"/>
          </w:tcPr>
          <w:p w14:paraId="4FF818FB"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BE324E7" w14:textId="77777777" w:rsidR="00E921A2" w:rsidRPr="00121095" w:rsidRDefault="00E921A2">
            <w:pPr>
              <w:pStyle w:val="QryTableTriggerQuery"/>
              <w:rPr>
                <w:lang w:val="en-US"/>
              </w:rPr>
            </w:pPr>
            <w:r w:rsidRPr="00121095">
              <w:rPr>
                <w:lang w:val="en-US"/>
              </w:rPr>
              <w:t>QBP^Z89^QBP_Q11</w:t>
            </w:r>
          </w:p>
        </w:tc>
      </w:tr>
      <w:tr w:rsidR="00E921A2" w:rsidRPr="00E921A2" w14:paraId="0FEDF3AD" w14:textId="77777777" w:rsidTr="00E50DB9">
        <w:tc>
          <w:tcPr>
            <w:tcW w:w="2880" w:type="dxa"/>
            <w:tcBorders>
              <w:top w:val="single" w:sz="4" w:space="0" w:color="auto"/>
              <w:bottom w:val="single" w:sz="4" w:space="0" w:color="auto"/>
            </w:tcBorders>
            <w:shd w:val="clear" w:color="auto" w:fill="FFFFFF"/>
          </w:tcPr>
          <w:p w14:paraId="61440F6B"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0B106B38" w14:textId="77777777" w:rsidR="00E921A2" w:rsidRPr="00121095" w:rsidRDefault="00E921A2">
            <w:pPr>
              <w:pStyle w:val="QryTableMode"/>
              <w:rPr>
                <w:lang w:val="en-US"/>
              </w:rPr>
            </w:pPr>
            <w:r w:rsidRPr="00121095">
              <w:rPr>
                <w:lang w:val="en-US"/>
              </w:rPr>
              <w:t>Both</w:t>
            </w:r>
          </w:p>
        </w:tc>
      </w:tr>
      <w:tr w:rsidR="00E921A2" w:rsidRPr="00E921A2" w14:paraId="4B37F52F" w14:textId="77777777" w:rsidTr="00E50DB9">
        <w:tc>
          <w:tcPr>
            <w:tcW w:w="2880" w:type="dxa"/>
            <w:tcBorders>
              <w:top w:val="single" w:sz="4" w:space="0" w:color="auto"/>
              <w:bottom w:val="single" w:sz="4" w:space="0" w:color="auto"/>
            </w:tcBorders>
            <w:shd w:val="clear" w:color="auto" w:fill="FFFFFF"/>
          </w:tcPr>
          <w:p w14:paraId="36A9ED65"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005025A" w14:textId="77777777" w:rsidR="00E921A2" w:rsidRPr="00121095" w:rsidRDefault="00E921A2">
            <w:pPr>
              <w:pStyle w:val="QryTableResponseTrigger"/>
              <w:rPr>
                <w:lang w:val="en-US"/>
              </w:rPr>
            </w:pPr>
            <w:r w:rsidRPr="00121095">
              <w:rPr>
                <w:lang w:val="en-US"/>
              </w:rPr>
              <w:t>RSP^Z90^RSP_Z90</w:t>
            </w:r>
          </w:p>
        </w:tc>
      </w:tr>
      <w:tr w:rsidR="00E921A2" w:rsidRPr="00E921A2" w14:paraId="744D3C43" w14:textId="77777777" w:rsidTr="00E50DB9">
        <w:tc>
          <w:tcPr>
            <w:tcW w:w="2880" w:type="dxa"/>
            <w:tcBorders>
              <w:top w:val="single" w:sz="4" w:space="0" w:color="auto"/>
              <w:bottom w:val="single" w:sz="4" w:space="0" w:color="auto"/>
            </w:tcBorders>
            <w:shd w:val="clear" w:color="auto" w:fill="FFFFFF"/>
          </w:tcPr>
          <w:p w14:paraId="3CC5F8A5"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1E0B35A" w14:textId="77777777" w:rsidR="00E921A2" w:rsidRPr="00121095" w:rsidRDefault="00E921A2">
            <w:pPr>
              <w:pStyle w:val="QryTableCharacteristicsQuery"/>
              <w:rPr>
                <w:lang w:val="en-US"/>
              </w:rPr>
            </w:pPr>
            <w:r w:rsidRPr="00121095">
              <w:rPr>
                <w:lang w:val="en-US"/>
              </w:rPr>
              <w:t>May specify patient, report time, laboratory department, and LOINC code of result to be returned.</w:t>
            </w:r>
          </w:p>
        </w:tc>
      </w:tr>
      <w:tr w:rsidR="00E921A2" w:rsidRPr="00E921A2" w14:paraId="5858BCFD" w14:textId="77777777" w:rsidTr="00E50DB9">
        <w:tc>
          <w:tcPr>
            <w:tcW w:w="2880" w:type="dxa"/>
            <w:tcBorders>
              <w:top w:val="single" w:sz="4" w:space="0" w:color="auto"/>
              <w:bottom w:val="single" w:sz="4" w:space="0" w:color="auto"/>
            </w:tcBorders>
            <w:shd w:val="clear" w:color="auto" w:fill="FFFFFF"/>
          </w:tcPr>
          <w:p w14:paraId="520DDBDC"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8B87B22" w14:textId="77777777" w:rsidR="00E921A2" w:rsidRPr="00121095" w:rsidRDefault="00E921A2">
            <w:pPr>
              <w:pStyle w:val="QryTablePurpose"/>
              <w:rPr>
                <w:lang w:val="en-US"/>
              </w:rPr>
            </w:pPr>
            <w:r w:rsidRPr="00121095">
              <w:rPr>
                <w:lang w:val="en-US"/>
              </w:rPr>
              <w:t>To retrieve patient laboratory results information from the Server.</w:t>
            </w:r>
          </w:p>
        </w:tc>
      </w:tr>
      <w:tr w:rsidR="00E921A2" w:rsidRPr="00E921A2" w14:paraId="195EB891" w14:textId="77777777" w:rsidTr="00E50DB9">
        <w:trPr>
          <w:cantSplit/>
        </w:trPr>
        <w:tc>
          <w:tcPr>
            <w:tcW w:w="2880" w:type="dxa"/>
            <w:tcBorders>
              <w:top w:val="single" w:sz="4" w:space="0" w:color="auto"/>
              <w:bottom w:val="single" w:sz="4" w:space="0" w:color="auto"/>
            </w:tcBorders>
            <w:shd w:val="clear" w:color="auto" w:fill="FFFFFF"/>
          </w:tcPr>
          <w:p w14:paraId="5F5716A4"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B0C7E87" w14:textId="77777777" w:rsidR="00E921A2" w:rsidRPr="00121095" w:rsidRDefault="00E921A2">
            <w:pPr>
              <w:pStyle w:val="QryTableCharacteristicsResponse"/>
              <w:rPr>
                <w:b/>
                <w:lang w:val="en-US"/>
              </w:rPr>
            </w:pPr>
          </w:p>
        </w:tc>
      </w:tr>
      <w:tr w:rsidR="00E921A2" w:rsidRPr="00E921A2" w14:paraId="09C69527" w14:textId="77777777" w:rsidTr="00E50DB9">
        <w:trPr>
          <w:cantSplit/>
        </w:trPr>
        <w:tc>
          <w:tcPr>
            <w:tcW w:w="2880" w:type="dxa"/>
            <w:tcBorders>
              <w:top w:val="single" w:sz="4" w:space="0" w:color="auto"/>
              <w:bottom w:val="double" w:sz="4" w:space="0" w:color="auto"/>
            </w:tcBorders>
            <w:shd w:val="clear" w:color="auto" w:fill="FFFFFF"/>
          </w:tcPr>
          <w:p w14:paraId="61DB5D01"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78BD065" w14:textId="77777777" w:rsidR="00E921A2" w:rsidRPr="00121095" w:rsidRDefault="00E921A2">
            <w:pPr>
              <w:pStyle w:val="QryTableSegmentPattern"/>
              <w:rPr>
                <w:lang w:val="en-US"/>
              </w:rPr>
            </w:pPr>
            <w:r w:rsidRPr="00121095">
              <w:rPr>
                <w:lang w:val="en-US"/>
              </w:rPr>
              <w:t>ORU_O01</w:t>
            </w:r>
          </w:p>
        </w:tc>
      </w:tr>
    </w:tbl>
    <w:p w14:paraId="2254A035" w14:textId="77777777" w:rsidR="00E921A2" w:rsidRPr="00121095" w:rsidRDefault="00E921A2">
      <w:pPr>
        <w:rPr>
          <w:b/>
        </w:rPr>
      </w:pPr>
    </w:p>
    <w:p w14:paraId="2392DD15" w14:textId="77777777" w:rsidR="00E921A2" w:rsidRPr="00121095" w:rsidRDefault="00E921A2">
      <w:pPr>
        <w:pStyle w:val="MsgTableCaption"/>
      </w:pPr>
      <w:r w:rsidRPr="00121095">
        <w:t xml:space="preserve">QBP^Z89^QBP_Q11: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0A25AB8"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5438419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D38812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BBFFD27"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F5F934B" w14:textId="77777777" w:rsidR="00E921A2" w:rsidRPr="00121095" w:rsidRDefault="00E921A2">
            <w:pPr>
              <w:pStyle w:val="MsgTableHeader"/>
              <w:jc w:val="center"/>
              <w:rPr>
                <w:lang w:val="en-US"/>
              </w:rPr>
            </w:pPr>
            <w:r w:rsidRPr="00121095">
              <w:rPr>
                <w:lang w:val="en-US"/>
              </w:rPr>
              <w:t>Sec Ref</w:t>
            </w:r>
          </w:p>
        </w:tc>
      </w:tr>
      <w:tr w:rsidR="00E921A2" w:rsidRPr="00E921A2" w14:paraId="04CB7B89"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F7F20B4"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B168DC2"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B49025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EB027E" w14:textId="77777777" w:rsidR="00E921A2" w:rsidRPr="00121095" w:rsidRDefault="00E921A2">
            <w:pPr>
              <w:pStyle w:val="MsgTableBody"/>
              <w:jc w:val="center"/>
            </w:pPr>
            <w:r w:rsidRPr="00121095">
              <w:t>2.15.9</w:t>
            </w:r>
          </w:p>
        </w:tc>
      </w:tr>
      <w:tr w:rsidR="00514A79" w:rsidRPr="00E921A2" w14:paraId="5D5BC8F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D4EEF7E"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28467B82"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32FCEFB0"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3F507" w14:textId="77777777" w:rsidR="00514A79" w:rsidRPr="00121095" w:rsidRDefault="00514A79">
            <w:pPr>
              <w:pStyle w:val="MsgTableBody"/>
              <w:jc w:val="center"/>
            </w:pPr>
            <w:r>
              <w:t>3</w:t>
            </w:r>
          </w:p>
        </w:tc>
      </w:tr>
      <w:tr w:rsidR="00E921A2" w:rsidRPr="00E921A2" w14:paraId="1DCB06B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53960C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542A33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87C1E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9F13E5" w14:textId="77777777" w:rsidR="00E921A2" w:rsidRPr="00121095" w:rsidRDefault="00E921A2">
            <w:pPr>
              <w:pStyle w:val="MsgTableBody"/>
              <w:jc w:val="center"/>
            </w:pPr>
            <w:r w:rsidRPr="00121095">
              <w:t>2.15.12</w:t>
            </w:r>
          </w:p>
        </w:tc>
      </w:tr>
      <w:tr w:rsidR="00E921A2" w:rsidRPr="00E921A2" w14:paraId="28B80F8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0CD821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70527A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BCF872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803683" w14:textId="77777777" w:rsidR="00E921A2" w:rsidRPr="00121095" w:rsidRDefault="00E921A2">
            <w:pPr>
              <w:pStyle w:val="MsgTableBody"/>
              <w:jc w:val="center"/>
            </w:pPr>
            <w:r w:rsidRPr="00121095">
              <w:t>2.14.13</w:t>
            </w:r>
          </w:p>
        </w:tc>
      </w:tr>
      <w:tr w:rsidR="00E921A2" w:rsidRPr="00E921A2" w14:paraId="2481C83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838F3B4"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BEA20A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FF44F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AD46CC" w14:textId="39A6EC2F"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551F3E4B"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1E9CF9A"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1CE0B95"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789F154A"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00A0A3" w14:textId="77777777" w:rsidR="00420E66" w:rsidRPr="00121095" w:rsidRDefault="00420E66" w:rsidP="00790992">
            <w:pPr>
              <w:pStyle w:val="MsgTableBody"/>
              <w:jc w:val="center"/>
            </w:pPr>
          </w:p>
        </w:tc>
      </w:tr>
      <w:tr w:rsidR="00420E66" w:rsidRPr="00E921A2" w14:paraId="7B5277DC"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A59C1D"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E62C859"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1EACC092"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646A64" w14:textId="77777777" w:rsidR="00420E66" w:rsidRPr="00121095" w:rsidRDefault="00420E66" w:rsidP="00790992">
            <w:pPr>
              <w:pStyle w:val="MsgTableBody"/>
              <w:jc w:val="center"/>
            </w:pPr>
          </w:p>
        </w:tc>
      </w:tr>
      <w:tr w:rsidR="00420E66" w:rsidRPr="00E921A2" w14:paraId="7DD60670"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CD2497"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A017D76"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3636F215"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F1DDC7" w14:textId="77777777" w:rsidR="00420E66" w:rsidRPr="00121095" w:rsidRDefault="00420E66" w:rsidP="00790992">
            <w:pPr>
              <w:pStyle w:val="MsgTableBody"/>
              <w:jc w:val="center"/>
            </w:pPr>
          </w:p>
        </w:tc>
      </w:tr>
      <w:tr w:rsidR="00E921A2" w:rsidRPr="00E921A2" w14:paraId="20653BE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6C1ED4D"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8B96B21"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6C4FA7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E37DFD" w14:textId="788A4E51"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3142DEE"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66B7394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E1DFD8A"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F94644E"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AD907FB" w14:textId="77777777" w:rsidR="00E921A2" w:rsidRPr="00121095" w:rsidRDefault="00E921A2">
            <w:pPr>
              <w:pStyle w:val="MsgTableBody"/>
              <w:jc w:val="center"/>
            </w:pPr>
            <w:r w:rsidRPr="00121095">
              <w:t>2.15.4</w:t>
            </w:r>
          </w:p>
        </w:tc>
      </w:tr>
    </w:tbl>
    <w:p w14:paraId="6832E624" w14:textId="77777777" w:rsidR="00E921A2" w:rsidRPr="00121095" w:rsidRDefault="00E921A2"/>
    <w:p w14:paraId="03B3D577" w14:textId="77777777" w:rsidR="00E921A2" w:rsidRPr="00121095" w:rsidRDefault="00E921A2">
      <w:pPr>
        <w:pStyle w:val="MsgTableCaption"/>
      </w:pPr>
      <w:r w:rsidRPr="00121095">
        <w:t>RSP^Z90^RSP_Z90: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059109E7"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2510D64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A17E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2748B4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C110F9F" w14:textId="77777777" w:rsidR="00E921A2" w:rsidRPr="00121095" w:rsidRDefault="00E921A2">
            <w:pPr>
              <w:pStyle w:val="MsgTableHeader"/>
              <w:jc w:val="center"/>
              <w:rPr>
                <w:lang w:val="en-US"/>
              </w:rPr>
            </w:pPr>
            <w:r w:rsidRPr="00121095">
              <w:rPr>
                <w:lang w:val="en-US"/>
              </w:rPr>
              <w:t>Sec Ref</w:t>
            </w:r>
          </w:p>
        </w:tc>
      </w:tr>
      <w:tr w:rsidR="00E921A2" w:rsidRPr="00E921A2" w14:paraId="2A4B0AED"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8358CC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96782E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316412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7CEF99F" w14:textId="77777777" w:rsidR="00E921A2" w:rsidRPr="00121095" w:rsidRDefault="00E921A2">
            <w:pPr>
              <w:pStyle w:val="MsgTableBody"/>
              <w:jc w:val="center"/>
            </w:pPr>
            <w:r w:rsidRPr="00121095">
              <w:t>2.15.9</w:t>
            </w:r>
          </w:p>
        </w:tc>
      </w:tr>
      <w:tr w:rsidR="00E921A2" w:rsidRPr="00E921A2" w14:paraId="553BC49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EEFF7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ACBD0A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810C3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11D3E" w14:textId="77777777" w:rsidR="00E921A2" w:rsidRPr="00121095" w:rsidRDefault="00E921A2">
            <w:pPr>
              <w:pStyle w:val="MsgTableBody"/>
              <w:jc w:val="center"/>
            </w:pPr>
            <w:r w:rsidRPr="00121095">
              <w:t>2.15.12</w:t>
            </w:r>
          </w:p>
        </w:tc>
      </w:tr>
      <w:tr w:rsidR="00E921A2" w:rsidRPr="00E921A2" w14:paraId="3D979C7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0F1B27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3576DE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C1ECF2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FE5F37" w14:textId="77777777" w:rsidR="00E921A2" w:rsidRPr="00121095" w:rsidRDefault="00E921A2">
            <w:pPr>
              <w:pStyle w:val="MsgTableBody"/>
              <w:jc w:val="center"/>
            </w:pPr>
            <w:r w:rsidRPr="00121095">
              <w:t>2.14.13</w:t>
            </w:r>
          </w:p>
        </w:tc>
      </w:tr>
      <w:tr w:rsidR="00E921A2" w:rsidRPr="00E921A2" w14:paraId="6C34AB4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C5A791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5E53F5A"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6BC363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799421" w14:textId="77777777" w:rsidR="00E921A2" w:rsidRPr="00121095" w:rsidRDefault="00E921A2">
            <w:pPr>
              <w:pStyle w:val="MsgTableBody"/>
              <w:jc w:val="center"/>
            </w:pPr>
            <w:r w:rsidRPr="00121095">
              <w:t>2.15.8</w:t>
            </w:r>
          </w:p>
        </w:tc>
      </w:tr>
      <w:tr w:rsidR="00E921A2" w:rsidRPr="00E921A2" w14:paraId="45DD9B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9A9A6E"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35234242"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4B19E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22A9EC" w14:textId="77777777" w:rsidR="00E921A2" w:rsidRPr="00121095" w:rsidRDefault="00E921A2">
            <w:pPr>
              <w:pStyle w:val="MsgTableBody"/>
              <w:jc w:val="center"/>
            </w:pPr>
            <w:r w:rsidRPr="00121095">
              <w:t>2.15.5</w:t>
            </w:r>
          </w:p>
        </w:tc>
      </w:tr>
      <w:tr w:rsidR="00E921A2" w:rsidRPr="00E921A2" w14:paraId="5C3A77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1A726C1"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486A2B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1C1D0F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557EA" w14:textId="1EABFE00"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6EDA46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000098"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D239A7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9E999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B2AE6C" w14:textId="635189D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275737E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DAA067"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487459"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12A447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582383" w14:textId="70BAF317"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C0B81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8084E3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1AC8D42"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63B4068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6C2671" w14:textId="77777777" w:rsidR="00E921A2" w:rsidRPr="00121095" w:rsidRDefault="00E921A2">
            <w:pPr>
              <w:pStyle w:val="MsgTableBody"/>
              <w:jc w:val="center"/>
            </w:pPr>
          </w:p>
        </w:tc>
      </w:tr>
      <w:tr w:rsidR="00E921A2" w:rsidRPr="00E921A2" w14:paraId="0539C56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61204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91F91D1"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0B29D2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8A9317" w14:textId="77777777" w:rsidR="00E921A2" w:rsidRPr="00121095" w:rsidRDefault="00E921A2">
            <w:pPr>
              <w:pStyle w:val="MsgTableBody"/>
              <w:jc w:val="center"/>
            </w:pPr>
          </w:p>
        </w:tc>
      </w:tr>
      <w:tr w:rsidR="00E921A2" w:rsidRPr="00E921A2" w14:paraId="4A6D14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56D76A"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6292AC90"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2FF2ECD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752730" w14:textId="77777777" w:rsidR="00E921A2" w:rsidRPr="00121095" w:rsidRDefault="00E921A2">
            <w:pPr>
              <w:pStyle w:val="MsgTableBody"/>
              <w:jc w:val="center"/>
            </w:pPr>
            <w:r w:rsidRPr="00121095">
              <w:t>3.4.2</w:t>
            </w:r>
          </w:p>
        </w:tc>
      </w:tr>
      <w:tr w:rsidR="00E921A2" w:rsidRPr="00E921A2" w14:paraId="1FD97C9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BA8DA9"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70D972D2"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6116C7B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F99BC4" w14:textId="77777777" w:rsidR="00E921A2" w:rsidRPr="00121095" w:rsidRDefault="00E921A2">
            <w:pPr>
              <w:pStyle w:val="MsgTableBody"/>
              <w:jc w:val="center"/>
            </w:pPr>
            <w:r w:rsidRPr="00121095">
              <w:t>3.4.10</w:t>
            </w:r>
          </w:p>
        </w:tc>
      </w:tr>
      <w:tr w:rsidR="00E921A2" w:rsidRPr="00E921A2" w14:paraId="1702FE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58D1374" w14:textId="77777777" w:rsidR="00E921A2" w:rsidRPr="00121095" w:rsidRDefault="00E921A2">
            <w:pPr>
              <w:pStyle w:val="MsgTableBody"/>
            </w:pPr>
            <w:r w:rsidRPr="00121095">
              <w:t xml:space="preserve">    [{NK1}]</w:t>
            </w:r>
          </w:p>
        </w:tc>
        <w:tc>
          <w:tcPr>
            <w:tcW w:w="4320" w:type="dxa"/>
            <w:tcBorders>
              <w:top w:val="dotted" w:sz="4" w:space="0" w:color="auto"/>
              <w:left w:val="nil"/>
              <w:bottom w:val="dotted" w:sz="4" w:space="0" w:color="auto"/>
              <w:right w:val="nil"/>
            </w:tcBorders>
            <w:shd w:val="clear" w:color="auto" w:fill="FFFFFF"/>
          </w:tcPr>
          <w:p w14:paraId="4030333D" w14:textId="77777777" w:rsidR="00E921A2" w:rsidRPr="00121095" w:rsidRDefault="00E921A2">
            <w:pPr>
              <w:pStyle w:val="MsgTableBody"/>
            </w:pPr>
            <w:r w:rsidRPr="00121095">
              <w:t>Next of Kin/Associated Parties</w:t>
            </w:r>
          </w:p>
        </w:tc>
        <w:tc>
          <w:tcPr>
            <w:tcW w:w="864" w:type="dxa"/>
            <w:tcBorders>
              <w:top w:val="dotted" w:sz="4" w:space="0" w:color="auto"/>
              <w:left w:val="nil"/>
              <w:bottom w:val="dotted" w:sz="4" w:space="0" w:color="auto"/>
              <w:right w:val="nil"/>
            </w:tcBorders>
            <w:shd w:val="clear" w:color="auto" w:fill="FFFFFF"/>
          </w:tcPr>
          <w:p w14:paraId="142A8CC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681539" w14:textId="77777777" w:rsidR="00E921A2" w:rsidRPr="00121095" w:rsidRDefault="00E921A2">
            <w:pPr>
              <w:pStyle w:val="MsgTableBody"/>
              <w:jc w:val="center"/>
            </w:pPr>
            <w:r w:rsidRPr="00121095">
              <w:t>3.4.5</w:t>
            </w:r>
          </w:p>
        </w:tc>
      </w:tr>
      <w:tr w:rsidR="00E921A2" w:rsidRPr="00E921A2" w14:paraId="1ED656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EA69B0"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3E56214"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11F044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78154F" w14:textId="77777777" w:rsidR="00E921A2" w:rsidRPr="00121095" w:rsidRDefault="00E921A2">
            <w:pPr>
              <w:pStyle w:val="MsgTableBody"/>
              <w:jc w:val="center"/>
            </w:pPr>
            <w:r w:rsidRPr="00121095">
              <w:t>2.15.10</w:t>
            </w:r>
          </w:p>
        </w:tc>
      </w:tr>
      <w:tr w:rsidR="00E921A2" w:rsidRPr="00E921A2" w14:paraId="2569C6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BDC46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E24571E"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632F007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321559" w14:textId="77777777" w:rsidR="00E921A2" w:rsidRPr="00121095" w:rsidRDefault="00E921A2">
            <w:pPr>
              <w:pStyle w:val="MsgTableBody"/>
              <w:jc w:val="center"/>
            </w:pPr>
          </w:p>
        </w:tc>
      </w:tr>
      <w:tr w:rsidR="00E921A2" w:rsidRPr="00E921A2" w14:paraId="75EA53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F7E8C3"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72A95BBA"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6630D5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AFFF5" w14:textId="77777777" w:rsidR="00E921A2" w:rsidRPr="00121095" w:rsidRDefault="00E921A2">
            <w:pPr>
              <w:pStyle w:val="MsgTableBody"/>
              <w:jc w:val="center"/>
            </w:pPr>
            <w:r w:rsidRPr="00121095">
              <w:t>3.4.3</w:t>
            </w:r>
          </w:p>
        </w:tc>
      </w:tr>
      <w:tr w:rsidR="00E921A2" w:rsidRPr="00E921A2" w14:paraId="6D302B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9F2012"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289E1899"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542279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8ACEE6" w14:textId="77777777" w:rsidR="00E921A2" w:rsidRPr="00121095" w:rsidRDefault="00E921A2">
            <w:pPr>
              <w:pStyle w:val="MsgTableBody"/>
              <w:jc w:val="center"/>
            </w:pPr>
            <w:r w:rsidRPr="00121095">
              <w:t>3.4.4</w:t>
            </w:r>
          </w:p>
        </w:tc>
      </w:tr>
      <w:tr w:rsidR="00E921A2" w:rsidRPr="00E921A2" w14:paraId="6D7544E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13777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1DB4795"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1455E4E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3AB66D" w14:textId="77777777" w:rsidR="00E921A2" w:rsidRPr="00121095" w:rsidRDefault="00E921A2">
            <w:pPr>
              <w:pStyle w:val="MsgTableBody"/>
              <w:jc w:val="center"/>
            </w:pPr>
          </w:p>
        </w:tc>
      </w:tr>
      <w:tr w:rsidR="00E921A2" w:rsidRPr="00E921A2" w14:paraId="2C691A5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E0E21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C4EE247"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94B87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A0AF12" w14:textId="77777777" w:rsidR="00E921A2" w:rsidRPr="00121095" w:rsidRDefault="00E921A2">
            <w:pPr>
              <w:pStyle w:val="MsgTableBody"/>
              <w:jc w:val="center"/>
            </w:pPr>
          </w:p>
        </w:tc>
      </w:tr>
      <w:tr w:rsidR="00E921A2" w:rsidRPr="00E921A2" w14:paraId="2FE3BB1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25069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7A165C"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0B8A2E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4E962B" w14:textId="77777777" w:rsidR="00E921A2" w:rsidRPr="00121095" w:rsidRDefault="00E921A2">
            <w:pPr>
              <w:pStyle w:val="MsgTableBody"/>
              <w:jc w:val="center"/>
            </w:pPr>
          </w:p>
        </w:tc>
      </w:tr>
      <w:tr w:rsidR="00E921A2" w:rsidRPr="00E921A2" w14:paraId="12B1F1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8C9E5E"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3A46D85"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560A33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8BB2F" w14:textId="77777777" w:rsidR="00E921A2" w:rsidRPr="00121095" w:rsidRDefault="00E921A2">
            <w:pPr>
              <w:pStyle w:val="MsgTableBody"/>
              <w:jc w:val="center"/>
            </w:pPr>
            <w:r w:rsidRPr="00121095">
              <w:t>4.5.1</w:t>
            </w:r>
          </w:p>
        </w:tc>
      </w:tr>
      <w:tr w:rsidR="00E921A2" w:rsidRPr="00E921A2" w14:paraId="4AD92D0E"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F7F771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8096CD9"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4CA1AE7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E6803" w14:textId="77777777" w:rsidR="00E921A2" w:rsidRPr="00121095" w:rsidRDefault="00E921A2">
            <w:pPr>
              <w:pStyle w:val="MsgTableBody"/>
              <w:jc w:val="center"/>
            </w:pPr>
          </w:p>
        </w:tc>
      </w:tr>
      <w:tr w:rsidR="00E921A2" w:rsidRPr="00E921A2" w14:paraId="52B81C95"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8A25692"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56DFC26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6131DF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555C05" w14:textId="77777777" w:rsidR="00E921A2" w:rsidRPr="00121095" w:rsidRDefault="00E921A2">
            <w:pPr>
              <w:pStyle w:val="MsgTableBody"/>
              <w:jc w:val="center"/>
            </w:pPr>
            <w:r w:rsidRPr="00121095">
              <w:t>4.5.4</w:t>
            </w:r>
          </w:p>
        </w:tc>
      </w:tr>
      <w:tr w:rsidR="00E921A2" w:rsidRPr="00E921A2" w14:paraId="0E95D4A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C2D6820"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75009852"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32E0760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BD3B6" w14:textId="77777777" w:rsidR="00E921A2" w:rsidRPr="00121095" w:rsidRDefault="00E921A2">
            <w:pPr>
              <w:pStyle w:val="MsgTableBody"/>
              <w:jc w:val="center"/>
            </w:pPr>
            <w:r w:rsidRPr="00121095">
              <w:t>4.5.5</w:t>
            </w:r>
          </w:p>
        </w:tc>
      </w:tr>
      <w:tr w:rsidR="00E921A2" w:rsidRPr="00E921A2" w14:paraId="0CC3C5A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50C7F0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B71563A"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7605DB7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C24451" w14:textId="77777777" w:rsidR="00E921A2" w:rsidRPr="00121095" w:rsidRDefault="00E921A2">
            <w:pPr>
              <w:pStyle w:val="MsgTableBody"/>
              <w:jc w:val="center"/>
            </w:pPr>
          </w:p>
        </w:tc>
      </w:tr>
      <w:tr w:rsidR="00E921A2" w:rsidRPr="00E921A2" w14:paraId="119417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822C33" w14:textId="77777777" w:rsidR="00E921A2" w:rsidRPr="00121095" w:rsidRDefault="00E921A2">
            <w:pPr>
              <w:pStyle w:val="MsgTableBody"/>
            </w:pPr>
            <w:r w:rsidRPr="00121095">
              <w:t xml:space="preserve">  OBR</w:t>
            </w:r>
          </w:p>
        </w:tc>
        <w:tc>
          <w:tcPr>
            <w:tcW w:w="4320" w:type="dxa"/>
            <w:tcBorders>
              <w:top w:val="dotted" w:sz="4" w:space="0" w:color="auto"/>
              <w:left w:val="nil"/>
              <w:bottom w:val="dotted" w:sz="4" w:space="0" w:color="auto"/>
              <w:right w:val="nil"/>
            </w:tcBorders>
            <w:shd w:val="clear" w:color="auto" w:fill="FFFFFF"/>
          </w:tcPr>
          <w:p w14:paraId="15E67187" w14:textId="77777777" w:rsidR="00E921A2" w:rsidRPr="00121095" w:rsidRDefault="00E921A2">
            <w:pPr>
              <w:pStyle w:val="MsgTableBody"/>
            </w:pPr>
            <w:r w:rsidRPr="00121095">
              <w:t>Observations Report ID</w:t>
            </w:r>
          </w:p>
        </w:tc>
        <w:tc>
          <w:tcPr>
            <w:tcW w:w="864" w:type="dxa"/>
            <w:tcBorders>
              <w:top w:val="dotted" w:sz="4" w:space="0" w:color="auto"/>
              <w:left w:val="nil"/>
              <w:bottom w:val="dotted" w:sz="4" w:space="0" w:color="auto"/>
              <w:right w:val="nil"/>
            </w:tcBorders>
            <w:shd w:val="clear" w:color="auto" w:fill="FFFFFF"/>
          </w:tcPr>
          <w:p w14:paraId="449E09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F3794" w14:textId="77777777" w:rsidR="00E921A2" w:rsidRPr="00121095" w:rsidRDefault="00E921A2">
            <w:pPr>
              <w:pStyle w:val="MsgTableBody"/>
              <w:jc w:val="center"/>
            </w:pPr>
            <w:r w:rsidRPr="00121095">
              <w:t>4.5.3</w:t>
            </w:r>
          </w:p>
        </w:tc>
      </w:tr>
      <w:tr w:rsidR="00E921A2" w:rsidRPr="00E921A2" w14:paraId="46E79FE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56C20C"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105F2ED0" w14:textId="77777777" w:rsidR="00E921A2" w:rsidRPr="00121095" w:rsidRDefault="00E921A2">
            <w:pPr>
              <w:pStyle w:val="MsgTableBody"/>
            </w:pPr>
            <w:r w:rsidRPr="00121095">
              <w:t>Notes and Comments (for ORC/OBR)</w:t>
            </w:r>
          </w:p>
        </w:tc>
        <w:tc>
          <w:tcPr>
            <w:tcW w:w="864" w:type="dxa"/>
            <w:tcBorders>
              <w:top w:val="dotted" w:sz="4" w:space="0" w:color="auto"/>
              <w:left w:val="nil"/>
              <w:bottom w:val="dotted" w:sz="4" w:space="0" w:color="auto"/>
              <w:right w:val="nil"/>
            </w:tcBorders>
            <w:shd w:val="clear" w:color="auto" w:fill="FFFFFF"/>
          </w:tcPr>
          <w:p w14:paraId="2E939D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FFE456" w14:textId="77777777" w:rsidR="00E921A2" w:rsidRPr="00121095" w:rsidRDefault="00E921A2">
            <w:pPr>
              <w:pStyle w:val="MsgTableBody"/>
              <w:jc w:val="center"/>
            </w:pPr>
            <w:r w:rsidRPr="00121095">
              <w:t>2.15.10</w:t>
            </w:r>
          </w:p>
        </w:tc>
      </w:tr>
      <w:tr w:rsidR="00E921A2" w:rsidRPr="00E921A2" w14:paraId="0747484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EECAC5" w14:textId="77777777" w:rsidR="00E921A2" w:rsidRPr="00121095" w:rsidRDefault="00E921A2">
            <w:pPr>
              <w:pStyle w:val="MsgTableBody"/>
            </w:pPr>
            <w:r w:rsidRPr="00121095">
              <w:t xml:space="preserve">  [CTD]</w:t>
            </w:r>
          </w:p>
        </w:tc>
        <w:tc>
          <w:tcPr>
            <w:tcW w:w="4320" w:type="dxa"/>
            <w:tcBorders>
              <w:top w:val="dotted" w:sz="4" w:space="0" w:color="auto"/>
              <w:left w:val="nil"/>
              <w:bottom w:val="dotted" w:sz="4" w:space="0" w:color="auto"/>
              <w:right w:val="nil"/>
            </w:tcBorders>
            <w:shd w:val="clear" w:color="auto" w:fill="FFFFFF"/>
          </w:tcPr>
          <w:p w14:paraId="69E5BD95" w14:textId="77777777" w:rsidR="00E921A2" w:rsidRPr="00121095" w:rsidRDefault="00E921A2">
            <w:pPr>
              <w:pStyle w:val="MsgTableBody"/>
            </w:pPr>
            <w:r w:rsidRPr="00121095">
              <w:t>Contact Data</w:t>
            </w:r>
          </w:p>
        </w:tc>
        <w:tc>
          <w:tcPr>
            <w:tcW w:w="864" w:type="dxa"/>
            <w:tcBorders>
              <w:top w:val="dotted" w:sz="4" w:space="0" w:color="auto"/>
              <w:left w:val="nil"/>
              <w:bottom w:val="dotted" w:sz="4" w:space="0" w:color="auto"/>
              <w:right w:val="nil"/>
            </w:tcBorders>
            <w:shd w:val="clear" w:color="auto" w:fill="FFFFFF"/>
          </w:tcPr>
          <w:p w14:paraId="2DA6EB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94171A" w14:textId="77777777" w:rsidR="00E921A2" w:rsidRPr="00121095" w:rsidRDefault="00E921A2">
            <w:pPr>
              <w:pStyle w:val="MsgTableBody"/>
              <w:jc w:val="center"/>
            </w:pPr>
            <w:r w:rsidRPr="00121095">
              <w:t>11.6.4</w:t>
            </w:r>
          </w:p>
        </w:tc>
      </w:tr>
      <w:tr w:rsidR="00E921A2" w:rsidRPr="00E921A2" w14:paraId="640036A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AD24D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16BEDEE"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74938D6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A5000F" w14:textId="77777777" w:rsidR="00E921A2" w:rsidRPr="00121095" w:rsidRDefault="00E921A2">
            <w:pPr>
              <w:pStyle w:val="MsgTableBody"/>
              <w:jc w:val="center"/>
            </w:pPr>
          </w:p>
        </w:tc>
      </w:tr>
      <w:tr w:rsidR="00E921A2" w:rsidRPr="00E921A2" w14:paraId="492E93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73DCADB"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189C2F1E" w14:textId="77777777" w:rsidR="00E921A2" w:rsidRPr="00121095" w:rsidRDefault="00E921A2">
            <w:pPr>
              <w:pStyle w:val="MsgTableBody"/>
            </w:pPr>
            <w:r w:rsidRPr="00121095">
              <w:t>Observation/Result</w:t>
            </w:r>
          </w:p>
        </w:tc>
        <w:tc>
          <w:tcPr>
            <w:tcW w:w="864" w:type="dxa"/>
            <w:tcBorders>
              <w:top w:val="dotted" w:sz="4" w:space="0" w:color="auto"/>
              <w:left w:val="nil"/>
              <w:bottom w:val="dotted" w:sz="4" w:space="0" w:color="auto"/>
              <w:right w:val="nil"/>
            </w:tcBorders>
            <w:shd w:val="clear" w:color="auto" w:fill="FFFFFF"/>
          </w:tcPr>
          <w:p w14:paraId="3AC859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62A1" w14:textId="77777777" w:rsidR="00E921A2" w:rsidRPr="00121095" w:rsidRDefault="00E921A2">
            <w:pPr>
              <w:pStyle w:val="MsgTableBody"/>
              <w:jc w:val="center"/>
            </w:pPr>
            <w:r w:rsidRPr="00121095">
              <w:t>7.4.2</w:t>
            </w:r>
          </w:p>
        </w:tc>
      </w:tr>
      <w:tr w:rsidR="00E921A2" w:rsidRPr="00E921A2" w14:paraId="344EDF8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E62D3A"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B61B7B5"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3ED13F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827852" w14:textId="77777777" w:rsidR="00E921A2" w:rsidRPr="00121095" w:rsidRDefault="00E921A2">
            <w:pPr>
              <w:pStyle w:val="MsgTableBody"/>
              <w:jc w:val="center"/>
            </w:pPr>
            <w:r w:rsidRPr="00121095">
              <w:t>2.15.10</w:t>
            </w:r>
          </w:p>
        </w:tc>
      </w:tr>
      <w:tr w:rsidR="00E921A2" w:rsidRPr="00E921A2" w14:paraId="0910D1A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E1C35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109CA8"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185692A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44DE4B" w14:textId="77777777" w:rsidR="00E921A2" w:rsidRPr="00121095" w:rsidRDefault="00E921A2">
            <w:pPr>
              <w:pStyle w:val="MsgTableBody"/>
              <w:jc w:val="center"/>
            </w:pPr>
          </w:p>
        </w:tc>
      </w:tr>
      <w:tr w:rsidR="00E921A2" w:rsidRPr="00E921A2" w14:paraId="3593017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471B2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3EA79B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054B6E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E2CA1" w14:textId="77777777" w:rsidR="00E921A2" w:rsidRPr="00121095" w:rsidRDefault="00E921A2">
            <w:pPr>
              <w:pStyle w:val="MsgTableBody"/>
              <w:jc w:val="center"/>
            </w:pPr>
          </w:p>
        </w:tc>
      </w:tr>
      <w:tr w:rsidR="00E921A2" w:rsidRPr="00E921A2" w14:paraId="47ECB8D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AD12E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1BB9A8A" w14:textId="77777777" w:rsidR="00E921A2" w:rsidRPr="00121095" w:rsidRDefault="00E921A2">
            <w:pPr>
              <w:pStyle w:val="MsgTableBody"/>
            </w:pPr>
            <w:r w:rsidRPr="00121095">
              <w:t>--- SPECIMEN begin</w:t>
            </w:r>
          </w:p>
        </w:tc>
        <w:tc>
          <w:tcPr>
            <w:tcW w:w="864" w:type="dxa"/>
            <w:tcBorders>
              <w:top w:val="dotted" w:sz="4" w:space="0" w:color="auto"/>
              <w:left w:val="nil"/>
              <w:bottom w:val="dotted" w:sz="4" w:space="0" w:color="auto"/>
              <w:right w:val="nil"/>
            </w:tcBorders>
            <w:shd w:val="clear" w:color="auto" w:fill="FFFFFF"/>
          </w:tcPr>
          <w:p w14:paraId="152459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888F43" w14:textId="77777777" w:rsidR="00E921A2" w:rsidRPr="00121095" w:rsidRDefault="00E921A2">
            <w:pPr>
              <w:pStyle w:val="MsgTableBody"/>
              <w:jc w:val="center"/>
            </w:pPr>
          </w:p>
        </w:tc>
      </w:tr>
      <w:tr w:rsidR="00E921A2" w:rsidRPr="00E921A2" w14:paraId="4721197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7BA5C2" w14:textId="77777777" w:rsidR="00E921A2" w:rsidRPr="00121095" w:rsidRDefault="00E921A2">
            <w:pPr>
              <w:pStyle w:val="MsgTableBody"/>
            </w:pPr>
            <w:r w:rsidRPr="00121095">
              <w:t xml:space="preserve">     SPM</w:t>
            </w:r>
          </w:p>
        </w:tc>
        <w:tc>
          <w:tcPr>
            <w:tcW w:w="4320" w:type="dxa"/>
            <w:tcBorders>
              <w:top w:val="dotted" w:sz="4" w:space="0" w:color="auto"/>
              <w:left w:val="nil"/>
              <w:bottom w:val="dotted" w:sz="4" w:space="0" w:color="auto"/>
              <w:right w:val="nil"/>
            </w:tcBorders>
            <w:shd w:val="clear" w:color="auto" w:fill="FFFFFF"/>
          </w:tcPr>
          <w:p w14:paraId="2592F046" w14:textId="77777777" w:rsidR="00E921A2" w:rsidRPr="00121095" w:rsidRDefault="00E921A2">
            <w:pPr>
              <w:pStyle w:val="MsgTableBody"/>
            </w:pPr>
            <w:r w:rsidRPr="00121095">
              <w:t>Specimen</w:t>
            </w:r>
          </w:p>
        </w:tc>
        <w:tc>
          <w:tcPr>
            <w:tcW w:w="864" w:type="dxa"/>
            <w:tcBorders>
              <w:top w:val="dotted" w:sz="4" w:space="0" w:color="auto"/>
              <w:left w:val="nil"/>
              <w:bottom w:val="dotted" w:sz="4" w:space="0" w:color="auto"/>
              <w:right w:val="nil"/>
            </w:tcBorders>
            <w:shd w:val="clear" w:color="auto" w:fill="FFFFFF"/>
          </w:tcPr>
          <w:p w14:paraId="11187D6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EC4CE" w14:textId="77777777" w:rsidR="00E921A2" w:rsidRPr="00121095" w:rsidRDefault="00E921A2">
            <w:pPr>
              <w:pStyle w:val="MsgTableBody"/>
              <w:jc w:val="center"/>
            </w:pPr>
            <w:r w:rsidRPr="00121095">
              <w:t>7.4.3</w:t>
            </w:r>
          </w:p>
        </w:tc>
      </w:tr>
      <w:tr w:rsidR="00E921A2" w:rsidRPr="00E921A2" w14:paraId="54BD3E9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DB6D42"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0BFB5432" w14:textId="77777777" w:rsidR="00E921A2" w:rsidRPr="00121095" w:rsidRDefault="00E921A2">
            <w:pPr>
              <w:pStyle w:val="MsgTableBody"/>
            </w:pPr>
            <w:r w:rsidRPr="00121095">
              <w:t>Observation Related to Specimen</w:t>
            </w:r>
          </w:p>
        </w:tc>
        <w:tc>
          <w:tcPr>
            <w:tcW w:w="864" w:type="dxa"/>
            <w:tcBorders>
              <w:top w:val="dotted" w:sz="4" w:space="0" w:color="auto"/>
              <w:left w:val="nil"/>
              <w:bottom w:val="dotted" w:sz="4" w:space="0" w:color="auto"/>
              <w:right w:val="nil"/>
            </w:tcBorders>
            <w:shd w:val="clear" w:color="auto" w:fill="FFFFFF"/>
          </w:tcPr>
          <w:p w14:paraId="43D9C62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9289CD" w14:textId="77777777" w:rsidR="00E921A2" w:rsidRPr="00121095" w:rsidRDefault="00E921A2">
            <w:pPr>
              <w:pStyle w:val="MsgTableBody"/>
              <w:jc w:val="center"/>
            </w:pPr>
            <w:r w:rsidRPr="00121095">
              <w:t>7.4.2</w:t>
            </w:r>
          </w:p>
        </w:tc>
      </w:tr>
      <w:tr w:rsidR="00E921A2" w:rsidRPr="00E921A2" w14:paraId="1F98B4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16D46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5DFAAC5" w14:textId="77777777" w:rsidR="00E921A2" w:rsidRPr="00121095" w:rsidRDefault="00E921A2">
            <w:pPr>
              <w:pStyle w:val="MsgTableBody"/>
            </w:pPr>
            <w:r w:rsidRPr="00121095">
              <w:t>--- SPECIMEN end</w:t>
            </w:r>
          </w:p>
        </w:tc>
        <w:tc>
          <w:tcPr>
            <w:tcW w:w="864" w:type="dxa"/>
            <w:tcBorders>
              <w:top w:val="dotted" w:sz="4" w:space="0" w:color="auto"/>
              <w:left w:val="nil"/>
              <w:bottom w:val="dotted" w:sz="4" w:space="0" w:color="auto"/>
              <w:right w:val="nil"/>
            </w:tcBorders>
            <w:shd w:val="clear" w:color="auto" w:fill="FFFFFF"/>
          </w:tcPr>
          <w:p w14:paraId="60A70D5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7071E" w14:textId="77777777" w:rsidR="00E921A2" w:rsidRPr="00121095" w:rsidRDefault="00E921A2">
            <w:pPr>
              <w:pStyle w:val="MsgTableBody"/>
              <w:jc w:val="center"/>
            </w:pPr>
          </w:p>
        </w:tc>
      </w:tr>
      <w:tr w:rsidR="00E921A2" w:rsidRPr="00E921A2" w14:paraId="2291BB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5E2C4A"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7D5F5B6"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6640375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8A228" w14:textId="77777777" w:rsidR="00E921A2" w:rsidRPr="00121095" w:rsidRDefault="00E921A2">
            <w:pPr>
              <w:pStyle w:val="MsgTableBody"/>
              <w:jc w:val="center"/>
            </w:pPr>
          </w:p>
        </w:tc>
      </w:tr>
      <w:tr w:rsidR="00E921A2" w:rsidRPr="00E921A2" w14:paraId="6056F4D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BCAC8CB"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3D85F57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726379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02F442A" w14:textId="77777777" w:rsidR="00E921A2" w:rsidRPr="00121095" w:rsidRDefault="00E921A2">
            <w:pPr>
              <w:pStyle w:val="MsgTableBody"/>
              <w:jc w:val="center"/>
            </w:pPr>
            <w:r w:rsidRPr="00121095">
              <w:t>2.15.4</w:t>
            </w:r>
          </w:p>
        </w:tc>
      </w:tr>
    </w:tbl>
    <w:p w14:paraId="02FAF5FB"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20B7182F" w14:textId="77777777">
        <w:trPr>
          <w:cantSplit/>
          <w:tblHeader/>
        </w:trPr>
        <w:tc>
          <w:tcPr>
            <w:tcW w:w="648" w:type="dxa"/>
            <w:tcBorders>
              <w:top w:val="double" w:sz="4" w:space="0" w:color="auto"/>
              <w:bottom w:val="single" w:sz="4" w:space="0" w:color="auto"/>
            </w:tcBorders>
            <w:shd w:val="clear" w:color="auto" w:fill="FFFFFF"/>
          </w:tcPr>
          <w:p w14:paraId="70BB61EB" w14:textId="77777777" w:rsidR="00E921A2" w:rsidRPr="00121095" w:rsidRDefault="00E921A2">
            <w:pPr>
              <w:pStyle w:val="QryTableInputHeader"/>
              <w:rPr>
                <w:lang w:val="en-US"/>
              </w:rPr>
            </w:pPr>
            <w:r w:rsidRPr="00121095">
              <w:rPr>
                <w:lang w:val="en-US"/>
              </w:rPr>
              <w:t>Field Seq (Query ID=Z89)</w:t>
            </w:r>
          </w:p>
        </w:tc>
        <w:tc>
          <w:tcPr>
            <w:tcW w:w="1296" w:type="dxa"/>
            <w:tcBorders>
              <w:top w:val="double" w:sz="4" w:space="0" w:color="auto"/>
              <w:bottom w:val="single" w:sz="4" w:space="0" w:color="auto"/>
            </w:tcBorders>
            <w:shd w:val="clear" w:color="auto" w:fill="FFFFFF"/>
          </w:tcPr>
          <w:p w14:paraId="5FA85601"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57F848D7" w14:textId="77777777" w:rsidR="00E921A2" w:rsidRPr="00121095" w:rsidRDefault="00E921A2">
            <w:pPr>
              <w:pStyle w:val="QryTableInputHeader"/>
              <w:rPr>
                <w:lang w:val="en-US"/>
              </w:rPr>
            </w:pPr>
            <w:r w:rsidRPr="00121095">
              <w:rPr>
                <w:lang w:val="en-US"/>
              </w:rPr>
              <w:t>Key/</w:t>
            </w:r>
          </w:p>
          <w:p w14:paraId="6B0F5032"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584842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7CF8F7D"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0C0596B"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2E3341C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F6E4175"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3D2161F"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DA77D66"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D829F99"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731A001"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5D3FDA9" w14:textId="77777777" w:rsidR="00E921A2" w:rsidRPr="00121095" w:rsidRDefault="00E921A2">
            <w:pPr>
              <w:pStyle w:val="QryTableInputHeader"/>
              <w:rPr>
                <w:lang w:val="en-US"/>
              </w:rPr>
            </w:pPr>
            <w:r w:rsidRPr="00121095">
              <w:rPr>
                <w:lang w:val="en-US"/>
              </w:rPr>
              <w:t>Element Name</w:t>
            </w:r>
          </w:p>
        </w:tc>
      </w:tr>
      <w:tr w:rsidR="00E921A2" w:rsidRPr="00E921A2" w14:paraId="649E55C0" w14:textId="77777777">
        <w:trPr>
          <w:cantSplit/>
        </w:trPr>
        <w:tc>
          <w:tcPr>
            <w:tcW w:w="648" w:type="dxa"/>
            <w:tcBorders>
              <w:top w:val="single" w:sz="4" w:space="0" w:color="auto"/>
              <w:bottom w:val="single" w:sz="4" w:space="0" w:color="auto"/>
            </w:tcBorders>
            <w:shd w:val="clear" w:color="auto" w:fill="FFFFFF"/>
          </w:tcPr>
          <w:p w14:paraId="2B278A1C"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26EA0F24"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7C53B00A"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1957947"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E5A6631"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7D0F57FD"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0AF7E38"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778A072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5424B9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B5A148D"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9D350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ABF1C9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0B96D2F" w14:textId="77777777" w:rsidR="00E921A2" w:rsidRPr="00121095" w:rsidRDefault="00E921A2">
            <w:pPr>
              <w:pStyle w:val="QryTableInput"/>
            </w:pPr>
          </w:p>
        </w:tc>
      </w:tr>
      <w:tr w:rsidR="00E921A2" w:rsidRPr="00E921A2" w14:paraId="0DC2429E" w14:textId="77777777">
        <w:trPr>
          <w:cantSplit/>
        </w:trPr>
        <w:tc>
          <w:tcPr>
            <w:tcW w:w="648" w:type="dxa"/>
            <w:tcBorders>
              <w:top w:val="single" w:sz="4" w:space="0" w:color="auto"/>
              <w:bottom w:val="single" w:sz="4" w:space="0" w:color="auto"/>
            </w:tcBorders>
            <w:shd w:val="clear" w:color="auto" w:fill="FFFFFF"/>
          </w:tcPr>
          <w:p w14:paraId="294C9100"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796381AA"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797260B3"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3F49C4D"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A1D17C1"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9252286"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00AA5F9A"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322402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404149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B98182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4E3601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1EB317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6D5A907" w14:textId="77777777" w:rsidR="00E921A2" w:rsidRPr="00121095" w:rsidRDefault="00E921A2">
            <w:pPr>
              <w:pStyle w:val="QryTableInput"/>
            </w:pPr>
          </w:p>
        </w:tc>
      </w:tr>
      <w:tr w:rsidR="00E921A2" w:rsidRPr="00E921A2" w14:paraId="0EFF4FF7" w14:textId="77777777">
        <w:trPr>
          <w:cantSplit/>
        </w:trPr>
        <w:tc>
          <w:tcPr>
            <w:tcW w:w="648" w:type="dxa"/>
            <w:tcBorders>
              <w:top w:val="single" w:sz="4" w:space="0" w:color="auto"/>
              <w:bottom w:val="double" w:sz="4" w:space="0" w:color="auto"/>
            </w:tcBorders>
            <w:shd w:val="clear" w:color="auto" w:fill="FFFFFF"/>
          </w:tcPr>
          <w:p w14:paraId="70826F67"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56F8B19C"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1DC29CCB"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4E05D988"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517722AD"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627A32BE"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04F99272"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7573D6B5"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7800DFE7"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49A8E63"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48555457"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C91686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415FB068" w14:textId="77777777" w:rsidR="00E921A2" w:rsidRPr="00121095" w:rsidRDefault="00E921A2">
            <w:pPr>
              <w:pStyle w:val="QryTableInput"/>
            </w:pPr>
          </w:p>
        </w:tc>
      </w:tr>
    </w:tbl>
    <w:p w14:paraId="73AB6376" w14:textId="77777777" w:rsidR="00E921A2" w:rsidRPr="00121095" w:rsidRDefault="00E921A2">
      <w:pPr>
        <w:keepNext/>
        <w:spacing w:before="120"/>
        <w:rPr>
          <w:b/>
        </w:rPr>
      </w:pPr>
      <w:r w:rsidRPr="00121095">
        <w:rPr>
          <w:b/>
        </w:rPr>
        <w:t>QPD 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8"/>
        <w:gridCol w:w="590"/>
        <w:gridCol w:w="5612"/>
      </w:tblGrid>
      <w:tr w:rsidR="00E921A2" w:rsidRPr="00E921A2" w14:paraId="061EAE7F" w14:textId="77777777" w:rsidTr="00E50DB9">
        <w:trPr>
          <w:tblHeader/>
        </w:trPr>
        <w:tc>
          <w:tcPr>
            <w:tcW w:w="1584" w:type="dxa"/>
            <w:tcBorders>
              <w:top w:val="double" w:sz="4" w:space="0" w:color="auto"/>
              <w:bottom w:val="single" w:sz="4" w:space="0" w:color="auto"/>
            </w:tcBorders>
            <w:shd w:val="pct10" w:color="auto" w:fill="FFFFFF"/>
          </w:tcPr>
          <w:p w14:paraId="11139091" w14:textId="77777777" w:rsidR="00E921A2" w:rsidRPr="00121095" w:rsidRDefault="00E921A2">
            <w:pPr>
              <w:pStyle w:val="QryTableInputParamHeader"/>
              <w:keepNext/>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369DD754"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605A8462"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B959FC3" w14:textId="77777777" w:rsidR="00E921A2" w:rsidRPr="00121095" w:rsidRDefault="00E921A2">
            <w:pPr>
              <w:pStyle w:val="QryTableInputParamHeader"/>
              <w:keepNext/>
              <w:rPr>
                <w:lang w:val="en-US"/>
              </w:rPr>
            </w:pPr>
            <w:r w:rsidRPr="00121095">
              <w:rPr>
                <w:lang w:val="en-US"/>
              </w:rPr>
              <w:t>Description</w:t>
            </w:r>
          </w:p>
        </w:tc>
      </w:tr>
      <w:tr w:rsidR="00E921A2" w:rsidRPr="00E921A2" w14:paraId="2E2FBEE5" w14:textId="77777777" w:rsidTr="00E50DB9">
        <w:tc>
          <w:tcPr>
            <w:tcW w:w="1584" w:type="dxa"/>
            <w:tcBorders>
              <w:top w:val="single" w:sz="4" w:space="0" w:color="auto"/>
              <w:bottom w:val="single" w:sz="4" w:space="0" w:color="auto"/>
            </w:tcBorders>
            <w:shd w:val="clear" w:color="auto" w:fill="FFFFFF"/>
          </w:tcPr>
          <w:p w14:paraId="6218E985"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70C373A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5397DF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9A1C5D7" w14:textId="77777777" w:rsidR="00E921A2" w:rsidRPr="00121095" w:rsidRDefault="00E921A2">
            <w:pPr>
              <w:pStyle w:val="QryTableInputParam"/>
              <w:rPr>
                <w:lang w:val="en-US"/>
              </w:rPr>
            </w:pPr>
            <w:r w:rsidRPr="00121095">
              <w:rPr>
                <w:lang w:val="en-US"/>
              </w:rPr>
              <w:t xml:space="preserve">SHALL be valued </w:t>
            </w:r>
            <w:r w:rsidRPr="00121095">
              <w:rPr>
                <w:b/>
                <w:lang w:val="en-US"/>
              </w:rPr>
              <w:t>Z89^Lab Results History^HL7nnnn</w:t>
            </w:r>
            <w:r w:rsidRPr="00121095">
              <w:rPr>
                <w:lang w:val="en-US"/>
              </w:rPr>
              <w:t>.</w:t>
            </w:r>
          </w:p>
        </w:tc>
      </w:tr>
      <w:tr w:rsidR="00E921A2" w:rsidRPr="00E921A2" w14:paraId="2727D6EE" w14:textId="77777777" w:rsidTr="00E50DB9">
        <w:tc>
          <w:tcPr>
            <w:tcW w:w="1584" w:type="dxa"/>
            <w:tcBorders>
              <w:top w:val="single" w:sz="4" w:space="0" w:color="auto"/>
              <w:bottom w:val="single" w:sz="4" w:space="0" w:color="auto"/>
            </w:tcBorders>
            <w:shd w:val="clear" w:color="auto" w:fill="FFFFFF"/>
          </w:tcPr>
          <w:p w14:paraId="78BB1F58"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3DAE701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80F561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F6740A5"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777E9EF8" w14:textId="77777777" w:rsidTr="00E50DB9">
        <w:tc>
          <w:tcPr>
            <w:tcW w:w="1584" w:type="dxa"/>
            <w:tcBorders>
              <w:top w:val="single" w:sz="4" w:space="0" w:color="auto"/>
              <w:bottom w:val="double" w:sz="4" w:space="0" w:color="auto"/>
            </w:tcBorders>
            <w:shd w:val="clear" w:color="auto" w:fill="FFFFFF"/>
          </w:tcPr>
          <w:p w14:paraId="3E6D2BE6" w14:textId="77777777"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14:paraId="7D39DC4F"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2FC5C706"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517102A0" w14:textId="77777777"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14:paraId="4FA5910B" w14:textId="77777777" w:rsidR="00E921A2" w:rsidRPr="00121095" w:rsidRDefault="00E921A2">
      <w:pPr>
        <w:keepNext/>
        <w:spacing w:before="120"/>
        <w:rPr>
          <w:b/>
        </w:rPr>
      </w:pPr>
      <w:r w:rsidRPr="00121095">
        <w:rPr>
          <w:b/>
        </w:rPr>
        <w:t>Input Specification: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181DB34D" w14:textId="77777777" w:rsidTr="00E50DB9">
        <w:trPr>
          <w:cantSplit/>
          <w:tblHeader/>
        </w:trPr>
        <w:tc>
          <w:tcPr>
            <w:tcW w:w="1440" w:type="dxa"/>
            <w:tcBorders>
              <w:top w:val="double" w:sz="4" w:space="0" w:color="auto"/>
              <w:bottom w:val="single" w:sz="4" w:space="0" w:color="auto"/>
            </w:tcBorders>
            <w:shd w:val="pct10" w:color="auto" w:fill="FFFFFF"/>
          </w:tcPr>
          <w:p w14:paraId="1DBA4411" w14:textId="77777777" w:rsidR="00E921A2" w:rsidRPr="00121095" w:rsidRDefault="00E921A2">
            <w:pPr>
              <w:pStyle w:val="QryTableVirtualHeader"/>
              <w:rPr>
                <w:lang w:val="en-US"/>
              </w:rPr>
            </w:pPr>
            <w:r w:rsidRPr="00121095">
              <w:rPr>
                <w:lang w:val="en-US"/>
              </w:rPr>
              <w:t>ColName (Query ID=Z89)</w:t>
            </w:r>
          </w:p>
        </w:tc>
        <w:tc>
          <w:tcPr>
            <w:tcW w:w="864" w:type="dxa"/>
            <w:tcBorders>
              <w:top w:val="double" w:sz="4" w:space="0" w:color="auto"/>
              <w:bottom w:val="single" w:sz="4" w:space="0" w:color="auto"/>
            </w:tcBorders>
            <w:shd w:val="pct10" w:color="auto" w:fill="FFFFFF"/>
          </w:tcPr>
          <w:p w14:paraId="0DD1F754" w14:textId="77777777" w:rsidR="00E921A2" w:rsidRPr="00121095" w:rsidRDefault="00E921A2">
            <w:pPr>
              <w:pStyle w:val="QryTableVirtualHeader"/>
              <w:rPr>
                <w:lang w:val="en-US"/>
              </w:rPr>
            </w:pPr>
            <w:r w:rsidRPr="00121095">
              <w:rPr>
                <w:lang w:val="en-US"/>
              </w:rPr>
              <w:t>Key/</w:t>
            </w:r>
          </w:p>
          <w:p w14:paraId="4B09F901"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8A26AA3"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9E1CFCC"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16EDA41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5BDF907"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4074B1F"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36D9CC57"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C80E48B"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7CC988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F03C8A2"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2F34D009" w14:textId="77777777" w:rsidR="00E921A2" w:rsidRPr="00121095" w:rsidRDefault="00E921A2">
            <w:pPr>
              <w:pStyle w:val="QryTableVirtualHeader"/>
              <w:rPr>
                <w:lang w:val="en-US"/>
              </w:rPr>
            </w:pPr>
            <w:r w:rsidRPr="00121095">
              <w:rPr>
                <w:lang w:val="en-US"/>
              </w:rPr>
              <w:t>Element Name</w:t>
            </w:r>
          </w:p>
        </w:tc>
      </w:tr>
      <w:tr w:rsidR="00E921A2" w:rsidRPr="00E921A2" w14:paraId="35C8968D" w14:textId="77777777" w:rsidTr="00E50DB9">
        <w:trPr>
          <w:cantSplit/>
        </w:trPr>
        <w:tc>
          <w:tcPr>
            <w:tcW w:w="1440" w:type="dxa"/>
            <w:tcBorders>
              <w:top w:val="single" w:sz="4" w:space="0" w:color="auto"/>
              <w:bottom w:val="single" w:sz="4" w:space="0" w:color="auto"/>
            </w:tcBorders>
            <w:shd w:val="clear" w:color="auto" w:fill="FFFFFF"/>
          </w:tcPr>
          <w:p w14:paraId="46745622"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781922ED"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75DD05C"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650F59C6"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18F3E09E"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5EFCBF26"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213E0606"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6379D943"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5490CB50"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1D48C16"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20F018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4BA9A91" w14:textId="77777777" w:rsidR="00E921A2" w:rsidRPr="00121095" w:rsidRDefault="00E921A2">
            <w:pPr>
              <w:pStyle w:val="QryTableVirtual"/>
              <w:rPr>
                <w:lang w:val="en-US"/>
              </w:rPr>
            </w:pPr>
            <w:r w:rsidRPr="00121095">
              <w:rPr>
                <w:lang w:val="en-US"/>
              </w:rPr>
              <w:t>PID-3: Patient  Identifier List</w:t>
            </w:r>
          </w:p>
        </w:tc>
      </w:tr>
      <w:tr w:rsidR="00E921A2" w:rsidRPr="00E921A2" w14:paraId="4D3B1994" w14:textId="77777777" w:rsidTr="00E50DB9">
        <w:trPr>
          <w:cantSplit/>
        </w:trPr>
        <w:tc>
          <w:tcPr>
            <w:tcW w:w="1440" w:type="dxa"/>
            <w:tcBorders>
              <w:top w:val="single" w:sz="4" w:space="0" w:color="auto"/>
              <w:bottom w:val="single" w:sz="4" w:space="0" w:color="auto"/>
            </w:tcBorders>
            <w:shd w:val="clear" w:color="auto" w:fill="FFFFFF"/>
          </w:tcPr>
          <w:p w14:paraId="6B446C06" w14:textId="77777777" w:rsidR="00E921A2" w:rsidRPr="00121095" w:rsidRDefault="00E921A2">
            <w:pPr>
              <w:pStyle w:val="QryTableVirtual"/>
              <w:rPr>
                <w:lang w:val="en-US"/>
              </w:rPr>
            </w:pPr>
            <w:r w:rsidRPr="00121095">
              <w:rPr>
                <w:lang w:val="en-US"/>
              </w:rPr>
              <w:t>ResultReportTime.LL</w:t>
            </w:r>
          </w:p>
        </w:tc>
        <w:tc>
          <w:tcPr>
            <w:tcW w:w="864" w:type="dxa"/>
            <w:tcBorders>
              <w:top w:val="single" w:sz="4" w:space="0" w:color="auto"/>
              <w:bottom w:val="single" w:sz="4" w:space="0" w:color="auto"/>
            </w:tcBorders>
            <w:shd w:val="clear" w:color="auto" w:fill="FFFFFF"/>
          </w:tcPr>
          <w:p w14:paraId="3AF102F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B0C717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76995A2"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689E328E"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8064F19"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45153FE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B42831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1AC36A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6B9F6C4"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073CA35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C52BD76" w14:textId="77777777" w:rsidR="00E921A2" w:rsidRPr="00121095" w:rsidRDefault="00E921A2">
            <w:pPr>
              <w:pStyle w:val="QryTableVirtual"/>
              <w:rPr>
                <w:lang w:val="en-US"/>
              </w:rPr>
            </w:pPr>
            <w:r w:rsidRPr="00121095">
              <w:rPr>
                <w:lang w:val="en-US"/>
              </w:rPr>
              <w:t>OBR-22:  Results rpt/status chng – date/time – lower limit</w:t>
            </w:r>
          </w:p>
        </w:tc>
      </w:tr>
      <w:tr w:rsidR="00E921A2" w:rsidRPr="00E921A2" w14:paraId="7334A4D8" w14:textId="77777777" w:rsidTr="00E50DB9">
        <w:trPr>
          <w:cantSplit/>
        </w:trPr>
        <w:tc>
          <w:tcPr>
            <w:tcW w:w="1440" w:type="dxa"/>
            <w:tcBorders>
              <w:top w:val="single" w:sz="4" w:space="0" w:color="auto"/>
              <w:bottom w:val="single" w:sz="4" w:space="0" w:color="auto"/>
            </w:tcBorders>
            <w:shd w:val="clear" w:color="auto" w:fill="FFFFFF"/>
          </w:tcPr>
          <w:p w14:paraId="6F512811" w14:textId="77777777" w:rsidR="00E921A2" w:rsidRPr="00121095" w:rsidRDefault="00E921A2">
            <w:pPr>
              <w:pStyle w:val="QryTableVirtual"/>
              <w:rPr>
                <w:lang w:val="en-US"/>
              </w:rPr>
            </w:pPr>
            <w:r w:rsidRPr="00121095">
              <w:rPr>
                <w:lang w:val="en-US"/>
              </w:rPr>
              <w:t>ResultReportTime.UL</w:t>
            </w:r>
          </w:p>
        </w:tc>
        <w:tc>
          <w:tcPr>
            <w:tcW w:w="864" w:type="dxa"/>
            <w:tcBorders>
              <w:top w:val="single" w:sz="4" w:space="0" w:color="auto"/>
              <w:bottom w:val="single" w:sz="4" w:space="0" w:color="auto"/>
            </w:tcBorders>
            <w:shd w:val="clear" w:color="auto" w:fill="FFFFFF"/>
          </w:tcPr>
          <w:p w14:paraId="177B0432"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55CBAE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17BB186"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71562796"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1399164"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688B726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AFF74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1ADA12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D0B3606"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52243F2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3976CC5" w14:textId="77777777" w:rsidR="00E921A2" w:rsidRPr="00121095" w:rsidRDefault="00E921A2">
            <w:pPr>
              <w:pStyle w:val="QryTableVirtual"/>
              <w:rPr>
                <w:lang w:val="en-US"/>
              </w:rPr>
            </w:pPr>
            <w:r w:rsidRPr="00121095">
              <w:rPr>
                <w:lang w:val="en-US"/>
              </w:rPr>
              <w:t>OBR-22:  Results rpt/status chng – date/time – upper limit</w:t>
            </w:r>
          </w:p>
        </w:tc>
      </w:tr>
      <w:tr w:rsidR="00E921A2" w:rsidRPr="00E921A2" w14:paraId="39F22D81" w14:textId="77777777" w:rsidTr="00E50DB9">
        <w:trPr>
          <w:cantSplit/>
        </w:trPr>
        <w:tc>
          <w:tcPr>
            <w:tcW w:w="1440" w:type="dxa"/>
            <w:tcBorders>
              <w:top w:val="single" w:sz="4" w:space="0" w:color="auto"/>
              <w:bottom w:val="single" w:sz="4" w:space="0" w:color="auto"/>
            </w:tcBorders>
            <w:shd w:val="clear" w:color="auto" w:fill="FFFFFF"/>
          </w:tcPr>
          <w:p w14:paraId="45A4E628" w14:textId="77777777" w:rsidR="00E921A2" w:rsidRPr="00121095" w:rsidRDefault="00E921A2">
            <w:pPr>
              <w:pStyle w:val="QryTableVirtual"/>
              <w:rPr>
                <w:lang w:val="en-US"/>
              </w:rPr>
            </w:pPr>
            <w:r w:rsidRPr="00121095">
              <w:rPr>
                <w:lang w:val="en-US"/>
              </w:rPr>
              <w:t>LabDept</w:t>
            </w:r>
          </w:p>
        </w:tc>
        <w:tc>
          <w:tcPr>
            <w:tcW w:w="864" w:type="dxa"/>
            <w:tcBorders>
              <w:top w:val="single" w:sz="4" w:space="0" w:color="auto"/>
              <w:bottom w:val="single" w:sz="4" w:space="0" w:color="auto"/>
            </w:tcBorders>
            <w:shd w:val="clear" w:color="auto" w:fill="FFFFFF"/>
          </w:tcPr>
          <w:p w14:paraId="621E77C0"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5E4FE2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CF80718"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single" w:sz="4" w:space="0" w:color="auto"/>
            </w:tcBorders>
            <w:shd w:val="clear" w:color="auto" w:fill="FFFFFF"/>
          </w:tcPr>
          <w:p w14:paraId="5235227F"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5B7948DD"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6ED213F"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single" w:sz="4" w:space="0" w:color="auto"/>
            </w:tcBorders>
            <w:shd w:val="clear" w:color="auto" w:fill="FFFFFF"/>
          </w:tcPr>
          <w:p w14:paraId="62215B5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4BA9A5C" w14:textId="77777777" w:rsidR="00E921A2" w:rsidRPr="00121095" w:rsidRDefault="00E921A2">
            <w:pPr>
              <w:pStyle w:val="QryTableVirtual"/>
              <w:rPr>
                <w:lang w:val="en-US"/>
              </w:rPr>
            </w:pPr>
            <w:r w:rsidRPr="00121095">
              <w:rPr>
                <w:lang w:val="en-US"/>
              </w:rPr>
              <w:t>0074</w:t>
            </w:r>
          </w:p>
        </w:tc>
        <w:tc>
          <w:tcPr>
            <w:tcW w:w="936" w:type="dxa"/>
            <w:tcBorders>
              <w:top w:val="single" w:sz="4" w:space="0" w:color="auto"/>
              <w:bottom w:val="single" w:sz="4" w:space="0" w:color="auto"/>
            </w:tcBorders>
            <w:shd w:val="clear" w:color="auto" w:fill="FFFFFF"/>
          </w:tcPr>
          <w:p w14:paraId="75C08F44" w14:textId="77777777" w:rsidR="00E921A2" w:rsidRPr="00121095" w:rsidRDefault="00E921A2">
            <w:pPr>
              <w:pStyle w:val="QryTableVirtual"/>
              <w:rPr>
                <w:lang w:val="en-US"/>
              </w:rPr>
            </w:pPr>
            <w:r w:rsidRPr="00121095">
              <w:rPr>
                <w:lang w:val="en-US"/>
              </w:rPr>
              <w:t>OBR.24</w:t>
            </w:r>
          </w:p>
        </w:tc>
        <w:tc>
          <w:tcPr>
            <w:tcW w:w="1008" w:type="dxa"/>
            <w:tcBorders>
              <w:top w:val="single" w:sz="4" w:space="0" w:color="auto"/>
              <w:bottom w:val="single" w:sz="4" w:space="0" w:color="auto"/>
            </w:tcBorders>
            <w:shd w:val="clear" w:color="auto" w:fill="FFFFFF"/>
          </w:tcPr>
          <w:p w14:paraId="7745075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E381E61" w14:textId="77777777" w:rsidR="00E921A2" w:rsidRPr="00121095" w:rsidRDefault="00E921A2">
            <w:pPr>
              <w:pStyle w:val="QryTableVirtual"/>
              <w:rPr>
                <w:lang w:val="en-US"/>
              </w:rPr>
            </w:pPr>
            <w:r w:rsidRPr="00121095">
              <w:rPr>
                <w:lang w:val="en-US"/>
              </w:rPr>
              <w:t>OBR-24:  Diagnostic Serv Sect ID</w:t>
            </w:r>
          </w:p>
        </w:tc>
      </w:tr>
      <w:tr w:rsidR="00E921A2" w:rsidRPr="00E921A2" w14:paraId="54B04AFF" w14:textId="77777777" w:rsidTr="00E50DB9">
        <w:trPr>
          <w:cantSplit/>
        </w:trPr>
        <w:tc>
          <w:tcPr>
            <w:tcW w:w="1440" w:type="dxa"/>
            <w:tcBorders>
              <w:top w:val="single" w:sz="4" w:space="0" w:color="auto"/>
              <w:bottom w:val="double" w:sz="4" w:space="0" w:color="auto"/>
            </w:tcBorders>
            <w:shd w:val="clear" w:color="auto" w:fill="FFFFFF"/>
          </w:tcPr>
          <w:p w14:paraId="1AC88588" w14:textId="77777777" w:rsidR="00E921A2" w:rsidRPr="00121095" w:rsidRDefault="00E921A2">
            <w:pPr>
              <w:pStyle w:val="QryTableVirtual"/>
              <w:rPr>
                <w:lang w:val="en-US"/>
              </w:rPr>
            </w:pPr>
            <w:r w:rsidRPr="00121095">
              <w:rPr>
                <w:lang w:val="en-US"/>
              </w:rPr>
              <w:t>LOINCCode</w:t>
            </w:r>
          </w:p>
        </w:tc>
        <w:tc>
          <w:tcPr>
            <w:tcW w:w="864" w:type="dxa"/>
            <w:tcBorders>
              <w:top w:val="single" w:sz="4" w:space="0" w:color="auto"/>
              <w:bottom w:val="double" w:sz="4" w:space="0" w:color="auto"/>
            </w:tcBorders>
            <w:shd w:val="clear" w:color="auto" w:fill="FFFFFF"/>
          </w:tcPr>
          <w:p w14:paraId="19B779D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EC8FE6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FD36C3C"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1CEC1EF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296C3283"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36DA8416"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double" w:sz="4" w:space="0" w:color="auto"/>
            </w:tcBorders>
            <w:shd w:val="clear" w:color="auto" w:fill="FFFFFF"/>
          </w:tcPr>
          <w:p w14:paraId="780A182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64E94E6"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FB2FC84" w14:textId="77777777" w:rsidR="00E921A2" w:rsidRPr="00121095" w:rsidRDefault="00E921A2">
            <w:pPr>
              <w:pStyle w:val="QryTableVirtual"/>
              <w:rPr>
                <w:lang w:val="en-US"/>
              </w:rPr>
            </w:pPr>
            <w:r w:rsidRPr="00121095">
              <w:rPr>
                <w:lang w:val="en-US"/>
              </w:rPr>
              <w:t>OBX.3.4</w:t>
            </w:r>
          </w:p>
        </w:tc>
        <w:tc>
          <w:tcPr>
            <w:tcW w:w="1008" w:type="dxa"/>
            <w:tcBorders>
              <w:top w:val="single" w:sz="4" w:space="0" w:color="auto"/>
              <w:bottom w:val="double" w:sz="4" w:space="0" w:color="auto"/>
            </w:tcBorders>
            <w:shd w:val="clear" w:color="auto" w:fill="FFFFFF"/>
          </w:tcPr>
          <w:p w14:paraId="108E404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C4596A0" w14:textId="77777777" w:rsidR="00E921A2" w:rsidRPr="00121095" w:rsidRDefault="00E921A2">
            <w:pPr>
              <w:pStyle w:val="QryTableVirtual"/>
              <w:rPr>
                <w:lang w:val="en-US"/>
              </w:rPr>
            </w:pPr>
            <w:r w:rsidRPr="00121095">
              <w:rPr>
                <w:lang w:val="en-US"/>
              </w:rPr>
              <w:t>OBX-3-4:  Observation identifier – alternate identifier</w:t>
            </w:r>
          </w:p>
        </w:tc>
      </w:tr>
    </w:tbl>
    <w:p w14:paraId="0A39EE6F" w14:textId="77777777" w:rsidR="00E921A2" w:rsidRPr="00121095" w:rsidRDefault="00E921A2">
      <w:pPr>
        <w:keepNext/>
        <w:spacing w:before="120"/>
        <w:rPr>
          <w:b/>
        </w:rPr>
      </w:pPr>
      <w:r w:rsidRPr="00121095">
        <w:rPr>
          <w:b/>
        </w:rPr>
        <w:t>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582"/>
        <w:gridCol w:w="1008"/>
        <w:gridCol w:w="590"/>
        <w:gridCol w:w="5748"/>
      </w:tblGrid>
      <w:tr w:rsidR="00E921A2" w:rsidRPr="00E921A2" w14:paraId="54B354E4" w14:textId="77777777" w:rsidTr="00E50DB9">
        <w:trPr>
          <w:tblHeader/>
        </w:trPr>
        <w:tc>
          <w:tcPr>
            <w:tcW w:w="1584" w:type="dxa"/>
            <w:tcBorders>
              <w:top w:val="double" w:sz="4" w:space="0" w:color="auto"/>
              <w:bottom w:val="single" w:sz="4" w:space="0" w:color="auto"/>
            </w:tcBorders>
            <w:shd w:val="pct10" w:color="auto" w:fill="FFFFFF"/>
          </w:tcPr>
          <w:p w14:paraId="6B7CCAF9" w14:textId="77777777" w:rsidR="00E921A2" w:rsidRPr="00121095" w:rsidRDefault="00E921A2">
            <w:pPr>
              <w:pStyle w:val="QryTableInputParamHeader"/>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2D83AA92"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2F335D1C"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6087CC3E" w14:textId="77777777" w:rsidR="00E921A2" w:rsidRPr="00121095" w:rsidRDefault="00E921A2">
            <w:pPr>
              <w:pStyle w:val="QryTableInputParamHeader"/>
              <w:rPr>
                <w:lang w:val="en-US"/>
              </w:rPr>
            </w:pPr>
            <w:r w:rsidRPr="00121095">
              <w:rPr>
                <w:lang w:val="en-US"/>
              </w:rPr>
              <w:t>Description</w:t>
            </w:r>
          </w:p>
        </w:tc>
      </w:tr>
      <w:tr w:rsidR="00E921A2" w:rsidRPr="00E921A2" w14:paraId="3282DD82" w14:textId="77777777" w:rsidTr="00E50DB9">
        <w:tc>
          <w:tcPr>
            <w:tcW w:w="1584" w:type="dxa"/>
            <w:tcBorders>
              <w:top w:val="single" w:sz="4" w:space="0" w:color="auto"/>
              <w:bottom w:val="single" w:sz="4" w:space="0" w:color="auto"/>
            </w:tcBorders>
            <w:shd w:val="clear" w:color="auto" w:fill="FFFFFF"/>
          </w:tcPr>
          <w:p w14:paraId="7ECC9E05"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0AD714F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84AFD0C"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FDAA899"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w:t>
            </w:r>
          </w:p>
        </w:tc>
      </w:tr>
      <w:tr w:rsidR="00E921A2" w:rsidRPr="00E921A2" w14:paraId="49EE25A4" w14:textId="77777777" w:rsidTr="00E50DB9">
        <w:tc>
          <w:tcPr>
            <w:tcW w:w="1584" w:type="dxa"/>
            <w:tcBorders>
              <w:top w:val="single" w:sz="4" w:space="0" w:color="auto"/>
              <w:bottom w:val="single" w:sz="4" w:space="0" w:color="auto"/>
            </w:tcBorders>
            <w:shd w:val="clear" w:color="auto" w:fill="FFFFFF"/>
          </w:tcPr>
          <w:p w14:paraId="61789BAB"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AF8C7F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51CF8B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37E9385"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03F6ABDE" w14:textId="77777777" w:rsidTr="00E50DB9">
        <w:tc>
          <w:tcPr>
            <w:tcW w:w="1584" w:type="dxa"/>
            <w:tcBorders>
              <w:top w:val="single" w:sz="4" w:space="0" w:color="auto"/>
              <w:bottom w:val="single" w:sz="4" w:space="0" w:color="auto"/>
            </w:tcBorders>
            <w:shd w:val="clear" w:color="auto" w:fill="FFFFFF"/>
          </w:tcPr>
          <w:p w14:paraId="5026D3A0"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7C91932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7C79DA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FF70E91"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2ED97586" w14:textId="77777777" w:rsidTr="00E50DB9">
        <w:tc>
          <w:tcPr>
            <w:tcW w:w="1584" w:type="dxa"/>
            <w:tcBorders>
              <w:top w:val="single" w:sz="4" w:space="0" w:color="auto"/>
              <w:bottom w:val="single" w:sz="4" w:space="0" w:color="auto"/>
            </w:tcBorders>
            <w:shd w:val="clear" w:color="auto" w:fill="FFFFFF"/>
          </w:tcPr>
          <w:p w14:paraId="292C194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BD3548D"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155F53D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51FC51C"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7CA9A8F4" w14:textId="77777777" w:rsidTr="00E50DB9">
        <w:tc>
          <w:tcPr>
            <w:tcW w:w="1584" w:type="dxa"/>
            <w:tcBorders>
              <w:top w:val="single" w:sz="4" w:space="0" w:color="auto"/>
              <w:bottom w:val="single" w:sz="4" w:space="0" w:color="auto"/>
            </w:tcBorders>
            <w:shd w:val="clear" w:color="auto" w:fill="FFFFFF"/>
          </w:tcPr>
          <w:p w14:paraId="677E71EA"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E50ED9"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067789C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2EE57C3"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E636030" w14:textId="77777777" w:rsidTr="00E50DB9">
        <w:trPr>
          <w:cantSplit/>
        </w:trPr>
        <w:tc>
          <w:tcPr>
            <w:tcW w:w="1584" w:type="dxa"/>
            <w:tcBorders>
              <w:top w:val="single" w:sz="4" w:space="0" w:color="auto"/>
              <w:bottom w:val="single" w:sz="4" w:space="0" w:color="auto"/>
            </w:tcBorders>
            <w:shd w:val="clear" w:color="auto" w:fill="FFFFFF"/>
          </w:tcPr>
          <w:p w14:paraId="13C3A60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3C55174"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53D2B31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52D8565"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02248F90" w14:textId="77777777" w:rsidTr="00E50DB9">
        <w:tc>
          <w:tcPr>
            <w:tcW w:w="1584" w:type="dxa"/>
            <w:tcBorders>
              <w:top w:val="single" w:sz="4" w:space="0" w:color="auto"/>
              <w:bottom w:val="single" w:sz="4" w:space="0" w:color="auto"/>
            </w:tcBorders>
            <w:shd w:val="clear" w:color="auto" w:fill="FFFFFF"/>
          </w:tcPr>
          <w:p w14:paraId="556DEBE0" w14:textId="77777777" w:rsidR="00E921A2" w:rsidRPr="00121095" w:rsidRDefault="00E921A2">
            <w:pPr>
              <w:pStyle w:val="QryTableInputParam"/>
              <w:rPr>
                <w:lang w:val="en-US"/>
              </w:rPr>
            </w:pPr>
            <w:r w:rsidRPr="00121095">
              <w:rPr>
                <w:b/>
                <w:lang w:val="en-US"/>
              </w:rPr>
              <w:t>Result Report Time.LL</w:t>
            </w:r>
          </w:p>
        </w:tc>
        <w:tc>
          <w:tcPr>
            <w:tcW w:w="1008" w:type="dxa"/>
            <w:tcBorders>
              <w:top w:val="single" w:sz="4" w:space="0" w:color="auto"/>
              <w:bottom w:val="single" w:sz="4" w:space="0" w:color="auto"/>
            </w:tcBorders>
            <w:shd w:val="clear" w:color="auto" w:fill="FFFFFF"/>
          </w:tcPr>
          <w:p w14:paraId="74FED36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F0201B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3B09CDAF" w14:textId="77777777" w:rsidR="00E921A2" w:rsidRPr="00121095" w:rsidRDefault="00E921A2">
            <w:pPr>
              <w:pStyle w:val="QryTableInputParam"/>
              <w:rPr>
                <w:lang w:val="en-US"/>
              </w:rPr>
            </w:pPr>
            <w:r w:rsidRPr="00121095">
              <w:rPr>
                <w:lang w:val="en-US"/>
              </w:rPr>
              <w:t>The earliest date and time for which results are to be returned.  If this field is not valued, the earliest results that conform to the other query parameters will be returned.</w:t>
            </w:r>
          </w:p>
        </w:tc>
      </w:tr>
      <w:tr w:rsidR="00E921A2" w:rsidRPr="00E921A2" w14:paraId="2996A184" w14:textId="77777777" w:rsidTr="00E50DB9">
        <w:tc>
          <w:tcPr>
            <w:tcW w:w="1584" w:type="dxa"/>
            <w:tcBorders>
              <w:top w:val="single" w:sz="4" w:space="0" w:color="auto"/>
              <w:bottom w:val="single" w:sz="4" w:space="0" w:color="auto"/>
            </w:tcBorders>
            <w:shd w:val="clear" w:color="auto" w:fill="FFFFFF"/>
          </w:tcPr>
          <w:p w14:paraId="4FA44ABF" w14:textId="77777777" w:rsidR="00E921A2" w:rsidRPr="00121095" w:rsidRDefault="00E921A2">
            <w:pPr>
              <w:pStyle w:val="QryTableInputParam"/>
              <w:rPr>
                <w:b/>
                <w:lang w:val="en-US"/>
              </w:rPr>
            </w:pPr>
            <w:r w:rsidRPr="00121095">
              <w:rPr>
                <w:b/>
                <w:lang w:val="en-US"/>
              </w:rPr>
              <w:t>Result Report Time.UL</w:t>
            </w:r>
          </w:p>
        </w:tc>
        <w:tc>
          <w:tcPr>
            <w:tcW w:w="1008" w:type="dxa"/>
            <w:tcBorders>
              <w:top w:val="single" w:sz="4" w:space="0" w:color="auto"/>
              <w:bottom w:val="single" w:sz="4" w:space="0" w:color="auto"/>
            </w:tcBorders>
            <w:shd w:val="clear" w:color="auto" w:fill="FFFFFF"/>
          </w:tcPr>
          <w:p w14:paraId="6CD46D8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C7A093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60BF651B" w14:textId="77777777" w:rsidR="00E921A2" w:rsidRPr="00121095" w:rsidRDefault="00E921A2">
            <w:pPr>
              <w:pStyle w:val="QryTableInputParam"/>
              <w:rPr>
                <w:lang w:val="en-US"/>
              </w:rPr>
            </w:pPr>
            <w:r w:rsidRPr="00121095">
              <w:rPr>
                <w:lang w:val="en-US"/>
              </w:rPr>
              <w:t>The latest date and time for which results are to be returned.  If this field is not valued, the latest results that conform to the other query parameters will be returned.</w:t>
            </w:r>
          </w:p>
        </w:tc>
      </w:tr>
      <w:tr w:rsidR="00E921A2" w:rsidRPr="00E921A2" w14:paraId="01273A1F" w14:textId="77777777" w:rsidTr="00E50DB9">
        <w:tc>
          <w:tcPr>
            <w:tcW w:w="1584" w:type="dxa"/>
            <w:tcBorders>
              <w:top w:val="single" w:sz="4" w:space="0" w:color="auto"/>
              <w:bottom w:val="single" w:sz="4" w:space="0" w:color="auto"/>
            </w:tcBorders>
            <w:shd w:val="clear" w:color="auto" w:fill="FFFFFF"/>
          </w:tcPr>
          <w:p w14:paraId="12BEFD3A" w14:textId="77777777" w:rsidR="00E921A2" w:rsidRPr="00121095" w:rsidRDefault="00E921A2">
            <w:pPr>
              <w:pStyle w:val="QryTableInputParam"/>
              <w:rPr>
                <w:b/>
                <w:lang w:val="en-US"/>
              </w:rPr>
            </w:pPr>
            <w:r w:rsidRPr="00121095">
              <w:rPr>
                <w:b/>
                <w:lang w:val="en-US"/>
              </w:rPr>
              <w:t>LabDept</w:t>
            </w:r>
          </w:p>
        </w:tc>
        <w:tc>
          <w:tcPr>
            <w:tcW w:w="1008" w:type="dxa"/>
            <w:tcBorders>
              <w:top w:val="single" w:sz="4" w:space="0" w:color="auto"/>
              <w:bottom w:val="single" w:sz="4" w:space="0" w:color="auto"/>
            </w:tcBorders>
            <w:shd w:val="clear" w:color="auto" w:fill="FFFFFF"/>
          </w:tcPr>
          <w:p w14:paraId="44055D5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CDB4A3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3BC12BA" w14:textId="77777777" w:rsidR="00E921A2" w:rsidRPr="00121095" w:rsidRDefault="00E921A2">
            <w:pPr>
              <w:pStyle w:val="QryTableInputParam"/>
              <w:rPr>
                <w:lang w:val="en-US"/>
              </w:rPr>
            </w:pPr>
            <w:r w:rsidRPr="00121095">
              <w:rPr>
                <w:lang w:val="en-US"/>
              </w:rPr>
              <w:t xml:space="preserve">The section(s) or department(s) of the laboratory reporting the results.  As many </w:t>
            </w:r>
            <w:r w:rsidRPr="00121095">
              <w:rPr>
                <w:b/>
                <w:lang w:val="en-US"/>
              </w:rPr>
              <w:t>LabDept</w:t>
            </w:r>
            <w:r w:rsidRPr="00121095">
              <w:rPr>
                <w:lang w:val="en-US"/>
              </w:rPr>
              <w:t xml:space="preserve"> values may be specified as desired.  If this field is not valued, results that conform to the other query parameters from all sections or departments will be returned.</w:t>
            </w:r>
          </w:p>
        </w:tc>
      </w:tr>
      <w:tr w:rsidR="00E921A2" w:rsidRPr="00E921A2" w14:paraId="15215A16" w14:textId="77777777" w:rsidTr="00E50DB9">
        <w:tc>
          <w:tcPr>
            <w:tcW w:w="1584" w:type="dxa"/>
            <w:tcBorders>
              <w:top w:val="single" w:sz="4" w:space="0" w:color="auto"/>
              <w:bottom w:val="double" w:sz="4" w:space="0" w:color="auto"/>
            </w:tcBorders>
            <w:shd w:val="clear" w:color="auto" w:fill="FFFFFF"/>
          </w:tcPr>
          <w:p w14:paraId="58ED74DA" w14:textId="77777777" w:rsidR="00E921A2" w:rsidRPr="00121095" w:rsidRDefault="00E921A2">
            <w:pPr>
              <w:pStyle w:val="QryTableInputParam"/>
              <w:rPr>
                <w:b/>
                <w:lang w:val="en-US"/>
              </w:rPr>
            </w:pPr>
            <w:r w:rsidRPr="00121095">
              <w:rPr>
                <w:b/>
                <w:lang w:val="en-US"/>
              </w:rPr>
              <w:t>LOINCCode</w:t>
            </w:r>
          </w:p>
        </w:tc>
        <w:tc>
          <w:tcPr>
            <w:tcW w:w="1008" w:type="dxa"/>
            <w:tcBorders>
              <w:top w:val="single" w:sz="4" w:space="0" w:color="auto"/>
              <w:bottom w:val="double" w:sz="4" w:space="0" w:color="auto"/>
            </w:tcBorders>
            <w:shd w:val="clear" w:color="auto" w:fill="FFFFFF"/>
          </w:tcPr>
          <w:p w14:paraId="28A8B4E0"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6B2FC6F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22F110E1" w14:textId="77777777" w:rsidR="00E921A2" w:rsidRPr="00121095" w:rsidRDefault="00E921A2">
            <w:pPr>
              <w:pStyle w:val="QryTableInputParam"/>
              <w:rPr>
                <w:lang w:val="en-US"/>
              </w:rPr>
            </w:pPr>
            <w:r w:rsidRPr="00121095">
              <w:rPr>
                <w:lang w:val="en-US"/>
              </w:rPr>
              <w:t xml:space="preserve">The LOINC identifier for the results to be reported.  As many </w:t>
            </w:r>
            <w:r w:rsidRPr="00121095">
              <w:rPr>
                <w:b/>
                <w:lang w:val="en-US"/>
              </w:rPr>
              <w:t xml:space="preserve">LOINCCode </w:t>
            </w:r>
            <w:r w:rsidRPr="00121095">
              <w:rPr>
                <w:lang w:val="en-US"/>
              </w:rPr>
              <w:t>values may be specified as desired. If this field is not valued, results that conform to the other query parameters for all LOINC codes will be returned.</w:t>
            </w:r>
          </w:p>
        </w:tc>
      </w:tr>
    </w:tbl>
    <w:p w14:paraId="3B89C95F" w14:textId="77777777" w:rsidR="00E921A2" w:rsidRPr="00121095" w:rsidRDefault="00E921A2">
      <w:pPr>
        <w:keepNext/>
        <w:keepLines/>
        <w:spacing w:before="120"/>
      </w:pPr>
      <w:r w:rsidRPr="00121095">
        <w:rPr>
          <w:b/>
        </w:rPr>
        <w:t>RCP Response Control Parameter Field Description and Commentary</w:t>
      </w:r>
    </w:p>
    <w:tbl>
      <w:tblPr>
        <w:tblW w:w="775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0"/>
        <w:gridCol w:w="861"/>
        <w:gridCol w:w="536"/>
        <w:gridCol w:w="590"/>
        <w:gridCol w:w="2880"/>
      </w:tblGrid>
      <w:tr w:rsidR="00E921A2" w:rsidRPr="00E921A2" w14:paraId="36883EB8" w14:textId="77777777" w:rsidTr="00E50DB9">
        <w:trPr>
          <w:tblHeader/>
        </w:trPr>
        <w:tc>
          <w:tcPr>
            <w:tcW w:w="800" w:type="dxa"/>
            <w:tcBorders>
              <w:top w:val="double" w:sz="4" w:space="0" w:color="auto"/>
              <w:bottom w:val="single" w:sz="4" w:space="0" w:color="auto"/>
            </w:tcBorders>
            <w:shd w:val="clear" w:color="auto" w:fill="FFFFFF"/>
          </w:tcPr>
          <w:p w14:paraId="2FFF1103" w14:textId="77777777" w:rsidR="00E921A2" w:rsidRPr="00121095" w:rsidRDefault="00E921A2">
            <w:pPr>
              <w:pStyle w:val="QryTableRCPHeader"/>
              <w:keepNext/>
              <w:keepLines/>
              <w:rPr>
                <w:lang w:val="en-US"/>
              </w:rPr>
            </w:pPr>
            <w:r w:rsidRPr="00121095">
              <w:rPr>
                <w:lang w:val="en-US"/>
              </w:rPr>
              <w:t>Field Seq (Query ID=Z89)</w:t>
            </w:r>
          </w:p>
        </w:tc>
        <w:tc>
          <w:tcPr>
            <w:tcW w:w="2090" w:type="dxa"/>
            <w:tcBorders>
              <w:top w:val="double" w:sz="4" w:space="0" w:color="auto"/>
              <w:bottom w:val="single" w:sz="4" w:space="0" w:color="auto"/>
            </w:tcBorders>
            <w:shd w:val="clear" w:color="auto" w:fill="FFFFFF"/>
          </w:tcPr>
          <w:p w14:paraId="673C6F36" w14:textId="77777777" w:rsidR="00E921A2" w:rsidRPr="00121095" w:rsidRDefault="00E921A2">
            <w:pPr>
              <w:pStyle w:val="QryTableRCPHeader"/>
              <w:keepNext/>
              <w:keepLines/>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148363A1"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F91D861"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926C040"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0EAA4E3D" w14:textId="77777777" w:rsidR="00E921A2" w:rsidRPr="00121095" w:rsidRDefault="00E921A2">
            <w:pPr>
              <w:pStyle w:val="QryTableRCPHeader"/>
              <w:keepNext/>
              <w:keepLines/>
              <w:rPr>
                <w:lang w:val="en-US"/>
              </w:rPr>
            </w:pPr>
            <w:r w:rsidRPr="00121095">
              <w:rPr>
                <w:lang w:val="en-US"/>
              </w:rPr>
              <w:t>Description</w:t>
            </w:r>
          </w:p>
        </w:tc>
      </w:tr>
      <w:tr w:rsidR="00E921A2" w:rsidRPr="00E921A2" w14:paraId="0DEDA523" w14:textId="77777777" w:rsidTr="00E50DB9">
        <w:tc>
          <w:tcPr>
            <w:tcW w:w="800" w:type="dxa"/>
            <w:tcBorders>
              <w:top w:val="single" w:sz="4" w:space="0" w:color="auto"/>
              <w:bottom w:val="single" w:sz="4" w:space="0" w:color="auto"/>
            </w:tcBorders>
            <w:shd w:val="clear" w:color="auto" w:fill="FFFFFF"/>
          </w:tcPr>
          <w:p w14:paraId="23DAFA67" w14:textId="77777777" w:rsidR="00E921A2" w:rsidRPr="00121095" w:rsidRDefault="00E921A2">
            <w:pPr>
              <w:pStyle w:val="QryTableRCP"/>
              <w:keepNext/>
              <w:keepLines/>
              <w:rPr>
                <w:lang w:val="en-US"/>
              </w:rPr>
            </w:pPr>
            <w:r w:rsidRPr="00121095">
              <w:rPr>
                <w:lang w:val="en-US"/>
              </w:rPr>
              <w:t>1</w:t>
            </w:r>
          </w:p>
        </w:tc>
        <w:tc>
          <w:tcPr>
            <w:tcW w:w="2090" w:type="dxa"/>
            <w:tcBorders>
              <w:top w:val="single" w:sz="4" w:space="0" w:color="auto"/>
              <w:bottom w:val="single" w:sz="4" w:space="0" w:color="auto"/>
            </w:tcBorders>
            <w:shd w:val="clear" w:color="auto" w:fill="FFFFFF"/>
          </w:tcPr>
          <w:p w14:paraId="22C507ED" w14:textId="77777777" w:rsidR="00E921A2" w:rsidRPr="00121095" w:rsidRDefault="00E921A2">
            <w:pPr>
              <w:pStyle w:val="QryTableRCP"/>
              <w:keepNext/>
              <w:keepLines/>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7BCDE603"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24FDF5E8" w14:textId="77777777" w:rsidR="00E921A2" w:rsidRPr="00121095" w:rsidRDefault="00E921A2">
            <w:pPr>
              <w:pStyle w:val="QryTableRCP"/>
              <w:keepNext/>
              <w:keepLines/>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DCF7FA7"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5C60F040"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6993CE82" w14:textId="77777777" w:rsidTr="00E50DB9">
        <w:tc>
          <w:tcPr>
            <w:tcW w:w="800" w:type="dxa"/>
            <w:tcBorders>
              <w:top w:val="single" w:sz="4" w:space="0" w:color="auto"/>
              <w:bottom w:val="single" w:sz="4" w:space="0" w:color="auto"/>
            </w:tcBorders>
            <w:shd w:val="clear" w:color="auto" w:fill="FFFFFF"/>
          </w:tcPr>
          <w:p w14:paraId="70E4FA0B" w14:textId="77777777" w:rsidR="00E921A2" w:rsidRPr="00121095" w:rsidRDefault="00E921A2">
            <w:pPr>
              <w:pStyle w:val="QryTableRCP"/>
              <w:keepNext/>
              <w:keepLines/>
              <w:rPr>
                <w:lang w:val="en-US"/>
              </w:rPr>
            </w:pPr>
            <w:r w:rsidRPr="00121095">
              <w:rPr>
                <w:lang w:val="en-US"/>
              </w:rPr>
              <w:t>2</w:t>
            </w:r>
          </w:p>
        </w:tc>
        <w:tc>
          <w:tcPr>
            <w:tcW w:w="2090" w:type="dxa"/>
            <w:tcBorders>
              <w:top w:val="single" w:sz="4" w:space="0" w:color="auto"/>
              <w:bottom w:val="single" w:sz="4" w:space="0" w:color="auto"/>
            </w:tcBorders>
            <w:shd w:val="clear" w:color="auto" w:fill="FFFFFF"/>
          </w:tcPr>
          <w:p w14:paraId="1B595908" w14:textId="77777777" w:rsidR="00E921A2" w:rsidRPr="00121095" w:rsidRDefault="00E921A2">
            <w:pPr>
              <w:pStyle w:val="QryTableRCP"/>
              <w:keepNext/>
              <w:keepLines/>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4DB94413"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57756145" w14:textId="77777777" w:rsidR="00E921A2" w:rsidRPr="00121095" w:rsidRDefault="00E921A2">
            <w:pPr>
              <w:pStyle w:val="QryTableRCP"/>
              <w:keepNext/>
              <w:keepLines/>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D218223" w14:textId="77777777" w:rsidR="00E921A2" w:rsidRPr="00121095" w:rsidRDefault="00E921A2">
            <w:pPr>
              <w:pStyle w:val="QryTableRCP"/>
              <w:keepNext/>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198A4C0A" w14:textId="77777777" w:rsidR="00E921A2" w:rsidRPr="00121095" w:rsidRDefault="00E921A2">
            <w:pPr>
              <w:pStyle w:val="QryTableRCP"/>
              <w:keepNext/>
              <w:keepLines/>
              <w:rPr>
                <w:lang w:val="en-US"/>
              </w:rPr>
            </w:pPr>
          </w:p>
        </w:tc>
      </w:tr>
      <w:tr w:rsidR="00E921A2" w:rsidRPr="00E921A2" w14:paraId="517C6751" w14:textId="77777777" w:rsidTr="00E50DB9">
        <w:tc>
          <w:tcPr>
            <w:tcW w:w="800" w:type="dxa"/>
            <w:tcBorders>
              <w:top w:val="single" w:sz="4" w:space="0" w:color="auto"/>
              <w:bottom w:val="single" w:sz="4" w:space="0" w:color="auto"/>
            </w:tcBorders>
            <w:shd w:val="clear" w:color="auto" w:fill="FFFFFF"/>
          </w:tcPr>
          <w:p w14:paraId="666637E0"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7A7A86BB"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498FA586" w14:textId="77777777" w:rsidR="00E921A2" w:rsidRPr="00121095" w:rsidRDefault="00E921A2">
            <w:pPr>
              <w:pStyle w:val="QryTableRCP"/>
              <w:keepNext/>
              <w:keepLines/>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6CDED9B"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45212AAD" w14:textId="77777777" w:rsidR="00E921A2" w:rsidRPr="00121095" w:rsidRDefault="00E921A2">
            <w:pPr>
              <w:pStyle w:val="QryTableRCP"/>
              <w:keepNext/>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246F00BF" w14:textId="77777777" w:rsidR="00E921A2" w:rsidRPr="00121095" w:rsidRDefault="00E921A2">
            <w:pPr>
              <w:pStyle w:val="QryTableRCP"/>
              <w:keepNext/>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5EC948B" w14:textId="77777777" w:rsidTr="00E50DB9">
        <w:tc>
          <w:tcPr>
            <w:tcW w:w="800" w:type="dxa"/>
            <w:tcBorders>
              <w:top w:val="single" w:sz="4" w:space="0" w:color="auto"/>
              <w:bottom w:val="single" w:sz="4" w:space="0" w:color="auto"/>
            </w:tcBorders>
            <w:shd w:val="clear" w:color="auto" w:fill="FFFFFF"/>
          </w:tcPr>
          <w:p w14:paraId="2C9476A7"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5698B18B"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3AE00946" w14:textId="77777777" w:rsidR="00E921A2" w:rsidRPr="00121095" w:rsidRDefault="00E921A2">
            <w:pPr>
              <w:pStyle w:val="QryTableRCP"/>
              <w:keepNext/>
              <w:keepLines/>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3FD08BDC"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3E925110"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E3C99FF" w14:textId="77777777" w:rsidR="00E921A2" w:rsidRPr="00121095" w:rsidRDefault="00E921A2">
            <w:pPr>
              <w:pStyle w:val="QryTableRCP"/>
              <w:keepNext/>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27321E04" w14:textId="77777777" w:rsidTr="00E50DB9">
        <w:tc>
          <w:tcPr>
            <w:tcW w:w="800" w:type="dxa"/>
            <w:tcBorders>
              <w:top w:val="single" w:sz="4" w:space="0" w:color="auto"/>
              <w:bottom w:val="single" w:sz="4" w:space="0" w:color="auto"/>
            </w:tcBorders>
            <w:shd w:val="clear" w:color="auto" w:fill="FFFFFF"/>
          </w:tcPr>
          <w:p w14:paraId="200B6839" w14:textId="77777777" w:rsidR="00E921A2" w:rsidRPr="00121095" w:rsidRDefault="00E921A2">
            <w:pPr>
              <w:pStyle w:val="QryTableRCP"/>
              <w:keepNext/>
              <w:keepLines/>
              <w:rPr>
                <w:lang w:val="en-US"/>
              </w:rPr>
            </w:pPr>
            <w:r w:rsidRPr="00121095">
              <w:rPr>
                <w:lang w:val="en-US"/>
              </w:rPr>
              <w:t>3</w:t>
            </w:r>
          </w:p>
        </w:tc>
        <w:tc>
          <w:tcPr>
            <w:tcW w:w="2090" w:type="dxa"/>
            <w:tcBorders>
              <w:top w:val="single" w:sz="4" w:space="0" w:color="auto"/>
              <w:bottom w:val="single" w:sz="4" w:space="0" w:color="auto"/>
            </w:tcBorders>
            <w:shd w:val="clear" w:color="auto" w:fill="FFFFFF"/>
          </w:tcPr>
          <w:p w14:paraId="70AA105F" w14:textId="77777777" w:rsidR="00E921A2" w:rsidRPr="00121095" w:rsidRDefault="00E921A2">
            <w:pPr>
              <w:pStyle w:val="QryTableRCP"/>
              <w:keepNext/>
              <w:keepLines/>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4742F928"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6F5D5C0E" w14:textId="77777777" w:rsidR="00E921A2" w:rsidRPr="00121095" w:rsidRDefault="00E921A2">
            <w:pPr>
              <w:pStyle w:val="QryTableRCP"/>
              <w:keepNext/>
              <w:keepLines/>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6BA16DD5"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AFF822F" w14:textId="77777777" w:rsidR="00E921A2" w:rsidRPr="00121095" w:rsidRDefault="00E921A2">
            <w:pPr>
              <w:pStyle w:val="QryTableRCP"/>
              <w:keepNext/>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2DAD199" w14:textId="77777777" w:rsidTr="00E50DB9">
        <w:tc>
          <w:tcPr>
            <w:tcW w:w="800" w:type="dxa"/>
            <w:tcBorders>
              <w:top w:val="single" w:sz="4" w:space="0" w:color="auto"/>
              <w:bottom w:val="double" w:sz="4" w:space="0" w:color="auto"/>
            </w:tcBorders>
            <w:shd w:val="clear" w:color="auto" w:fill="FFFFFF"/>
          </w:tcPr>
          <w:p w14:paraId="48B64A3B" w14:textId="77777777" w:rsidR="00E921A2" w:rsidRPr="00121095" w:rsidRDefault="00E921A2">
            <w:pPr>
              <w:pStyle w:val="QryTableRCP"/>
              <w:keepNext/>
              <w:keepLines/>
              <w:rPr>
                <w:lang w:val="en-US"/>
              </w:rPr>
            </w:pPr>
            <w:r w:rsidRPr="00121095">
              <w:rPr>
                <w:lang w:val="en-US"/>
              </w:rPr>
              <w:t>7</w:t>
            </w:r>
          </w:p>
        </w:tc>
        <w:tc>
          <w:tcPr>
            <w:tcW w:w="2090" w:type="dxa"/>
            <w:tcBorders>
              <w:top w:val="single" w:sz="4" w:space="0" w:color="auto"/>
              <w:bottom w:val="double" w:sz="4" w:space="0" w:color="auto"/>
            </w:tcBorders>
            <w:shd w:val="clear" w:color="auto" w:fill="FFFFFF"/>
          </w:tcPr>
          <w:p w14:paraId="144A9DEA" w14:textId="77777777" w:rsidR="00E921A2" w:rsidRPr="00121095" w:rsidRDefault="00E921A2">
            <w:pPr>
              <w:pStyle w:val="QryTableRCP"/>
              <w:keepNext/>
              <w:keepLines/>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0D98E3BE" w14:textId="77777777" w:rsidR="00E921A2" w:rsidRPr="00121095" w:rsidRDefault="00E921A2">
            <w:pPr>
              <w:pStyle w:val="QryTableRCP"/>
              <w:keepNext/>
              <w:keepLines/>
              <w:rPr>
                <w:lang w:val="en-US"/>
              </w:rPr>
            </w:pPr>
          </w:p>
        </w:tc>
        <w:tc>
          <w:tcPr>
            <w:tcW w:w="536" w:type="dxa"/>
            <w:tcBorders>
              <w:top w:val="single" w:sz="4" w:space="0" w:color="auto"/>
              <w:bottom w:val="double" w:sz="4" w:space="0" w:color="auto"/>
            </w:tcBorders>
            <w:shd w:val="clear" w:color="auto" w:fill="FFFFFF"/>
          </w:tcPr>
          <w:p w14:paraId="3D65994F" w14:textId="77777777" w:rsidR="00E921A2" w:rsidRPr="00121095" w:rsidRDefault="00E921A2">
            <w:pPr>
              <w:pStyle w:val="QryTableRCP"/>
              <w:keepNext/>
              <w:keepLines/>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7DB748C2"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B6F2B3E" w14:textId="77777777" w:rsidR="00E921A2" w:rsidRPr="00121095" w:rsidRDefault="00E921A2">
            <w:pPr>
              <w:pStyle w:val="QryTableRCP"/>
              <w:keepNext/>
              <w:keepLines/>
              <w:rPr>
                <w:lang w:val="en-US"/>
              </w:rPr>
            </w:pPr>
            <w:r w:rsidRPr="00121095">
              <w:rPr>
                <w:lang w:val="en-US"/>
              </w:rPr>
              <w:t>What segment group(s) are to be included.  If this field is not valued, all segment groups will be included.</w:t>
            </w:r>
          </w:p>
        </w:tc>
      </w:tr>
    </w:tbl>
    <w:p w14:paraId="4FA7BFF6" w14:textId="77777777" w:rsidR="00E921A2" w:rsidRPr="00121095" w:rsidRDefault="00E921A2">
      <w:pPr>
        <w:pStyle w:val="NormalIndented"/>
      </w:pPr>
      <w:r w:rsidRPr="00121095">
        <w:t>If a LOINC code is used as one of the operands of the input specification expression, all of the other OBX segments which are part of the same OBR as the selected OBX will be returned along with the selected OBX.  In other words, if an OBX segment that is part of a panel is selected by the query, the entire panel will be returned.</w:t>
      </w:r>
    </w:p>
    <w:p w14:paraId="717C1110" w14:textId="03A5BE01" w:rsidR="00E921A2" w:rsidRPr="00121095" w:rsidRDefault="002044FB" w:rsidP="002044FB">
      <w:pPr>
        <w:pStyle w:val="Heading4"/>
        <w:numPr>
          <w:ilvl w:val="0"/>
          <w:numId w:val="0"/>
        </w:numPr>
        <w:tabs>
          <w:tab w:val="left" w:pos="2160"/>
        </w:tabs>
      </w:pPr>
      <w:bookmarkStart w:id="717" w:name="_Toc495483632"/>
      <w:bookmarkStart w:id="718" w:name="_Toc24273854"/>
      <w:r w:rsidRPr="00121095">
        <w:t>5.9.2.5</w:t>
      </w:r>
      <w:r w:rsidRPr="00121095">
        <w:tab/>
      </w:r>
      <w:r w:rsidR="00E921A2" w:rsidRPr="00121095">
        <w:t>Lab example different instantiation</w:t>
      </w:r>
      <w:bookmarkEnd w:id="717"/>
      <w:bookmarkEnd w:id="718"/>
    </w:p>
    <w:p w14:paraId="3FA784B4" w14:textId="77777777" w:rsidR="00E921A2" w:rsidRPr="00121095" w:rsidRDefault="00E921A2">
      <w:pPr>
        <w:pStyle w:val="NormalIndented"/>
      </w:pPr>
      <w:r w:rsidRPr="00121095">
        <w:t>The same Query Name might be invoked with a different query tag (456) as follows:</w:t>
      </w:r>
    </w:p>
    <w:p w14:paraId="189ACAD4" w14:textId="77777777" w:rsidR="00E921A2" w:rsidRPr="00121095" w:rsidRDefault="00E921A2">
      <w:pPr>
        <w:pStyle w:val="NormalIndented"/>
      </w:pPr>
      <w:r w:rsidRPr="00121095">
        <w:t>The user wishes to know all the lab results reported having a LOINC code of 6777-7 between March 21, 1999 and March 23, 1999.</w:t>
      </w:r>
    </w:p>
    <w:p w14:paraId="0563EDE7" w14:textId="77777777" w:rsidR="00E921A2" w:rsidRPr="00121095" w:rsidRDefault="00E921A2">
      <w:pPr>
        <w:pStyle w:val="Example"/>
        <w:rPr>
          <w:noProof w:val="0"/>
        </w:rPr>
      </w:pPr>
      <w:r w:rsidRPr="00121095">
        <w:rPr>
          <w:noProof w:val="0"/>
        </w:rPr>
        <w:t>MSH|^~\&amp;|PCR|GenHosp|LIS||199907131040-0800||QBP^Z89^QBP_Z89|4495|D|2.</w:t>
      </w:r>
      <w:r>
        <w:rPr>
          <w:noProof w:val="0"/>
        </w:rPr>
        <w:t>8</w:t>
      </w:r>
      <w:r w:rsidRPr="00121095">
        <w:rPr>
          <w:noProof w:val="0"/>
        </w:rPr>
        <w:t>|</w:t>
      </w:r>
    </w:p>
    <w:p w14:paraId="65AA63F3" w14:textId="77777777" w:rsidR="00E921A2" w:rsidRPr="00121095" w:rsidRDefault="00E921A2">
      <w:pPr>
        <w:pStyle w:val="Example"/>
        <w:rPr>
          <w:noProof w:val="0"/>
        </w:rPr>
      </w:pPr>
      <w:r w:rsidRPr="00121095">
        <w:rPr>
          <w:noProof w:val="0"/>
        </w:rPr>
        <w:t>QPD|Z89^LabResultsHistory^HL7nnnn||@OBX.3.4^EQ^6777-7^AND|@OBR.22^GE^19990321^AND|@OBR.22^LE^19990323</w:t>
      </w:r>
    </w:p>
    <w:p w14:paraId="54C9417C" w14:textId="77777777" w:rsidR="00E921A2" w:rsidRPr="00121095" w:rsidRDefault="00E921A2">
      <w:pPr>
        <w:pStyle w:val="Example"/>
        <w:rPr>
          <w:noProof w:val="0"/>
        </w:rPr>
      </w:pPr>
      <w:r w:rsidRPr="00121095">
        <w:rPr>
          <w:noProof w:val="0"/>
        </w:rPr>
        <w:t>RCP|I||R|</w:t>
      </w:r>
    </w:p>
    <w:p w14:paraId="47E21494" w14:textId="77777777" w:rsidR="00E921A2" w:rsidRPr="00121095" w:rsidRDefault="00E921A2">
      <w:pPr>
        <w:pStyle w:val="NormalIndented"/>
      </w:pPr>
      <w:r w:rsidRPr="00121095">
        <w:t>The second instance of the "Lab Results for Specified Criteria" query would clearly return quite different results than the first even though both are invocations of the same query.</w:t>
      </w:r>
    </w:p>
    <w:p w14:paraId="473C4623" w14:textId="6A0CAF16" w:rsidR="00E921A2" w:rsidRPr="00121095" w:rsidRDefault="002044FB" w:rsidP="002044FB">
      <w:pPr>
        <w:pStyle w:val="Heading3"/>
        <w:numPr>
          <w:ilvl w:val="0"/>
          <w:numId w:val="0"/>
        </w:numPr>
        <w:tabs>
          <w:tab w:val="left" w:pos="1440"/>
        </w:tabs>
      </w:pPr>
      <w:bookmarkStart w:id="719" w:name="_Toc460048240"/>
      <w:bookmarkStart w:id="720" w:name="_Toc460656727"/>
      <w:bookmarkStart w:id="721" w:name="_Toc461003150"/>
      <w:bookmarkStart w:id="722" w:name="_Toc461697682"/>
      <w:bookmarkStart w:id="723" w:name="_Toc461849308"/>
      <w:bookmarkStart w:id="724" w:name="_Toc462052863"/>
      <w:bookmarkStart w:id="725" w:name="_Toc462567162"/>
      <w:bookmarkStart w:id="726" w:name="_Toc495483633"/>
      <w:bookmarkStart w:id="727" w:name="_Toc24273855"/>
      <w:bookmarkStart w:id="728" w:name="_Toc41281007"/>
      <w:bookmarkStart w:id="729" w:name="_Toc43004369"/>
      <w:bookmarkStart w:id="730" w:name="_Toc28957730"/>
      <w:r w:rsidRPr="00121095">
        <w:t>5.9.3</w:t>
      </w:r>
      <w:r w:rsidRPr="00121095">
        <w:tab/>
      </w:r>
      <w:r w:rsidR="00E921A2" w:rsidRPr="00121095">
        <w:t>Query by parameter (QBP) / tabular response (RTB)</w:t>
      </w:r>
      <w:bookmarkEnd w:id="719"/>
      <w:bookmarkEnd w:id="720"/>
      <w:bookmarkEnd w:id="721"/>
      <w:bookmarkEnd w:id="722"/>
      <w:bookmarkEnd w:id="723"/>
      <w:bookmarkEnd w:id="724"/>
      <w:bookmarkEnd w:id="725"/>
      <w:bookmarkEnd w:id="726"/>
      <w:bookmarkEnd w:id="727"/>
      <w:bookmarkEnd w:id="728"/>
      <w:bookmarkEnd w:id="729"/>
      <w:bookmarkEnd w:id="730"/>
      <w:r w:rsidR="00BF2FE6" w:rsidRPr="00121095">
        <w:fldChar w:fldCharType="begin"/>
      </w:r>
      <w:r w:rsidR="00E921A2" w:rsidRPr="00121095">
        <w:instrText xml:space="preserve"> XE "Query by parameter (QBP) / tabular response (RTB)" </w:instrText>
      </w:r>
      <w:r w:rsidR="00BF2FE6" w:rsidRPr="00121095">
        <w:fldChar w:fldCharType="end"/>
      </w:r>
    </w:p>
    <w:p w14:paraId="6E5B746B" w14:textId="4276FE75" w:rsidR="00E921A2" w:rsidRPr="00121095" w:rsidRDefault="002044FB" w:rsidP="002044FB">
      <w:pPr>
        <w:pStyle w:val="Heading4"/>
        <w:numPr>
          <w:ilvl w:val="0"/>
          <w:numId w:val="0"/>
        </w:numPr>
        <w:tabs>
          <w:tab w:val="left" w:pos="2160"/>
        </w:tabs>
        <w:rPr>
          <w:vanish/>
        </w:rPr>
      </w:pPr>
      <w:r w:rsidRPr="00121095">
        <w:rPr>
          <w:vanish/>
        </w:rPr>
        <w:t>5.9.3.0</w:t>
      </w:r>
      <w:r w:rsidRPr="00121095">
        <w:rPr>
          <w:vanish/>
        </w:rPr>
        <w:tab/>
      </w:r>
      <w:r w:rsidR="00E921A2" w:rsidRPr="00121095">
        <w:rPr>
          <w:vanish/>
        </w:rPr>
        <w:t>hiddentext</w:t>
      </w:r>
      <w:bookmarkStart w:id="731" w:name="_Toc1829121"/>
      <w:bookmarkStart w:id="732" w:name="_Toc24273856"/>
      <w:bookmarkEnd w:id="731"/>
      <w:bookmarkEnd w:id="732"/>
    </w:p>
    <w:p w14:paraId="458E268E" w14:textId="757FCA0B" w:rsidR="00E921A2" w:rsidRPr="00121095" w:rsidRDefault="002044FB" w:rsidP="002044FB">
      <w:pPr>
        <w:pStyle w:val="Heading4"/>
        <w:numPr>
          <w:ilvl w:val="0"/>
          <w:numId w:val="0"/>
        </w:numPr>
        <w:tabs>
          <w:tab w:val="left" w:pos="2160"/>
        </w:tabs>
      </w:pPr>
      <w:bookmarkStart w:id="733" w:name="_Toc495483634"/>
      <w:bookmarkStart w:id="734" w:name="_Toc24273857"/>
      <w:r w:rsidRPr="00121095">
        <w:t>5.9.3.1</w:t>
      </w:r>
      <w:r w:rsidRPr="00121095">
        <w:tab/>
      </w:r>
      <w:r w:rsidR="00E921A2" w:rsidRPr="00121095">
        <w:t>MPI example</w:t>
      </w:r>
      <w:bookmarkEnd w:id="733"/>
      <w:bookmarkEnd w:id="734"/>
    </w:p>
    <w:p w14:paraId="7969EED3" w14:textId="77777777" w:rsidR="00E921A2" w:rsidRPr="00121095" w:rsidRDefault="00E921A2">
      <w:pPr>
        <w:pStyle w:val="NormalIndented"/>
      </w:pPr>
      <w:r w:rsidRPr="00121095">
        <w:t>The user wishes to know the identity of the patient whose medical record number is "555444222111".</w:t>
      </w:r>
    </w:p>
    <w:p w14:paraId="6FFBFB4D" w14:textId="77777777" w:rsidR="00E921A2" w:rsidRPr="00121095" w:rsidRDefault="00E921A2">
      <w:pPr>
        <w:pStyle w:val="Example"/>
        <w:rPr>
          <w:noProof w:val="0"/>
        </w:rPr>
      </w:pPr>
      <w:r w:rsidRPr="00121095">
        <w:rPr>
          <w:noProof w:val="0"/>
        </w:rPr>
        <w:t>MSH|^~\&amp;|PCR|GenHosp|MPI||199811201400-0800||QBP^Z91^QBP_Q13|8699|P|2.</w:t>
      </w:r>
      <w:r>
        <w:rPr>
          <w:noProof w:val="0"/>
        </w:rPr>
        <w:t>8</w:t>
      </w:r>
      <w:r w:rsidRPr="00121095">
        <w:rPr>
          <w:noProof w:val="0"/>
        </w:rPr>
        <w:t>||||||||</w:t>
      </w:r>
    </w:p>
    <w:p w14:paraId="30E4B37B" w14:textId="77777777" w:rsidR="00E921A2" w:rsidRPr="00121095" w:rsidRDefault="00E921A2">
      <w:pPr>
        <w:pStyle w:val="Example"/>
        <w:rPr>
          <w:noProof w:val="0"/>
        </w:rPr>
      </w:pPr>
      <w:r w:rsidRPr="00121095">
        <w:rPr>
          <w:noProof w:val="0"/>
        </w:rPr>
        <w:t>QPD|Z91^WhoAmI^HL7nnnn|Q0009|555444222111^^^MPI^MR</w:t>
      </w:r>
    </w:p>
    <w:p w14:paraId="50C64EEC" w14:textId="77777777" w:rsidR="00E921A2" w:rsidRPr="00121095" w:rsidRDefault="00E921A2">
      <w:pPr>
        <w:pStyle w:val="Example"/>
        <w:rPr>
          <w:noProof w:val="0"/>
        </w:rPr>
      </w:pPr>
      <w:r w:rsidRPr="00121095">
        <w:rPr>
          <w:noProof w:val="0"/>
        </w:rPr>
        <w:t>RCP|I|999^RD|</w:t>
      </w:r>
    </w:p>
    <w:p w14:paraId="62CE9A62" w14:textId="77777777" w:rsidR="00E921A2" w:rsidRPr="00121095" w:rsidRDefault="00E921A2">
      <w:pPr>
        <w:pStyle w:val="Example"/>
        <w:rPr>
          <w:noProof w:val="0"/>
        </w:rPr>
      </w:pPr>
      <w:r w:rsidRPr="00121095">
        <w:rPr>
          <w:noProof w:val="0"/>
        </w:rPr>
        <w:t>RDF|PatientList^CX^20~PatientName^XPN^48~Mother'sMaidenName^XPN^48~DOB^DTM^24~Sex^IS^1~Race^CWE^80|</w:t>
      </w:r>
    </w:p>
    <w:p w14:paraId="2B059BF6" w14:textId="77777777" w:rsidR="00E921A2" w:rsidRPr="00121095" w:rsidRDefault="00E921A2">
      <w:pPr>
        <w:pStyle w:val="NormalIndented"/>
      </w:pPr>
      <w:r w:rsidRPr="00121095">
        <w:t>The MPI system returns the following RTB message:</w:t>
      </w:r>
    </w:p>
    <w:p w14:paraId="113CF799" w14:textId="77777777" w:rsidR="00E921A2" w:rsidRPr="00121095" w:rsidRDefault="00E921A2">
      <w:pPr>
        <w:pStyle w:val="Example"/>
        <w:rPr>
          <w:noProof w:val="0"/>
        </w:rPr>
      </w:pPr>
      <w:r w:rsidRPr="00121095">
        <w:rPr>
          <w:noProof w:val="0"/>
        </w:rPr>
        <w:t>MSH|^~\&amp;|MPI|GenHosp|PCR||199811201400-0800||RTB^Z92^RTB_K13|8699|P|2.</w:t>
      </w:r>
      <w:r>
        <w:rPr>
          <w:noProof w:val="0"/>
        </w:rPr>
        <w:t>8</w:t>
      </w:r>
      <w:r w:rsidRPr="00121095">
        <w:rPr>
          <w:noProof w:val="0"/>
        </w:rPr>
        <w:t>||||||||</w:t>
      </w:r>
    </w:p>
    <w:p w14:paraId="6AF36A24" w14:textId="77777777" w:rsidR="00E921A2" w:rsidRPr="00121095" w:rsidRDefault="00E921A2">
      <w:pPr>
        <w:pStyle w:val="Example"/>
        <w:rPr>
          <w:noProof w:val="0"/>
        </w:rPr>
      </w:pPr>
      <w:r w:rsidRPr="00121095">
        <w:rPr>
          <w:noProof w:val="0"/>
        </w:rPr>
        <w:t>MSA|AA|8699|</w:t>
      </w:r>
    </w:p>
    <w:p w14:paraId="173BE4D0" w14:textId="77777777" w:rsidR="00E921A2" w:rsidRPr="00121095" w:rsidRDefault="00E921A2">
      <w:pPr>
        <w:pStyle w:val="Example"/>
        <w:rPr>
          <w:noProof w:val="0"/>
        </w:rPr>
      </w:pPr>
      <w:r w:rsidRPr="00121095">
        <w:rPr>
          <w:noProof w:val="0"/>
        </w:rPr>
        <w:t>QAK|Q0009|OK|Z91^WhoAmI^HL7nnnn|1|</w:t>
      </w:r>
    </w:p>
    <w:p w14:paraId="6FC5AB3E" w14:textId="77777777" w:rsidR="00E921A2" w:rsidRPr="00121095" w:rsidRDefault="00E921A2">
      <w:pPr>
        <w:pStyle w:val="Example"/>
        <w:rPr>
          <w:noProof w:val="0"/>
        </w:rPr>
      </w:pPr>
      <w:r w:rsidRPr="00121095">
        <w:rPr>
          <w:noProof w:val="0"/>
        </w:rPr>
        <w:t>QPD|Z91^WhoAmI^HL7nnnn|Q0009|555444222111^^MPI^MR</w:t>
      </w:r>
    </w:p>
    <w:p w14:paraId="0D4765C2" w14:textId="77777777" w:rsidR="00E921A2" w:rsidRPr="00121095" w:rsidRDefault="00E921A2">
      <w:pPr>
        <w:pStyle w:val="Example"/>
        <w:rPr>
          <w:noProof w:val="0"/>
        </w:rPr>
      </w:pPr>
      <w:r w:rsidRPr="00121095">
        <w:rPr>
          <w:noProof w:val="0"/>
        </w:rPr>
        <w:t>RDF|PatientList^CX^20~PatientName^XPN^48~Mother'sMaidenName^XPN^48~DOB^DTM^24~Sex^IS^1~Race^CWE^80|</w:t>
      </w:r>
    </w:p>
    <w:p w14:paraId="07177D40" w14:textId="77777777" w:rsidR="00E921A2" w:rsidRPr="00121095" w:rsidRDefault="00E921A2">
      <w:pPr>
        <w:pStyle w:val="Example"/>
        <w:rPr>
          <w:noProof w:val="0"/>
        </w:rPr>
      </w:pPr>
      <w:r w:rsidRPr="00121095">
        <w:rPr>
          <w:noProof w:val="0"/>
        </w:rPr>
        <w:t>RDT|555444222111^^^MPI^MR|Everyman^Adam||19600614|M||</w:t>
      </w:r>
    </w:p>
    <w:p w14:paraId="2B2CB573" w14:textId="3481E01F" w:rsidR="00E921A2" w:rsidRPr="00121095" w:rsidRDefault="002044FB" w:rsidP="002044FB">
      <w:pPr>
        <w:pStyle w:val="Heading5"/>
        <w:numPr>
          <w:ilvl w:val="0"/>
          <w:numId w:val="0"/>
        </w:numPr>
        <w:tabs>
          <w:tab w:val="left" w:pos="2520"/>
        </w:tabs>
      </w:pPr>
      <w:bookmarkStart w:id="735" w:name="_Toc495483635"/>
      <w:bookmarkStart w:id="736" w:name="_Ref235434719"/>
      <w:r w:rsidRPr="00121095">
        <w:t>5.9.3.1.1</w:t>
      </w:r>
      <w:r w:rsidRPr="00121095">
        <w:tab/>
      </w:r>
      <w:r w:rsidR="00E921A2" w:rsidRPr="00121095">
        <w:t xml:space="preserve">MPI </w:t>
      </w:r>
      <w:bookmarkEnd w:id="735"/>
      <w:r w:rsidR="00E921A2" w:rsidRPr="00121095">
        <w:t>Query Profile</w:t>
      </w:r>
      <w:bookmarkEnd w:id="736"/>
    </w:p>
    <w:p w14:paraId="6D39D544"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8D63909" w14:textId="77777777" w:rsidTr="00E50DB9">
        <w:trPr>
          <w:tblHeader/>
        </w:trPr>
        <w:tc>
          <w:tcPr>
            <w:tcW w:w="2880" w:type="dxa"/>
            <w:tcBorders>
              <w:top w:val="double" w:sz="4" w:space="0" w:color="auto"/>
              <w:bottom w:val="single" w:sz="4" w:space="0" w:color="auto"/>
            </w:tcBorders>
            <w:shd w:val="clear" w:color="auto" w:fill="FFFFFF"/>
          </w:tcPr>
          <w:p w14:paraId="5EB77F66"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409F42E6" w14:textId="77777777" w:rsidR="00E921A2" w:rsidRPr="00121095" w:rsidRDefault="00E921A2">
            <w:pPr>
              <w:pStyle w:val="QryTableID"/>
              <w:rPr>
                <w:lang w:val="en-US"/>
              </w:rPr>
            </w:pPr>
            <w:r w:rsidRPr="00121095">
              <w:rPr>
                <w:lang w:val="en-US"/>
              </w:rPr>
              <w:t>Z91</w:t>
            </w:r>
          </w:p>
        </w:tc>
      </w:tr>
      <w:tr w:rsidR="00E921A2" w:rsidRPr="00E921A2" w14:paraId="1579DAE6" w14:textId="77777777" w:rsidTr="00E50DB9">
        <w:tc>
          <w:tcPr>
            <w:tcW w:w="2880" w:type="dxa"/>
            <w:tcBorders>
              <w:top w:val="single" w:sz="4" w:space="0" w:color="auto"/>
              <w:bottom w:val="single" w:sz="4" w:space="0" w:color="auto"/>
            </w:tcBorders>
            <w:shd w:val="clear" w:color="auto" w:fill="FFFFFF"/>
          </w:tcPr>
          <w:p w14:paraId="0D56F30D"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BB6F8F6" w14:textId="77777777" w:rsidR="00E921A2" w:rsidRPr="00121095" w:rsidRDefault="00E921A2">
            <w:pPr>
              <w:pStyle w:val="QryTableType"/>
              <w:rPr>
                <w:lang w:val="en-US"/>
              </w:rPr>
            </w:pPr>
            <w:r w:rsidRPr="00121095">
              <w:rPr>
                <w:lang w:val="en-US"/>
              </w:rPr>
              <w:t>Query</w:t>
            </w:r>
          </w:p>
        </w:tc>
      </w:tr>
      <w:tr w:rsidR="00E921A2" w:rsidRPr="00E921A2" w14:paraId="329F8F58" w14:textId="77777777" w:rsidTr="00E50DB9">
        <w:tc>
          <w:tcPr>
            <w:tcW w:w="2880" w:type="dxa"/>
            <w:tcBorders>
              <w:top w:val="single" w:sz="4" w:space="0" w:color="auto"/>
              <w:bottom w:val="single" w:sz="4" w:space="0" w:color="auto"/>
            </w:tcBorders>
            <w:shd w:val="clear" w:color="auto" w:fill="FFFFFF"/>
          </w:tcPr>
          <w:p w14:paraId="7ECF61BF"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4E5E56D" w14:textId="77777777" w:rsidR="00E921A2" w:rsidRPr="00121095" w:rsidRDefault="00E921A2">
            <w:pPr>
              <w:pStyle w:val="QryTableName"/>
              <w:rPr>
                <w:lang w:val="en-US"/>
              </w:rPr>
            </w:pPr>
            <w:r w:rsidRPr="00121095">
              <w:rPr>
                <w:lang w:val="en-US"/>
              </w:rPr>
              <w:t>Who Am I</w:t>
            </w:r>
          </w:p>
        </w:tc>
      </w:tr>
      <w:tr w:rsidR="00E921A2" w:rsidRPr="00E921A2" w14:paraId="11D4269D" w14:textId="77777777" w:rsidTr="00E50DB9">
        <w:tc>
          <w:tcPr>
            <w:tcW w:w="2880" w:type="dxa"/>
            <w:tcBorders>
              <w:top w:val="single" w:sz="4" w:space="0" w:color="auto"/>
              <w:bottom w:val="single" w:sz="4" w:space="0" w:color="auto"/>
            </w:tcBorders>
            <w:shd w:val="clear" w:color="auto" w:fill="FFFFFF"/>
          </w:tcPr>
          <w:p w14:paraId="2E4AE97A"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AEBC43E" w14:textId="77777777" w:rsidR="00E921A2" w:rsidRPr="00121095" w:rsidRDefault="00E921A2">
            <w:pPr>
              <w:pStyle w:val="QryTableTriggerQuery"/>
              <w:rPr>
                <w:lang w:val="en-US"/>
              </w:rPr>
            </w:pPr>
            <w:r w:rsidRPr="00121095">
              <w:rPr>
                <w:lang w:val="en-US"/>
              </w:rPr>
              <w:t>QBP^Z91^QBP_Q13</w:t>
            </w:r>
          </w:p>
        </w:tc>
      </w:tr>
      <w:tr w:rsidR="00E921A2" w:rsidRPr="00E921A2" w14:paraId="371296C8" w14:textId="77777777" w:rsidTr="00E50DB9">
        <w:tc>
          <w:tcPr>
            <w:tcW w:w="2880" w:type="dxa"/>
            <w:tcBorders>
              <w:top w:val="single" w:sz="4" w:space="0" w:color="auto"/>
              <w:bottom w:val="single" w:sz="4" w:space="0" w:color="auto"/>
            </w:tcBorders>
            <w:shd w:val="clear" w:color="auto" w:fill="FFFFFF"/>
          </w:tcPr>
          <w:p w14:paraId="12DA0F5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28AEF7E" w14:textId="77777777" w:rsidR="00E921A2" w:rsidRPr="00121095" w:rsidRDefault="00E921A2">
            <w:pPr>
              <w:pStyle w:val="QryTableMode"/>
              <w:rPr>
                <w:lang w:val="en-US"/>
              </w:rPr>
            </w:pPr>
            <w:r w:rsidRPr="00121095">
              <w:rPr>
                <w:lang w:val="en-US"/>
              </w:rPr>
              <w:t>Both</w:t>
            </w:r>
          </w:p>
        </w:tc>
      </w:tr>
      <w:tr w:rsidR="00E921A2" w:rsidRPr="00E921A2" w14:paraId="37D9D2C5" w14:textId="77777777" w:rsidTr="00E50DB9">
        <w:tc>
          <w:tcPr>
            <w:tcW w:w="2880" w:type="dxa"/>
            <w:tcBorders>
              <w:top w:val="single" w:sz="4" w:space="0" w:color="auto"/>
              <w:bottom w:val="single" w:sz="4" w:space="0" w:color="auto"/>
            </w:tcBorders>
            <w:shd w:val="clear" w:color="auto" w:fill="FFFFFF"/>
          </w:tcPr>
          <w:p w14:paraId="5F2F409C"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2CE853A" w14:textId="77777777" w:rsidR="00E921A2" w:rsidRPr="00121095" w:rsidRDefault="00E921A2">
            <w:pPr>
              <w:pStyle w:val="QryTableResponseTrigger"/>
              <w:rPr>
                <w:lang w:val="en-US"/>
              </w:rPr>
            </w:pPr>
            <w:r w:rsidRPr="00121095">
              <w:rPr>
                <w:lang w:val="en-US"/>
              </w:rPr>
              <w:t>RTB^Z92^RTB_K13</w:t>
            </w:r>
          </w:p>
        </w:tc>
      </w:tr>
      <w:tr w:rsidR="00E921A2" w:rsidRPr="00E921A2" w14:paraId="3BE9566A" w14:textId="77777777" w:rsidTr="00E50DB9">
        <w:tc>
          <w:tcPr>
            <w:tcW w:w="2880" w:type="dxa"/>
            <w:tcBorders>
              <w:top w:val="single" w:sz="4" w:space="0" w:color="auto"/>
              <w:bottom w:val="single" w:sz="4" w:space="0" w:color="auto"/>
            </w:tcBorders>
            <w:shd w:val="clear" w:color="auto" w:fill="FFFFFF"/>
          </w:tcPr>
          <w:p w14:paraId="3A779B18"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985C528" w14:textId="77777777" w:rsidR="00E921A2" w:rsidRPr="00121095" w:rsidRDefault="00E921A2">
            <w:pPr>
              <w:pStyle w:val="QryTableCharacteristicsQuery"/>
              <w:rPr>
                <w:lang w:val="en-US"/>
              </w:rPr>
            </w:pPr>
          </w:p>
        </w:tc>
      </w:tr>
      <w:tr w:rsidR="00E921A2" w:rsidRPr="00E921A2" w14:paraId="66F03F28" w14:textId="77777777" w:rsidTr="00E50DB9">
        <w:tc>
          <w:tcPr>
            <w:tcW w:w="2880" w:type="dxa"/>
            <w:tcBorders>
              <w:top w:val="single" w:sz="4" w:space="0" w:color="auto"/>
              <w:bottom w:val="single" w:sz="4" w:space="0" w:color="auto"/>
            </w:tcBorders>
            <w:shd w:val="clear" w:color="auto" w:fill="FFFFFF"/>
          </w:tcPr>
          <w:p w14:paraId="01A4F3E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02DC521"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194BA9BB" w14:textId="77777777" w:rsidTr="00E50DB9">
        <w:trPr>
          <w:cantSplit/>
        </w:trPr>
        <w:tc>
          <w:tcPr>
            <w:tcW w:w="2880" w:type="dxa"/>
            <w:tcBorders>
              <w:top w:val="single" w:sz="4" w:space="0" w:color="auto"/>
              <w:bottom w:val="single" w:sz="4" w:space="0" w:color="auto"/>
            </w:tcBorders>
            <w:shd w:val="clear" w:color="auto" w:fill="FFFFFF"/>
          </w:tcPr>
          <w:p w14:paraId="29B3C167"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00F62BC" w14:textId="77777777" w:rsidR="00E921A2" w:rsidRPr="00121095" w:rsidRDefault="00E921A2">
            <w:pPr>
              <w:pStyle w:val="QryTableCharacteristicsResponse"/>
              <w:rPr>
                <w:b/>
                <w:lang w:val="en-US"/>
              </w:rPr>
            </w:pPr>
          </w:p>
        </w:tc>
      </w:tr>
      <w:tr w:rsidR="00E921A2" w:rsidRPr="00E921A2" w14:paraId="1F0A3821" w14:textId="77777777" w:rsidTr="00E50DB9">
        <w:trPr>
          <w:cantSplit/>
        </w:trPr>
        <w:tc>
          <w:tcPr>
            <w:tcW w:w="2880" w:type="dxa"/>
            <w:tcBorders>
              <w:top w:val="single" w:sz="4" w:space="0" w:color="auto"/>
              <w:bottom w:val="double" w:sz="4" w:space="0" w:color="auto"/>
            </w:tcBorders>
            <w:shd w:val="clear" w:color="auto" w:fill="FFFFFF"/>
          </w:tcPr>
          <w:p w14:paraId="06BB1FE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53C3F13B" w14:textId="77777777" w:rsidR="00E921A2" w:rsidRPr="00121095" w:rsidRDefault="00E921A2">
            <w:pPr>
              <w:pStyle w:val="QryTableSegmentPattern"/>
              <w:rPr>
                <w:lang w:val="en-US"/>
              </w:rPr>
            </w:pPr>
          </w:p>
        </w:tc>
      </w:tr>
    </w:tbl>
    <w:p w14:paraId="66181FB4" w14:textId="77777777" w:rsidR="00E921A2" w:rsidRDefault="00E921A2">
      <w:pPr>
        <w:pStyle w:val="NormalIndented"/>
      </w:pPr>
    </w:p>
    <w:p w14:paraId="468534CD" w14:textId="35FDF749" w:rsidR="00E921A2" w:rsidRPr="00121095" w:rsidRDefault="00E921A2" w:rsidP="00BF5311">
      <w:r>
        <w:t xml:space="preserve">The message structure for QBP^Z91^QPB_Q13 can be found in </w:t>
      </w:r>
      <w:r w:rsidR="00BF2FE6">
        <w:fldChar w:fldCharType="begin"/>
      </w:r>
      <w:r>
        <w:instrText xml:space="preserve"> REF _Ref370220805 \r \h </w:instrText>
      </w:r>
      <w:r w:rsidR="00BF2FE6">
        <w:fldChar w:fldCharType="separate"/>
      </w:r>
      <w:r w:rsidR="00C244BF">
        <w:t>5.3.1.2</w:t>
      </w:r>
      <w:r w:rsidR="00BF2FE6">
        <w:fldChar w:fldCharType="end"/>
      </w:r>
      <w:r>
        <w:t>. Use the QBP^Q13^QPB_Q13 Message structure.</w:t>
      </w:r>
    </w:p>
    <w:p w14:paraId="7F477256" w14:textId="77777777" w:rsidR="00E921A2" w:rsidRPr="00121095" w:rsidRDefault="00E921A2">
      <w:pPr>
        <w:pStyle w:val="MsgTableCaption"/>
      </w:pPr>
      <w:r w:rsidRPr="00121095">
        <w:t>RTB^Z92^RTB_K13: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C2E1D1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2FA539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865958F"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C27505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B42C937" w14:textId="77777777" w:rsidR="00E921A2" w:rsidRPr="00121095" w:rsidRDefault="00E921A2">
            <w:pPr>
              <w:pStyle w:val="MsgTableHeader"/>
              <w:jc w:val="center"/>
              <w:rPr>
                <w:lang w:val="en-US"/>
              </w:rPr>
            </w:pPr>
            <w:r w:rsidRPr="00121095">
              <w:rPr>
                <w:lang w:val="en-US"/>
              </w:rPr>
              <w:t>Sec Ref</w:t>
            </w:r>
          </w:p>
        </w:tc>
      </w:tr>
      <w:tr w:rsidR="00E921A2" w:rsidRPr="00E921A2" w14:paraId="09D250F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01FF571"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517DF52"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FDF1C9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D58917E" w14:textId="77777777" w:rsidR="00E921A2" w:rsidRPr="00121095" w:rsidRDefault="00E921A2">
            <w:pPr>
              <w:pStyle w:val="MsgTableBody"/>
              <w:jc w:val="center"/>
            </w:pPr>
            <w:r w:rsidRPr="00121095">
              <w:t>2.15.9</w:t>
            </w:r>
          </w:p>
        </w:tc>
      </w:tr>
      <w:tr w:rsidR="00E921A2" w:rsidRPr="00E921A2" w14:paraId="137583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77C992"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27CE3B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C37EE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C90946" w14:textId="77777777" w:rsidR="00E921A2" w:rsidRPr="00121095" w:rsidRDefault="00E921A2">
            <w:pPr>
              <w:pStyle w:val="MsgTableBody"/>
              <w:jc w:val="center"/>
            </w:pPr>
            <w:r w:rsidRPr="00121095">
              <w:t>2.15.12</w:t>
            </w:r>
          </w:p>
        </w:tc>
      </w:tr>
      <w:tr w:rsidR="00E921A2" w:rsidRPr="00E921A2" w14:paraId="5A799F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E557EA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0E82B7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5D8AF4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127A" w14:textId="77777777" w:rsidR="00E921A2" w:rsidRPr="00121095" w:rsidRDefault="00E921A2">
            <w:pPr>
              <w:pStyle w:val="MsgTableBody"/>
              <w:jc w:val="center"/>
            </w:pPr>
            <w:r w:rsidRPr="00121095">
              <w:t>2.14.13</w:t>
            </w:r>
          </w:p>
        </w:tc>
      </w:tr>
      <w:tr w:rsidR="00E921A2" w:rsidRPr="00E921A2" w14:paraId="42977F0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E008D0"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BBED8D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392BD8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7DA7B3" w14:textId="77777777" w:rsidR="00E921A2" w:rsidRPr="00121095" w:rsidRDefault="00E921A2">
            <w:pPr>
              <w:pStyle w:val="MsgTableBody"/>
              <w:jc w:val="center"/>
            </w:pPr>
            <w:r w:rsidRPr="00121095">
              <w:t>2.15.8</w:t>
            </w:r>
          </w:p>
        </w:tc>
      </w:tr>
      <w:tr w:rsidR="00E921A2" w:rsidRPr="00E921A2" w14:paraId="350FB45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F20DD5"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90984B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D3610C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DFB55" w14:textId="77777777" w:rsidR="00E921A2" w:rsidRPr="00121095" w:rsidRDefault="00E921A2">
            <w:pPr>
              <w:pStyle w:val="MsgTableBody"/>
              <w:jc w:val="center"/>
            </w:pPr>
            <w:r w:rsidRPr="00121095">
              <w:t>2.15.5</w:t>
            </w:r>
          </w:p>
        </w:tc>
      </w:tr>
      <w:tr w:rsidR="00E921A2" w:rsidRPr="00E921A2" w14:paraId="108C7E0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861385"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0A7ABB5"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B73292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E9450" w14:textId="2391B93B"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F8061E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8CCB361"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600A7757"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0C911C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EDD13A" w14:textId="31413F8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18DA71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37DD56"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9331BF6"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8C47F9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607C4F" w14:textId="77777777" w:rsidR="00E921A2" w:rsidRPr="00121095" w:rsidRDefault="00E921A2">
            <w:pPr>
              <w:pStyle w:val="MsgTableBody"/>
              <w:jc w:val="center"/>
            </w:pPr>
          </w:p>
        </w:tc>
      </w:tr>
      <w:tr w:rsidR="00E921A2" w:rsidRPr="00E921A2" w14:paraId="219619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50B0CB"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0C9B2A80"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37BA204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7625D3" w14:textId="12E61509"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064F2D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5DE58D"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B3C0AB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9740D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24E418" w14:textId="647E06B2"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4C24868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98588F"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D8A3274"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9BE51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923F1" w14:textId="77777777" w:rsidR="00E921A2" w:rsidRPr="00121095" w:rsidRDefault="00E921A2">
            <w:pPr>
              <w:pStyle w:val="MsgTableBody"/>
              <w:jc w:val="center"/>
            </w:pPr>
          </w:p>
        </w:tc>
      </w:tr>
      <w:tr w:rsidR="00E921A2" w:rsidRPr="00E921A2" w14:paraId="42D7CD5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049C8C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9A93F8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CF817AF"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4B15A09" w14:textId="77777777" w:rsidR="00E921A2" w:rsidRPr="00121095" w:rsidRDefault="00E921A2">
            <w:pPr>
              <w:pStyle w:val="MsgTableBody"/>
              <w:jc w:val="center"/>
            </w:pPr>
            <w:r w:rsidRPr="00121095">
              <w:t>2.15.4</w:t>
            </w:r>
          </w:p>
        </w:tc>
      </w:tr>
    </w:tbl>
    <w:p w14:paraId="6BEDFDD6" w14:textId="77777777" w:rsidR="00E921A2" w:rsidRPr="00121095" w:rsidRDefault="00E921A2">
      <w:pPr>
        <w:keepNext/>
        <w:keepLines/>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249815ED" w14:textId="77777777" w:rsidTr="00E50DB9">
        <w:trPr>
          <w:cantSplit/>
          <w:tblHeader/>
        </w:trPr>
        <w:tc>
          <w:tcPr>
            <w:tcW w:w="648" w:type="dxa"/>
            <w:tcBorders>
              <w:top w:val="double" w:sz="4" w:space="0" w:color="auto"/>
              <w:bottom w:val="single" w:sz="4" w:space="0" w:color="auto"/>
            </w:tcBorders>
            <w:shd w:val="clear" w:color="auto" w:fill="FFFFFF"/>
          </w:tcPr>
          <w:p w14:paraId="242FFC85" w14:textId="77777777" w:rsidR="00E921A2" w:rsidRPr="00121095" w:rsidRDefault="00E921A2">
            <w:pPr>
              <w:pStyle w:val="QryTableInputHeader"/>
              <w:keepLines/>
              <w:rPr>
                <w:lang w:val="en-US"/>
              </w:rPr>
            </w:pPr>
            <w:r w:rsidRPr="00121095">
              <w:rPr>
                <w:lang w:val="en-US"/>
              </w:rPr>
              <w:t>Field Seq (Query ID=Z91)</w:t>
            </w:r>
          </w:p>
        </w:tc>
        <w:tc>
          <w:tcPr>
            <w:tcW w:w="1296" w:type="dxa"/>
            <w:tcBorders>
              <w:top w:val="double" w:sz="4" w:space="0" w:color="auto"/>
              <w:bottom w:val="single" w:sz="4" w:space="0" w:color="auto"/>
            </w:tcBorders>
            <w:shd w:val="clear" w:color="auto" w:fill="FFFFFF"/>
          </w:tcPr>
          <w:p w14:paraId="5FF744DE" w14:textId="77777777" w:rsidR="00E921A2" w:rsidRPr="00121095" w:rsidRDefault="00E921A2">
            <w:pPr>
              <w:pStyle w:val="QryTableInputHeader"/>
              <w:keepLines/>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2C19EE96" w14:textId="77777777" w:rsidR="00E921A2" w:rsidRPr="00121095" w:rsidRDefault="00E921A2">
            <w:pPr>
              <w:pStyle w:val="QryTableInputHeader"/>
              <w:keepLines/>
              <w:rPr>
                <w:lang w:val="en-US"/>
              </w:rPr>
            </w:pPr>
            <w:r w:rsidRPr="00121095">
              <w:rPr>
                <w:lang w:val="en-US"/>
              </w:rPr>
              <w:t>Key/</w:t>
            </w:r>
          </w:p>
          <w:p w14:paraId="79E2C695"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BE93705"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CF07C15"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00D4ED20"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399A0A6"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7B4A06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27795E52"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6244966"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920D78C"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BF9FBB0"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0396302" w14:textId="77777777" w:rsidR="00E921A2" w:rsidRPr="00121095" w:rsidRDefault="00E921A2">
            <w:pPr>
              <w:pStyle w:val="QryTableInputHeader"/>
              <w:keepLines/>
              <w:rPr>
                <w:lang w:val="en-US"/>
              </w:rPr>
            </w:pPr>
            <w:r w:rsidRPr="00121095">
              <w:rPr>
                <w:lang w:val="en-US"/>
              </w:rPr>
              <w:t>Element Name</w:t>
            </w:r>
          </w:p>
        </w:tc>
      </w:tr>
      <w:tr w:rsidR="00E921A2" w:rsidRPr="00E921A2" w14:paraId="0A8A63E4" w14:textId="77777777" w:rsidTr="00E50DB9">
        <w:trPr>
          <w:cantSplit/>
        </w:trPr>
        <w:tc>
          <w:tcPr>
            <w:tcW w:w="648" w:type="dxa"/>
            <w:tcBorders>
              <w:top w:val="single" w:sz="4" w:space="0" w:color="auto"/>
              <w:bottom w:val="single" w:sz="4" w:space="0" w:color="auto"/>
            </w:tcBorders>
            <w:shd w:val="clear" w:color="auto" w:fill="FFFFFF"/>
          </w:tcPr>
          <w:p w14:paraId="798DE289"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53389FDF"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3E5A22D3"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2F6D950"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2FB91AD"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38107BDB"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6B6C4A83"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34736825"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4A6F244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4D00459"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B439F86"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4C4BC5AD"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11EB4A34" w14:textId="77777777" w:rsidR="00E921A2" w:rsidRPr="00121095" w:rsidRDefault="00E921A2">
            <w:pPr>
              <w:pStyle w:val="QryTableInput"/>
              <w:keepNext/>
              <w:keepLines/>
            </w:pPr>
          </w:p>
        </w:tc>
      </w:tr>
      <w:tr w:rsidR="00E921A2" w:rsidRPr="00E921A2" w14:paraId="3B2EC8F1" w14:textId="77777777" w:rsidTr="00E50DB9">
        <w:trPr>
          <w:cantSplit/>
        </w:trPr>
        <w:tc>
          <w:tcPr>
            <w:tcW w:w="648" w:type="dxa"/>
            <w:tcBorders>
              <w:top w:val="single" w:sz="4" w:space="0" w:color="auto"/>
              <w:bottom w:val="single" w:sz="4" w:space="0" w:color="auto"/>
            </w:tcBorders>
            <w:shd w:val="clear" w:color="auto" w:fill="FFFFFF"/>
          </w:tcPr>
          <w:p w14:paraId="7A26E1BD"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40AF0D8A"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16A746F8"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A5A57C9"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66E67CA1"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334818B0"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6FE7D680"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2C1CE00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ACBBD11"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521226C"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03325CC9"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3E1E2C70"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269B9EFB" w14:textId="77777777" w:rsidR="00E921A2" w:rsidRPr="00121095" w:rsidRDefault="00E921A2">
            <w:pPr>
              <w:pStyle w:val="QryTableInput"/>
              <w:keepNext/>
              <w:keepLines/>
            </w:pPr>
          </w:p>
        </w:tc>
      </w:tr>
      <w:tr w:rsidR="00E921A2" w:rsidRPr="00E921A2" w14:paraId="19AD0DD6" w14:textId="77777777" w:rsidTr="00E50DB9">
        <w:trPr>
          <w:cantSplit/>
        </w:trPr>
        <w:tc>
          <w:tcPr>
            <w:tcW w:w="648" w:type="dxa"/>
            <w:tcBorders>
              <w:top w:val="single" w:sz="4" w:space="0" w:color="auto"/>
              <w:bottom w:val="double" w:sz="4" w:space="0" w:color="auto"/>
            </w:tcBorders>
            <w:shd w:val="clear" w:color="auto" w:fill="FFFFFF"/>
          </w:tcPr>
          <w:p w14:paraId="0CDFA384"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A90A9E2" w14:textId="77777777"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14:paraId="1AD24661" w14:textId="77777777" w:rsidR="00E921A2" w:rsidRPr="00121095" w:rsidRDefault="00E921A2">
            <w:pPr>
              <w:pStyle w:val="QryTableInput"/>
              <w:keepNext/>
              <w:keepLines/>
              <w:rPr>
                <w:b/>
              </w:rPr>
            </w:pPr>
            <w:r w:rsidRPr="00121095">
              <w:rPr>
                <w:b/>
              </w:rPr>
              <w:t>S</w:t>
            </w:r>
          </w:p>
        </w:tc>
        <w:tc>
          <w:tcPr>
            <w:tcW w:w="288" w:type="dxa"/>
            <w:tcBorders>
              <w:top w:val="single" w:sz="4" w:space="0" w:color="auto"/>
              <w:bottom w:val="double" w:sz="4" w:space="0" w:color="auto"/>
            </w:tcBorders>
            <w:shd w:val="clear" w:color="auto" w:fill="FFFFFF"/>
          </w:tcPr>
          <w:p w14:paraId="0FE2B3B5" w14:textId="77777777" w:rsidR="00E921A2" w:rsidRPr="00121095" w:rsidRDefault="00E921A2">
            <w:pPr>
              <w:pStyle w:val="QryTableInput"/>
              <w:keepNext/>
              <w:keepLines/>
              <w:rPr>
                <w:b/>
              </w:rPr>
            </w:pPr>
            <w:r w:rsidRPr="00121095">
              <w:rPr>
                <w:b/>
              </w:rPr>
              <w:t>Y</w:t>
            </w:r>
          </w:p>
        </w:tc>
        <w:tc>
          <w:tcPr>
            <w:tcW w:w="576" w:type="dxa"/>
            <w:tcBorders>
              <w:top w:val="single" w:sz="4" w:space="0" w:color="auto"/>
              <w:bottom w:val="double" w:sz="4" w:space="0" w:color="auto"/>
            </w:tcBorders>
            <w:shd w:val="clear" w:color="auto" w:fill="FFFFFF"/>
          </w:tcPr>
          <w:p w14:paraId="0714F0A3" w14:textId="77777777" w:rsidR="00E921A2" w:rsidRPr="00121095" w:rsidRDefault="00E921A2">
            <w:pPr>
              <w:pStyle w:val="QryTableInput"/>
              <w:keepNext/>
              <w:keepLines/>
              <w:rPr>
                <w:b/>
              </w:rPr>
            </w:pPr>
            <w:r w:rsidRPr="00121095">
              <w:rPr>
                <w:b/>
              </w:rPr>
              <w:t>20</w:t>
            </w:r>
          </w:p>
        </w:tc>
        <w:tc>
          <w:tcPr>
            <w:tcW w:w="720" w:type="dxa"/>
            <w:tcBorders>
              <w:top w:val="single" w:sz="4" w:space="0" w:color="auto"/>
              <w:bottom w:val="double" w:sz="4" w:space="0" w:color="auto"/>
            </w:tcBorders>
            <w:shd w:val="clear" w:color="auto" w:fill="FFFFFF"/>
          </w:tcPr>
          <w:p w14:paraId="49605470" w14:textId="77777777" w:rsidR="00E921A2" w:rsidRPr="00121095" w:rsidRDefault="00E921A2">
            <w:pPr>
              <w:pStyle w:val="QryTableInput"/>
              <w:keepNext/>
              <w:keepLines/>
              <w:rPr>
                <w:b/>
              </w:rPr>
            </w:pPr>
            <w:r w:rsidRPr="00121095">
              <w:rPr>
                <w:b/>
              </w:rPr>
              <w:t>CX</w:t>
            </w:r>
          </w:p>
        </w:tc>
        <w:tc>
          <w:tcPr>
            <w:tcW w:w="288" w:type="dxa"/>
            <w:tcBorders>
              <w:top w:val="single" w:sz="4" w:space="0" w:color="auto"/>
              <w:bottom w:val="double" w:sz="4" w:space="0" w:color="auto"/>
            </w:tcBorders>
            <w:shd w:val="clear" w:color="auto" w:fill="FFFFFF"/>
          </w:tcPr>
          <w:p w14:paraId="0F942182" w14:textId="77777777" w:rsidR="00E921A2" w:rsidRPr="00121095" w:rsidRDefault="00E921A2">
            <w:pPr>
              <w:pStyle w:val="QryTableInput"/>
              <w:keepNext/>
              <w:keepLines/>
              <w:rPr>
                <w:b/>
              </w:rPr>
            </w:pPr>
            <w:r w:rsidRPr="00121095">
              <w:rPr>
                <w:b/>
              </w:rPr>
              <w:t>O</w:t>
            </w:r>
          </w:p>
        </w:tc>
        <w:tc>
          <w:tcPr>
            <w:tcW w:w="288" w:type="dxa"/>
            <w:tcBorders>
              <w:top w:val="single" w:sz="4" w:space="0" w:color="auto"/>
              <w:bottom w:val="double" w:sz="4" w:space="0" w:color="auto"/>
            </w:tcBorders>
            <w:shd w:val="clear" w:color="auto" w:fill="FFFFFF"/>
          </w:tcPr>
          <w:p w14:paraId="40D64361"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76E3C131"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1A7776A7"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740FB643"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19D02120"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60939AF8" w14:textId="77777777" w:rsidR="00E921A2" w:rsidRPr="00121095" w:rsidRDefault="00E921A2">
            <w:pPr>
              <w:pStyle w:val="QryTableInput"/>
              <w:keepNext/>
              <w:keepLines/>
            </w:pPr>
            <w:r w:rsidRPr="00121095">
              <w:t>PID-3: Patient  Identifier List</w:t>
            </w:r>
          </w:p>
        </w:tc>
      </w:tr>
    </w:tbl>
    <w:p w14:paraId="1EF89A3E" w14:textId="77777777" w:rsidR="00E921A2" w:rsidRPr="00121095" w:rsidRDefault="00E921A2">
      <w:pPr>
        <w:keepNext/>
        <w:spacing w:before="120"/>
        <w:rPr>
          <w:b/>
        </w:rPr>
      </w:pPr>
      <w:r w:rsidRPr="00121095">
        <w:rPr>
          <w:b/>
        </w:rPr>
        <w:t>QPD Input Parameter Field Description and Commentary</w:t>
      </w:r>
    </w:p>
    <w:tbl>
      <w:tblPr>
        <w:tblW w:w="9086"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8"/>
        <w:gridCol w:w="590"/>
        <w:gridCol w:w="5760"/>
      </w:tblGrid>
      <w:tr w:rsidR="00E921A2" w:rsidRPr="00E921A2" w14:paraId="4D956D99" w14:textId="77777777" w:rsidTr="00E50DB9">
        <w:trPr>
          <w:tblHeader/>
        </w:trPr>
        <w:tc>
          <w:tcPr>
            <w:tcW w:w="1728" w:type="dxa"/>
            <w:tcBorders>
              <w:top w:val="double" w:sz="4" w:space="0" w:color="auto"/>
              <w:bottom w:val="single" w:sz="4" w:space="0" w:color="auto"/>
            </w:tcBorders>
            <w:shd w:val="pct10" w:color="auto" w:fill="FFFFFF"/>
          </w:tcPr>
          <w:p w14:paraId="42420BA6" w14:textId="77777777" w:rsidR="00E921A2" w:rsidRPr="00121095" w:rsidRDefault="00E921A2">
            <w:pPr>
              <w:pStyle w:val="QryTableInputParamHeader"/>
              <w:rPr>
                <w:lang w:val="en-US"/>
              </w:rPr>
            </w:pPr>
            <w:r w:rsidRPr="00121095">
              <w:rPr>
                <w:lang w:val="en-US"/>
              </w:rPr>
              <w:t>Input Parameter (Query ID=Z91)</w:t>
            </w:r>
          </w:p>
        </w:tc>
        <w:tc>
          <w:tcPr>
            <w:tcW w:w="1008" w:type="dxa"/>
            <w:tcBorders>
              <w:top w:val="double" w:sz="4" w:space="0" w:color="auto"/>
              <w:bottom w:val="single" w:sz="4" w:space="0" w:color="auto"/>
            </w:tcBorders>
            <w:shd w:val="pct10" w:color="auto" w:fill="FFFFFF"/>
          </w:tcPr>
          <w:p w14:paraId="7AC5B1F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0D489E88"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35F68692" w14:textId="77777777" w:rsidR="00E921A2" w:rsidRPr="00121095" w:rsidRDefault="00E921A2">
            <w:pPr>
              <w:pStyle w:val="QryTableInputParamHeader"/>
              <w:rPr>
                <w:lang w:val="en-US"/>
              </w:rPr>
            </w:pPr>
            <w:r w:rsidRPr="00121095">
              <w:rPr>
                <w:lang w:val="en-US"/>
              </w:rPr>
              <w:t>Description</w:t>
            </w:r>
          </w:p>
        </w:tc>
      </w:tr>
      <w:tr w:rsidR="00E921A2" w:rsidRPr="00E921A2" w14:paraId="24CBC06A" w14:textId="77777777" w:rsidTr="00E50DB9">
        <w:tc>
          <w:tcPr>
            <w:tcW w:w="1728" w:type="dxa"/>
            <w:tcBorders>
              <w:top w:val="single" w:sz="4" w:space="0" w:color="auto"/>
              <w:bottom w:val="single" w:sz="4" w:space="0" w:color="auto"/>
            </w:tcBorders>
            <w:shd w:val="clear" w:color="auto" w:fill="FFFFFF"/>
          </w:tcPr>
          <w:p w14:paraId="789A6942"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56C511A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142CCC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AB675A2" w14:textId="77777777" w:rsidR="00E921A2" w:rsidRPr="00121095" w:rsidRDefault="00E921A2">
            <w:pPr>
              <w:pStyle w:val="QryTableInputParam"/>
              <w:rPr>
                <w:lang w:val="en-US"/>
              </w:rPr>
            </w:pPr>
            <w:r w:rsidRPr="00121095">
              <w:rPr>
                <w:lang w:val="en-US"/>
              </w:rPr>
              <w:t xml:space="preserve">SHALL be valued </w:t>
            </w:r>
            <w:r w:rsidRPr="00121095">
              <w:rPr>
                <w:b/>
                <w:lang w:val="en-US"/>
              </w:rPr>
              <w:t>Z91^Who Am I^HL7nnnn</w:t>
            </w:r>
            <w:r w:rsidRPr="00121095">
              <w:rPr>
                <w:lang w:val="en-US"/>
              </w:rPr>
              <w:t>.</w:t>
            </w:r>
          </w:p>
        </w:tc>
      </w:tr>
      <w:tr w:rsidR="00E921A2" w:rsidRPr="00E921A2" w14:paraId="43B3C995" w14:textId="77777777" w:rsidTr="00E50DB9">
        <w:tc>
          <w:tcPr>
            <w:tcW w:w="1728" w:type="dxa"/>
            <w:tcBorders>
              <w:top w:val="single" w:sz="4" w:space="0" w:color="auto"/>
              <w:bottom w:val="single" w:sz="4" w:space="0" w:color="auto"/>
            </w:tcBorders>
            <w:shd w:val="clear" w:color="auto" w:fill="FFFFFF"/>
          </w:tcPr>
          <w:p w14:paraId="37A15FF3"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44EAC50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D951F3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CDA747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75E6EDC" w14:textId="77777777" w:rsidTr="00E50DB9">
        <w:tc>
          <w:tcPr>
            <w:tcW w:w="1728" w:type="dxa"/>
            <w:tcBorders>
              <w:top w:val="single" w:sz="4" w:space="0" w:color="auto"/>
              <w:bottom w:val="single" w:sz="4" w:space="0" w:color="auto"/>
            </w:tcBorders>
            <w:shd w:val="clear" w:color="auto" w:fill="FFFFFF"/>
          </w:tcPr>
          <w:p w14:paraId="634941BA" w14:textId="77777777"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14:paraId="0C6B6C4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026260E"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228EB264"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w:t>
            </w:r>
            <w:r w:rsidRPr="00121095">
              <w:rPr>
                <w:lang w:val="en-US"/>
              </w:rPr>
              <w:br/>
            </w:r>
            <w:r w:rsidRPr="00121095">
              <w:rPr>
                <w:lang w:val="en-US"/>
              </w:rPr>
              <w:br/>
              <w:t>If this field is not valued, all values for this field are considered to be a match.</w:t>
            </w:r>
            <w:r w:rsidRPr="00121095">
              <w:rPr>
                <w:lang w:val="en-US"/>
              </w:rPr>
              <w:br/>
            </w:r>
            <w:r w:rsidRPr="00121095">
              <w:rPr>
                <w:lang w:val="en-US"/>
              </w:rPr>
              <w:br/>
              <w:t>If one PID.3 is specified, only 1 segment pattern will be returned.</w:t>
            </w:r>
          </w:p>
        </w:tc>
      </w:tr>
      <w:tr w:rsidR="00E921A2" w:rsidRPr="00E921A2" w14:paraId="59EBD16D" w14:textId="77777777" w:rsidTr="00E50DB9">
        <w:tc>
          <w:tcPr>
            <w:tcW w:w="1728" w:type="dxa"/>
            <w:tcBorders>
              <w:top w:val="single" w:sz="4" w:space="0" w:color="auto"/>
              <w:bottom w:val="single" w:sz="4" w:space="0" w:color="auto"/>
            </w:tcBorders>
            <w:shd w:val="clear" w:color="auto" w:fill="FFFFFF"/>
          </w:tcPr>
          <w:p w14:paraId="5CCFC12A"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93260E5"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0CBBF59B"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21C9E891"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5D415D0E" w14:textId="77777777" w:rsidTr="00E50DB9">
        <w:tc>
          <w:tcPr>
            <w:tcW w:w="1728" w:type="dxa"/>
            <w:tcBorders>
              <w:top w:val="single" w:sz="4" w:space="0" w:color="auto"/>
              <w:bottom w:val="single" w:sz="4" w:space="0" w:color="auto"/>
            </w:tcBorders>
            <w:shd w:val="clear" w:color="auto" w:fill="FFFFFF"/>
          </w:tcPr>
          <w:p w14:paraId="46CE18C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B98ECB2"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64BD4C2B"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4D1FEFDA"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1629412" w14:textId="77777777" w:rsidTr="00E50DB9">
        <w:tc>
          <w:tcPr>
            <w:tcW w:w="1728" w:type="dxa"/>
            <w:tcBorders>
              <w:top w:val="single" w:sz="4" w:space="0" w:color="auto"/>
              <w:bottom w:val="double" w:sz="4" w:space="0" w:color="auto"/>
            </w:tcBorders>
            <w:shd w:val="clear" w:color="auto" w:fill="FFFFFF"/>
          </w:tcPr>
          <w:p w14:paraId="2F9BBA47"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0446079E"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0D9EF95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26D12AC5"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bl>
    <w:p w14:paraId="7DD73B78" w14:textId="77777777" w:rsidR="00E921A2" w:rsidRPr="00121095" w:rsidRDefault="00E921A2">
      <w:pPr>
        <w:keepNext/>
        <w:spacing w:before="120"/>
      </w:pPr>
      <w:r w:rsidRPr="00121095">
        <w:rPr>
          <w:b/>
        </w:rPr>
        <w:t>RCP Response Control Parameter Field Description and Commentary</w:t>
      </w:r>
    </w:p>
    <w:tbl>
      <w:tblPr>
        <w:tblW w:w="789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0"/>
        <w:gridCol w:w="1062"/>
        <w:gridCol w:w="536"/>
        <w:gridCol w:w="590"/>
        <w:gridCol w:w="2880"/>
      </w:tblGrid>
      <w:tr w:rsidR="00E921A2" w:rsidRPr="00E921A2" w14:paraId="523881B9" w14:textId="77777777" w:rsidTr="00E50DB9">
        <w:trPr>
          <w:tblHeader/>
        </w:trPr>
        <w:tc>
          <w:tcPr>
            <w:tcW w:w="799" w:type="dxa"/>
            <w:tcBorders>
              <w:top w:val="double" w:sz="4" w:space="0" w:color="auto"/>
              <w:bottom w:val="single" w:sz="4" w:space="0" w:color="auto"/>
            </w:tcBorders>
            <w:shd w:val="clear" w:color="auto" w:fill="FFFFFF"/>
          </w:tcPr>
          <w:p w14:paraId="45116EFE" w14:textId="77777777" w:rsidR="00E921A2" w:rsidRPr="00121095" w:rsidRDefault="00E921A2">
            <w:pPr>
              <w:pStyle w:val="QryTableRCPHeader"/>
              <w:keepNext/>
              <w:rPr>
                <w:lang w:val="en-US"/>
              </w:rPr>
            </w:pPr>
            <w:r w:rsidRPr="00121095">
              <w:rPr>
                <w:lang w:val="en-US"/>
              </w:rPr>
              <w:t>Field Seq (Query ID=Z91)</w:t>
            </w:r>
          </w:p>
        </w:tc>
        <w:tc>
          <w:tcPr>
            <w:tcW w:w="2030" w:type="dxa"/>
            <w:tcBorders>
              <w:top w:val="double" w:sz="4" w:space="0" w:color="auto"/>
              <w:bottom w:val="single" w:sz="4" w:space="0" w:color="auto"/>
            </w:tcBorders>
            <w:shd w:val="clear" w:color="auto" w:fill="FFFFFF"/>
          </w:tcPr>
          <w:p w14:paraId="48DBDE9D" w14:textId="77777777" w:rsidR="00E921A2" w:rsidRPr="00121095" w:rsidRDefault="00E921A2">
            <w:pPr>
              <w:pStyle w:val="QryTableRCPHeader"/>
              <w:keepNext/>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35F80CCB"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80FA6D5"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5B80001C"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8911DFE" w14:textId="77777777" w:rsidR="00E921A2" w:rsidRPr="00121095" w:rsidRDefault="00E921A2">
            <w:pPr>
              <w:pStyle w:val="QryTableRCPHeader"/>
              <w:keepNext/>
              <w:rPr>
                <w:lang w:val="en-US"/>
              </w:rPr>
            </w:pPr>
            <w:r w:rsidRPr="00121095">
              <w:rPr>
                <w:lang w:val="en-US"/>
              </w:rPr>
              <w:t>Description</w:t>
            </w:r>
          </w:p>
        </w:tc>
      </w:tr>
      <w:tr w:rsidR="00E921A2" w:rsidRPr="00E921A2" w14:paraId="648849CA" w14:textId="77777777" w:rsidTr="00E50DB9">
        <w:tc>
          <w:tcPr>
            <w:tcW w:w="799" w:type="dxa"/>
            <w:tcBorders>
              <w:top w:val="single" w:sz="4" w:space="0" w:color="auto"/>
              <w:bottom w:val="single" w:sz="4" w:space="0" w:color="auto"/>
            </w:tcBorders>
            <w:shd w:val="clear" w:color="auto" w:fill="FFFFFF"/>
          </w:tcPr>
          <w:p w14:paraId="5CD577FD" w14:textId="77777777" w:rsidR="00E921A2" w:rsidRPr="00121095" w:rsidRDefault="00E921A2">
            <w:pPr>
              <w:pStyle w:val="QryTableRCP"/>
              <w:rPr>
                <w:lang w:val="en-US"/>
              </w:rPr>
            </w:pPr>
            <w:r w:rsidRPr="00121095">
              <w:rPr>
                <w:lang w:val="en-US"/>
              </w:rPr>
              <w:t>1</w:t>
            </w:r>
          </w:p>
        </w:tc>
        <w:tc>
          <w:tcPr>
            <w:tcW w:w="2030" w:type="dxa"/>
            <w:tcBorders>
              <w:top w:val="single" w:sz="4" w:space="0" w:color="auto"/>
              <w:bottom w:val="single" w:sz="4" w:space="0" w:color="auto"/>
            </w:tcBorders>
            <w:shd w:val="clear" w:color="auto" w:fill="FFFFFF"/>
          </w:tcPr>
          <w:p w14:paraId="04690054"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B3E3AB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D5F0154"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0C2C99C"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3BBD3433"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4065B257" w14:textId="77777777" w:rsidTr="00E50DB9">
        <w:tc>
          <w:tcPr>
            <w:tcW w:w="799" w:type="dxa"/>
            <w:tcBorders>
              <w:top w:val="single" w:sz="4" w:space="0" w:color="auto"/>
              <w:bottom w:val="single" w:sz="4" w:space="0" w:color="auto"/>
            </w:tcBorders>
            <w:shd w:val="clear" w:color="auto" w:fill="FFFFFF"/>
          </w:tcPr>
          <w:p w14:paraId="5B83AC3D" w14:textId="77777777" w:rsidR="00E921A2" w:rsidRPr="00121095" w:rsidRDefault="00E921A2">
            <w:pPr>
              <w:pStyle w:val="QryTableRCP"/>
              <w:rPr>
                <w:lang w:val="en-US"/>
              </w:rPr>
            </w:pPr>
            <w:r w:rsidRPr="00121095">
              <w:rPr>
                <w:lang w:val="en-US"/>
              </w:rPr>
              <w:t>2</w:t>
            </w:r>
          </w:p>
        </w:tc>
        <w:tc>
          <w:tcPr>
            <w:tcW w:w="2030" w:type="dxa"/>
            <w:tcBorders>
              <w:top w:val="single" w:sz="4" w:space="0" w:color="auto"/>
              <w:bottom w:val="single" w:sz="4" w:space="0" w:color="auto"/>
            </w:tcBorders>
            <w:shd w:val="clear" w:color="auto" w:fill="FFFFFF"/>
          </w:tcPr>
          <w:p w14:paraId="6573828A"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1B63D4E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FEC7E68"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0EBA54B8"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1D50D0C4" w14:textId="77777777" w:rsidR="00E921A2" w:rsidRPr="00121095" w:rsidRDefault="00E921A2">
            <w:pPr>
              <w:pStyle w:val="QryTableRCP"/>
              <w:rPr>
                <w:lang w:val="en-US"/>
              </w:rPr>
            </w:pPr>
          </w:p>
        </w:tc>
      </w:tr>
      <w:tr w:rsidR="00E921A2" w:rsidRPr="00E921A2" w14:paraId="7C49448D" w14:textId="77777777" w:rsidTr="00E50DB9">
        <w:tc>
          <w:tcPr>
            <w:tcW w:w="799" w:type="dxa"/>
            <w:tcBorders>
              <w:top w:val="single" w:sz="4" w:space="0" w:color="auto"/>
              <w:bottom w:val="single" w:sz="4" w:space="0" w:color="auto"/>
            </w:tcBorders>
            <w:shd w:val="clear" w:color="auto" w:fill="FFFFFF"/>
          </w:tcPr>
          <w:p w14:paraId="187783DB"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3C0A30A4"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6DF8D360"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7DD1F4DF"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AABF78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32442B98"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44E7CFB" w14:textId="77777777" w:rsidTr="00E50DB9">
        <w:tc>
          <w:tcPr>
            <w:tcW w:w="799" w:type="dxa"/>
            <w:tcBorders>
              <w:top w:val="single" w:sz="4" w:space="0" w:color="auto"/>
              <w:bottom w:val="single" w:sz="4" w:space="0" w:color="auto"/>
            </w:tcBorders>
            <w:shd w:val="clear" w:color="auto" w:fill="FFFFFF"/>
          </w:tcPr>
          <w:p w14:paraId="21D7C95D"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6E54BD3D"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3ECBFCD"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6C86F20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FFF556E"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517D05A5"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63F57F9" w14:textId="77777777" w:rsidTr="00E50DB9">
        <w:tc>
          <w:tcPr>
            <w:tcW w:w="799" w:type="dxa"/>
            <w:tcBorders>
              <w:top w:val="single" w:sz="4" w:space="0" w:color="auto"/>
              <w:bottom w:val="single" w:sz="4" w:space="0" w:color="auto"/>
            </w:tcBorders>
            <w:shd w:val="clear" w:color="auto" w:fill="FFFFFF"/>
          </w:tcPr>
          <w:p w14:paraId="121D948F" w14:textId="77777777" w:rsidR="00E921A2" w:rsidRPr="00121095" w:rsidRDefault="00E921A2">
            <w:pPr>
              <w:pStyle w:val="QryTableRCP"/>
              <w:rPr>
                <w:lang w:val="en-US"/>
              </w:rPr>
            </w:pPr>
            <w:r w:rsidRPr="00121095">
              <w:rPr>
                <w:lang w:val="en-US"/>
              </w:rPr>
              <w:t>3</w:t>
            </w:r>
          </w:p>
        </w:tc>
        <w:tc>
          <w:tcPr>
            <w:tcW w:w="2030" w:type="dxa"/>
            <w:tcBorders>
              <w:top w:val="single" w:sz="4" w:space="0" w:color="auto"/>
              <w:bottom w:val="single" w:sz="4" w:space="0" w:color="auto"/>
            </w:tcBorders>
            <w:shd w:val="clear" w:color="auto" w:fill="FFFFFF"/>
          </w:tcPr>
          <w:p w14:paraId="13D8F098"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0492A50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8D0CA2B"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CE88CF1"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073D1AB"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6AAA70F6" w14:textId="77777777" w:rsidTr="00E50DB9">
        <w:tc>
          <w:tcPr>
            <w:tcW w:w="799" w:type="dxa"/>
            <w:tcBorders>
              <w:top w:val="single" w:sz="4" w:space="0" w:color="auto"/>
              <w:bottom w:val="single" w:sz="4" w:space="0" w:color="auto"/>
            </w:tcBorders>
            <w:shd w:val="clear" w:color="auto" w:fill="FFFFFF"/>
          </w:tcPr>
          <w:p w14:paraId="071ED6E8" w14:textId="77777777" w:rsidR="00E921A2" w:rsidRPr="00121095" w:rsidRDefault="00E921A2">
            <w:pPr>
              <w:pStyle w:val="QryTableRCP"/>
              <w:rPr>
                <w:lang w:val="en-US"/>
              </w:rPr>
            </w:pPr>
            <w:r w:rsidRPr="00121095">
              <w:rPr>
                <w:lang w:val="en-US"/>
              </w:rPr>
              <w:t>6</w:t>
            </w:r>
          </w:p>
        </w:tc>
        <w:tc>
          <w:tcPr>
            <w:tcW w:w="2030" w:type="dxa"/>
            <w:tcBorders>
              <w:top w:val="single" w:sz="4" w:space="0" w:color="auto"/>
              <w:bottom w:val="single" w:sz="4" w:space="0" w:color="auto"/>
            </w:tcBorders>
            <w:shd w:val="clear" w:color="auto" w:fill="FFFFFF"/>
          </w:tcPr>
          <w:p w14:paraId="452747E4"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0EFDC5D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9C15BC"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6FAA975"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6943D760" w14:textId="77777777" w:rsidR="00E921A2" w:rsidRPr="00121095" w:rsidRDefault="00E921A2">
            <w:pPr>
              <w:pStyle w:val="QryTableRCP"/>
              <w:rPr>
                <w:lang w:val="en-US"/>
              </w:rPr>
            </w:pPr>
          </w:p>
        </w:tc>
      </w:tr>
      <w:tr w:rsidR="00E921A2" w:rsidRPr="00E921A2" w14:paraId="25205B60" w14:textId="77777777" w:rsidTr="00E50DB9">
        <w:tc>
          <w:tcPr>
            <w:tcW w:w="799" w:type="dxa"/>
            <w:tcBorders>
              <w:top w:val="single" w:sz="4" w:space="0" w:color="auto"/>
              <w:bottom w:val="single" w:sz="4" w:space="0" w:color="auto"/>
            </w:tcBorders>
            <w:shd w:val="clear" w:color="auto" w:fill="FFFFFF"/>
          </w:tcPr>
          <w:p w14:paraId="27BC8D92"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078FEBB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7527E82"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72CC0F7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979A0E5"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6A1E3D3E"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48B5D9DC" w14:textId="77777777" w:rsidTr="00E50DB9">
        <w:tc>
          <w:tcPr>
            <w:tcW w:w="799" w:type="dxa"/>
            <w:tcBorders>
              <w:top w:val="single" w:sz="4" w:space="0" w:color="auto"/>
              <w:bottom w:val="double" w:sz="4" w:space="0" w:color="auto"/>
            </w:tcBorders>
            <w:shd w:val="clear" w:color="auto" w:fill="FFFFFF"/>
          </w:tcPr>
          <w:p w14:paraId="655E4245" w14:textId="77777777" w:rsidR="00E921A2" w:rsidRPr="00121095" w:rsidRDefault="00E921A2">
            <w:pPr>
              <w:pStyle w:val="QryTableRCP"/>
              <w:rPr>
                <w:lang w:val="en-US"/>
              </w:rPr>
            </w:pPr>
          </w:p>
        </w:tc>
        <w:tc>
          <w:tcPr>
            <w:tcW w:w="2030" w:type="dxa"/>
            <w:tcBorders>
              <w:top w:val="single" w:sz="4" w:space="0" w:color="auto"/>
              <w:bottom w:val="double" w:sz="4" w:space="0" w:color="auto"/>
            </w:tcBorders>
            <w:shd w:val="clear" w:color="auto" w:fill="FFFFFF"/>
          </w:tcPr>
          <w:p w14:paraId="6C214D72"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54A4FC55"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587134B3"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09FF9F7B"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2E95ED1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0373977B" w14:textId="77777777" w:rsidR="00E921A2" w:rsidRPr="00121095" w:rsidRDefault="00E921A2">
      <w:pPr>
        <w:keepNext/>
        <w:spacing w:before="120"/>
        <w:rPr>
          <w:b/>
        </w:rPr>
      </w:pPr>
      <w:r w:rsidRPr="00121095">
        <w:rPr>
          <w:b/>
        </w:rPr>
        <w:t>Output Specification and Commentary: Virtual Table</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4BEED09C" w14:textId="77777777" w:rsidTr="00E50DB9">
        <w:trPr>
          <w:cantSplit/>
          <w:tblHeader/>
        </w:trPr>
        <w:tc>
          <w:tcPr>
            <w:tcW w:w="1440" w:type="dxa"/>
            <w:tcBorders>
              <w:top w:val="double" w:sz="4" w:space="0" w:color="auto"/>
              <w:bottom w:val="single" w:sz="4" w:space="0" w:color="auto"/>
            </w:tcBorders>
            <w:shd w:val="pct10" w:color="auto" w:fill="FFFFFF"/>
          </w:tcPr>
          <w:p w14:paraId="0486F2E6" w14:textId="77777777" w:rsidR="00E921A2" w:rsidRPr="00121095" w:rsidRDefault="00E921A2">
            <w:pPr>
              <w:pStyle w:val="QryTableVirtualHeader"/>
              <w:rPr>
                <w:lang w:val="en-US"/>
              </w:rPr>
            </w:pPr>
            <w:r w:rsidRPr="00121095">
              <w:rPr>
                <w:lang w:val="en-US"/>
              </w:rPr>
              <w:t>ColName (Query ID=Z91)</w:t>
            </w:r>
          </w:p>
        </w:tc>
        <w:tc>
          <w:tcPr>
            <w:tcW w:w="864" w:type="dxa"/>
            <w:tcBorders>
              <w:top w:val="double" w:sz="4" w:space="0" w:color="auto"/>
              <w:bottom w:val="single" w:sz="4" w:space="0" w:color="auto"/>
            </w:tcBorders>
            <w:shd w:val="pct10" w:color="auto" w:fill="FFFFFF"/>
          </w:tcPr>
          <w:p w14:paraId="48211149" w14:textId="77777777" w:rsidR="00E921A2" w:rsidRPr="00121095" w:rsidRDefault="00E921A2">
            <w:pPr>
              <w:pStyle w:val="QryTableVirtualHeader"/>
              <w:rPr>
                <w:lang w:val="en-US"/>
              </w:rPr>
            </w:pPr>
            <w:r w:rsidRPr="00121095">
              <w:rPr>
                <w:lang w:val="en-US"/>
              </w:rPr>
              <w:t>Key/</w:t>
            </w:r>
          </w:p>
          <w:p w14:paraId="37A0EC0C"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38C499F"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7F13A9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6C62A1C7"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1EE53C17"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B3F0E4D"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D1498E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A3ADC9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F2C69CF"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5E420CF"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BCB93B7" w14:textId="77777777" w:rsidR="00E921A2" w:rsidRPr="00121095" w:rsidRDefault="00E921A2">
            <w:pPr>
              <w:pStyle w:val="QryTableVirtualHeader"/>
              <w:rPr>
                <w:lang w:val="en-US"/>
              </w:rPr>
            </w:pPr>
            <w:r w:rsidRPr="00121095">
              <w:rPr>
                <w:lang w:val="en-US"/>
              </w:rPr>
              <w:t>Element Name</w:t>
            </w:r>
          </w:p>
        </w:tc>
      </w:tr>
      <w:tr w:rsidR="00E921A2" w:rsidRPr="00E921A2" w14:paraId="5FACE7FE" w14:textId="77777777" w:rsidTr="00E50DB9">
        <w:trPr>
          <w:cantSplit/>
        </w:trPr>
        <w:tc>
          <w:tcPr>
            <w:tcW w:w="1440" w:type="dxa"/>
            <w:tcBorders>
              <w:top w:val="single" w:sz="4" w:space="0" w:color="auto"/>
              <w:bottom w:val="single" w:sz="4" w:space="0" w:color="auto"/>
            </w:tcBorders>
            <w:shd w:val="clear" w:color="auto" w:fill="FFFFFF"/>
          </w:tcPr>
          <w:p w14:paraId="23C5D7B3"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77F0BE7F"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69C9117C"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61B0ABEB"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51C04976"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58CF0DB4"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1A4DAA6E"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308FF0FD"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D1CE823"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79025277"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922919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E376F12" w14:textId="77777777" w:rsidR="00E921A2" w:rsidRPr="00121095" w:rsidRDefault="00E921A2">
            <w:pPr>
              <w:pStyle w:val="QryTableVirtual"/>
              <w:rPr>
                <w:lang w:val="en-US"/>
              </w:rPr>
            </w:pPr>
            <w:r w:rsidRPr="00121095">
              <w:rPr>
                <w:lang w:val="en-US"/>
              </w:rPr>
              <w:t>PID-3</w:t>
            </w:r>
            <w:r w:rsidR="00CA71B4">
              <w:rPr>
                <w:lang w:val="en-US"/>
              </w:rPr>
              <w:t xml:space="preserve"> </w:t>
            </w:r>
            <w:r w:rsidRPr="00121095">
              <w:rPr>
                <w:lang w:val="en-US"/>
              </w:rPr>
              <w:t xml:space="preserve"> Patient  Identifier List</w:t>
            </w:r>
          </w:p>
        </w:tc>
      </w:tr>
      <w:tr w:rsidR="00E921A2" w:rsidRPr="00E921A2" w14:paraId="670ECB68" w14:textId="77777777" w:rsidTr="00E50DB9">
        <w:trPr>
          <w:cantSplit/>
        </w:trPr>
        <w:tc>
          <w:tcPr>
            <w:tcW w:w="1440" w:type="dxa"/>
            <w:tcBorders>
              <w:top w:val="single" w:sz="4" w:space="0" w:color="auto"/>
              <w:bottom w:val="single" w:sz="4" w:space="0" w:color="auto"/>
            </w:tcBorders>
            <w:shd w:val="clear" w:color="auto" w:fill="FFFFFF"/>
          </w:tcPr>
          <w:p w14:paraId="074CEF31"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D80DE34"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3D93B9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FD013BA"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C91BAC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2DB7805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3C47DC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419F6C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31D5F8E"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8E77898"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030A26E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7843C6C" w14:textId="77777777" w:rsidR="00E921A2" w:rsidRPr="00121095" w:rsidRDefault="00E921A2">
            <w:pPr>
              <w:pStyle w:val="QryTableVirtual"/>
              <w:rPr>
                <w:lang w:val="en-US"/>
              </w:rPr>
            </w:pPr>
            <w:r w:rsidRPr="00121095">
              <w:rPr>
                <w:lang w:val="en-US"/>
              </w:rPr>
              <w:t>PID-5 Patient Name</w:t>
            </w:r>
          </w:p>
        </w:tc>
      </w:tr>
      <w:tr w:rsidR="00E921A2" w:rsidRPr="00E921A2" w14:paraId="5511ACE7" w14:textId="77777777" w:rsidTr="00E50DB9">
        <w:trPr>
          <w:cantSplit/>
        </w:trPr>
        <w:tc>
          <w:tcPr>
            <w:tcW w:w="1440" w:type="dxa"/>
            <w:tcBorders>
              <w:top w:val="single" w:sz="4" w:space="0" w:color="auto"/>
              <w:bottom w:val="single" w:sz="4" w:space="0" w:color="auto"/>
            </w:tcBorders>
            <w:shd w:val="clear" w:color="auto" w:fill="FFFFFF"/>
          </w:tcPr>
          <w:p w14:paraId="3D9E5343"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7DECFC31"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0793CF4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C829002"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7DB7AB0"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9FE833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3FD71B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D000F9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662B75F"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4219540"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176774A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6F2A0D9" w14:textId="77777777" w:rsidR="00E921A2" w:rsidRPr="00121095" w:rsidRDefault="00E921A2">
            <w:pPr>
              <w:pStyle w:val="QryTableVirtual"/>
              <w:rPr>
                <w:lang w:val="en-US"/>
              </w:rPr>
            </w:pPr>
            <w:r w:rsidRPr="00121095">
              <w:rPr>
                <w:lang w:val="en-US"/>
              </w:rPr>
              <w:t>PID-6 Mother's Maiden Name</w:t>
            </w:r>
          </w:p>
        </w:tc>
      </w:tr>
      <w:tr w:rsidR="00E921A2" w:rsidRPr="00E921A2" w14:paraId="67085CBD" w14:textId="77777777" w:rsidTr="00E50DB9">
        <w:trPr>
          <w:cantSplit/>
        </w:trPr>
        <w:tc>
          <w:tcPr>
            <w:tcW w:w="1440" w:type="dxa"/>
            <w:tcBorders>
              <w:top w:val="single" w:sz="4" w:space="0" w:color="auto"/>
              <w:bottom w:val="single" w:sz="4" w:space="0" w:color="auto"/>
            </w:tcBorders>
            <w:shd w:val="clear" w:color="auto" w:fill="FFFFFF"/>
          </w:tcPr>
          <w:p w14:paraId="2222EE5D"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311F347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52C621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2BAFFCA"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3AF3CB83"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5D3465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53E6B1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9E67D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031FF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0EF082D"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6D1962F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1F6758D" w14:textId="77777777" w:rsidR="00E921A2" w:rsidRPr="00121095" w:rsidRDefault="00E921A2">
            <w:pPr>
              <w:pStyle w:val="QryTableVirtual"/>
              <w:rPr>
                <w:lang w:val="en-US"/>
              </w:rPr>
            </w:pPr>
            <w:r w:rsidRPr="00121095">
              <w:rPr>
                <w:lang w:val="en-US"/>
              </w:rPr>
              <w:t>PID-7 Date/Time of Birth</w:t>
            </w:r>
          </w:p>
        </w:tc>
      </w:tr>
      <w:tr w:rsidR="00E921A2" w:rsidRPr="00E921A2" w14:paraId="779ADF23" w14:textId="77777777" w:rsidTr="00E50DB9">
        <w:trPr>
          <w:cantSplit/>
        </w:trPr>
        <w:tc>
          <w:tcPr>
            <w:tcW w:w="1440" w:type="dxa"/>
            <w:tcBorders>
              <w:top w:val="single" w:sz="4" w:space="0" w:color="auto"/>
              <w:bottom w:val="single" w:sz="4" w:space="0" w:color="auto"/>
            </w:tcBorders>
            <w:shd w:val="clear" w:color="auto" w:fill="FFFFFF"/>
          </w:tcPr>
          <w:p w14:paraId="46DAB98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500CF624"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C4BAB7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DFD5BF5"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1BBD7F2D"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4FC4AB8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6F52D2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D1826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E84E92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BF19CC3"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7F17E124"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2252F78" w14:textId="77777777" w:rsidR="00E921A2" w:rsidRPr="00121095" w:rsidRDefault="00E921A2">
            <w:pPr>
              <w:pStyle w:val="QryTableVirtual"/>
              <w:rPr>
                <w:lang w:val="en-US"/>
              </w:rPr>
            </w:pPr>
            <w:r w:rsidRPr="00121095">
              <w:rPr>
                <w:lang w:val="en-US"/>
              </w:rPr>
              <w:t>PID-8 Sex</w:t>
            </w:r>
          </w:p>
        </w:tc>
      </w:tr>
      <w:tr w:rsidR="00E921A2" w:rsidRPr="00E921A2" w14:paraId="213F06E0" w14:textId="77777777" w:rsidTr="00E50DB9">
        <w:trPr>
          <w:cantSplit/>
        </w:trPr>
        <w:tc>
          <w:tcPr>
            <w:tcW w:w="1440" w:type="dxa"/>
            <w:tcBorders>
              <w:top w:val="single" w:sz="4" w:space="0" w:color="auto"/>
              <w:bottom w:val="double" w:sz="4" w:space="0" w:color="auto"/>
            </w:tcBorders>
            <w:shd w:val="clear" w:color="auto" w:fill="FFFFFF"/>
          </w:tcPr>
          <w:p w14:paraId="0B6F4C09"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47C4B4B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056645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D553C58"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79F8DFC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5BAD86AB"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B1442F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358AB7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BB773A9"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7DCFC68"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43CBC55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B5FB210" w14:textId="77777777" w:rsidR="00E921A2" w:rsidRPr="00121095" w:rsidRDefault="00E921A2">
            <w:pPr>
              <w:pStyle w:val="QryTableVirtual"/>
              <w:rPr>
                <w:lang w:val="en-US"/>
              </w:rPr>
            </w:pPr>
            <w:r w:rsidRPr="00121095">
              <w:rPr>
                <w:lang w:val="en-US"/>
              </w:rPr>
              <w:t>PID-10 Race</w:t>
            </w:r>
          </w:p>
        </w:tc>
      </w:tr>
    </w:tbl>
    <w:p w14:paraId="09F78AFB" w14:textId="20854A58" w:rsidR="00E921A2" w:rsidRPr="00121095" w:rsidRDefault="002044FB" w:rsidP="002044FB">
      <w:pPr>
        <w:pStyle w:val="Heading4"/>
        <w:numPr>
          <w:ilvl w:val="0"/>
          <w:numId w:val="0"/>
        </w:numPr>
        <w:tabs>
          <w:tab w:val="left" w:pos="2160"/>
        </w:tabs>
      </w:pPr>
      <w:bookmarkStart w:id="737" w:name="_Toc495483636"/>
      <w:bookmarkStart w:id="738" w:name="_Toc24273858"/>
      <w:r w:rsidRPr="00121095">
        <w:t>5.9.3.2</w:t>
      </w:r>
      <w:r w:rsidRPr="00121095">
        <w:tab/>
      </w:r>
      <w:r w:rsidR="00E921A2" w:rsidRPr="00121095">
        <w:t>Pharmacy example:</w:t>
      </w:r>
      <w:bookmarkEnd w:id="737"/>
      <w:bookmarkEnd w:id="738"/>
    </w:p>
    <w:p w14:paraId="789B7D39"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001FDCD6" w14:textId="77777777" w:rsidR="00E921A2" w:rsidRPr="00121095" w:rsidRDefault="00E921A2">
      <w:pPr>
        <w:pStyle w:val="Example"/>
        <w:rPr>
          <w:noProof w:val="0"/>
        </w:rPr>
      </w:pPr>
      <w:r w:rsidRPr="00121095">
        <w:rPr>
          <w:noProof w:val="0"/>
        </w:rPr>
        <w:t>MSH|^~\&amp;|PCR|Gen Hosp|PIMS||199811201400-0800||QBP^Q42^QBP_Q13|8699|P|2.</w:t>
      </w:r>
      <w:r>
        <w:rPr>
          <w:noProof w:val="0"/>
        </w:rPr>
        <w:t>8</w:t>
      </w:r>
      <w:r w:rsidRPr="00121095">
        <w:rPr>
          <w:noProof w:val="0"/>
        </w:rPr>
        <w:t>||||||||</w:t>
      </w:r>
    </w:p>
    <w:p w14:paraId="6167AB39" w14:textId="77777777" w:rsidR="00E921A2" w:rsidRPr="00121095" w:rsidRDefault="00E921A2">
      <w:pPr>
        <w:pStyle w:val="Example"/>
        <w:rPr>
          <w:noProof w:val="0"/>
        </w:rPr>
      </w:pPr>
      <w:r w:rsidRPr="00121095">
        <w:rPr>
          <w:noProof w:val="0"/>
        </w:rPr>
        <w:t>QPD|Q42^Tabular Dispense History^HL7nnn|Q0010|555444222111^^^MPI^MR| |19980531|19990531|</w:t>
      </w:r>
    </w:p>
    <w:p w14:paraId="61208D5D"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38DC00FA" w14:textId="77777777" w:rsidR="00E921A2" w:rsidRPr="00121095" w:rsidRDefault="00E921A2">
      <w:pPr>
        <w:pStyle w:val="Example"/>
        <w:rPr>
          <w:noProof w:val="0"/>
        </w:rPr>
      </w:pPr>
      <w:r w:rsidRPr="00121095">
        <w:rPr>
          <w:noProof w:val="0"/>
        </w:rPr>
        <w:t>RCP|I|999^RD|</w:t>
      </w:r>
    </w:p>
    <w:p w14:paraId="6B1E48A4"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03D5A2E9" w14:textId="77777777" w:rsidR="00E921A2" w:rsidRPr="00121095" w:rsidRDefault="00E921A2">
      <w:pPr>
        <w:pStyle w:val="Example"/>
        <w:rPr>
          <w:noProof w:val="0"/>
        </w:rPr>
      </w:pPr>
      <w:r w:rsidRPr="00121095">
        <w:rPr>
          <w:noProof w:val="0"/>
        </w:rPr>
        <w:t>MSH|^~\&amp;|PIMS|Gen Hosp|PCR||199811201400-0800||RTB^K42^RTB_K13|8858|P|2.</w:t>
      </w:r>
      <w:r>
        <w:rPr>
          <w:noProof w:val="0"/>
        </w:rPr>
        <w:t>8</w:t>
      </w:r>
      <w:r w:rsidRPr="00121095">
        <w:rPr>
          <w:noProof w:val="0"/>
        </w:rPr>
        <w:t>||||||||</w:t>
      </w:r>
    </w:p>
    <w:p w14:paraId="35D76457" w14:textId="77777777" w:rsidR="00E921A2" w:rsidRPr="00121095" w:rsidRDefault="00E921A2">
      <w:pPr>
        <w:pStyle w:val="Example"/>
        <w:rPr>
          <w:noProof w:val="0"/>
        </w:rPr>
      </w:pPr>
      <w:r w:rsidRPr="00121095">
        <w:rPr>
          <w:noProof w:val="0"/>
        </w:rPr>
        <w:t>MSA|AA|8699|</w:t>
      </w:r>
    </w:p>
    <w:p w14:paraId="23313114" w14:textId="77777777" w:rsidR="00E921A2" w:rsidRPr="00121095" w:rsidRDefault="00E921A2">
      <w:pPr>
        <w:pStyle w:val="Example"/>
        <w:rPr>
          <w:noProof w:val="0"/>
        </w:rPr>
      </w:pPr>
      <w:r w:rsidRPr="00121095">
        <w:rPr>
          <w:noProof w:val="0"/>
        </w:rPr>
        <w:t>QAK|Q010|OK|Q42^Tabular Dispense History^HL7nnn|4</w:t>
      </w:r>
    </w:p>
    <w:p w14:paraId="31348D14" w14:textId="77777777" w:rsidR="00E921A2" w:rsidRPr="00121095" w:rsidRDefault="00E921A2">
      <w:pPr>
        <w:pStyle w:val="Example"/>
        <w:rPr>
          <w:noProof w:val="0"/>
        </w:rPr>
      </w:pPr>
      <w:r w:rsidRPr="00121095">
        <w:rPr>
          <w:noProof w:val="0"/>
        </w:rPr>
        <w:t>QPD|Q42^Tabular Dispense History^HL7nnn|Q0010|555444222111^^^MPI^MR||19980531|19990531|</w:t>
      </w:r>
    </w:p>
    <w:p w14:paraId="481516AD"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6C13BF97"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4CA9EE67"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2E2BCAA6"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610A04FD"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586E5113" w14:textId="6CEECEED" w:rsidR="00E921A2" w:rsidRPr="00121095" w:rsidRDefault="002044FB" w:rsidP="002044FB">
      <w:pPr>
        <w:pStyle w:val="Heading5"/>
        <w:numPr>
          <w:ilvl w:val="0"/>
          <w:numId w:val="0"/>
        </w:numPr>
        <w:tabs>
          <w:tab w:val="left" w:pos="2520"/>
        </w:tabs>
      </w:pPr>
      <w:bookmarkStart w:id="739" w:name="_Toc495483637"/>
      <w:bookmarkStart w:id="740" w:name="_Ref235434761"/>
      <w:r w:rsidRPr="00121095">
        <w:t>5.9.3.2.1</w:t>
      </w:r>
      <w:r w:rsidRPr="00121095">
        <w:tab/>
      </w:r>
      <w:r w:rsidR="00E921A2" w:rsidRPr="00121095">
        <w:t xml:space="preserve">QBP/RTB dispense history </w:t>
      </w:r>
      <w:bookmarkEnd w:id="739"/>
      <w:r w:rsidR="00E921A2" w:rsidRPr="00121095">
        <w:t>Query Profile</w:t>
      </w:r>
      <w:bookmarkEnd w:id="740"/>
    </w:p>
    <w:p w14:paraId="1B2926B6" w14:textId="77777777" w:rsidR="00E921A2" w:rsidRPr="00121095" w:rsidRDefault="00E921A2">
      <w:pPr>
        <w:pStyle w:val="QryTableCaption"/>
        <w:rPr>
          <w:lang w:val="en-US"/>
        </w:rPr>
      </w:pPr>
      <w:r w:rsidRPr="00121095">
        <w:rPr>
          <w:lang w:val="en-US"/>
        </w:rPr>
        <w:t>Query Profile</w:t>
      </w:r>
    </w:p>
    <w:tbl>
      <w:tblPr>
        <w:tblW w:w="0" w:type="auto"/>
        <w:tblInd w:w="37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431A6D2B" w14:textId="77777777" w:rsidTr="00E50DB9">
        <w:trPr>
          <w:tblHeader/>
        </w:trPr>
        <w:tc>
          <w:tcPr>
            <w:tcW w:w="2880" w:type="dxa"/>
            <w:tcBorders>
              <w:top w:val="double" w:sz="4" w:space="0" w:color="auto"/>
              <w:bottom w:val="single" w:sz="4" w:space="0" w:color="auto"/>
            </w:tcBorders>
            <w:shd w:val="clear" w:color="auto" w:fill="FFFFFF"/>
          </w:tcPr>
          <w:p w14:paraId="14BEE1AC"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79E436E2" w14:textId="77777777" w:rsidR="00E921A2" w:rsidRPr="00121095" w:rsidRDefault="00E921A2">
            <w:pPr>
              <w:pStyle w:val="QryTableID"/>
              <w:rPr>
                <w:lang w:val="en-US"/>
              </w:rPr>
            </w:pPr>
            <w:r w:rsidRPr="00121095">
              <w:rPr>
                <w:lang w:val="en-US"/>
              </w:rPr>
              <w:t>Z93</w:t>
            </w:r>
          </w:p>
        </w:tc>
      </w:tr>
      <w:tr w:rsidR="00E921A2" w:rsidRPr="00E921A2" w14:paraId="4727BA0E" w14:textId="77777777" w:rsidTr="00E50DB9">
        <w:tc>
          <w:tcPr>
            <w:tcW w:w="2880" w:type="dxa"/>
            <w:tcBorders>
              <w:top w:val="single" w:sz="4" w:space="0" w:color="auto"/>
              <w:bottom w:val="single" w:sz="4" w:space="0" w:color="auto"/>
            </w:tcBorders>
            <w:shd w:val="clear" w:color="auto" w:fill="FFFFFF"/>
          </w:tcPr>
          <w:p w14:paraId="67DAE83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40B0E12" w14:textId="77777777" w:rsidR="00E921A2" w:rsidRPr="00121095" w:rsidRDefault="00E921A2">
            <w:pPr>
              <w:pStyle w:val="QryTableType"/>
              <w:rPr>
                <w:lang w:val="en-US"/>
              </w:rPr>
            </w:pPr>
            <w:r w:rsidRPr="00121095">
              <w:rPr>
                <w:lang w:val="en-US"/>
              </w:rPr>
              <w:t>Query</w:t>
            </w:r>
          </w:p>
        </w:tc>
      </w:tr>
      <w:tr w:rsidR="00E921A2" w:rsidRPr="00E921A2" w14:paraId="24F52F92" w14:textId="77777777" w:rsidTr="00E50DB9">
        <w:tc>
          <w:tcPr>
            <w:tcW w:w="2880" w:type="dxa"/>
            <w:tcBorders>
              <w:top w:val="single" w:sz="4" w:space="0" w:color="auto"/>
              <w:bottom w:val="single" w:sz="4" w:space="0" w:color="auto"/>
            </w:tcBorders>
            <w:shd w:val="clear" w:color="auto" w:fill="FFFFFF"/>
          </w:tcPr>
          <w:p w14:paraId="5A198C0B"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11E5D7C" w14:textId="77777777" w:rsidR="00E921A2" w:rsidRPr="00121095" w:rsidRDefault="00E921A2">
            <w:pPr>
              <w:pStyle w:val="QryTableName"/>
              <w:rPr>
                <w:lang w:val="en-US"/>
              </w:rPr>
            </w:pPr>
            <w:r w:rsidRPr="00121095">
              <w:rPr>
                <w:lang w:val="en-US"/>
              </w:rPr>
              <w:t>Tabular Dispense History</w:t>
            </w:r>
          </w:p>
        </w:tc>
      </w:tr>
      <w:tr w:rsidR="00E921A2" w:rsidRPr="00E921A2" w14:paraId="68A2E4AD" w14:textId="77777777" w:rsidTr="00E50DB9">
        <w:tc>
          <w:tcPr>
            <w:tcW w:w="2880" w:type="dxa"/>
            <w:tcBorders>
              <w:top w:val="single" w:sz="4" w:space="0" w:color="auto"/>
              <w:bottom w:val="single" w:sz="4" w:space="0" w:color="auto"/>
            </w:tcBorders>
            <w:shd w:val="clear" w:color="auto" w:fill="FFFFFF"/>
          </w:tcPr>
          <w:p w14:paraId="6D2EBF7D"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5751B3E" w14:textId="77777777" w:rsidR="00E921A2" w:rsidRPr="00121095" w:rsidRDefault="00E921A2">
            <w:pPr>
              <w:pStyle w:val="QryTableTriggerQuery"/>
              <w:rPr>
                <w:lang w:val="en-US"/>
              </w:rPr>
            </w:pPr>
            <w:r w:rsidRPr="00121095">
              <w:rPr>
                <w:lang w:val="en-US"/>
              </w:rPr>
              <w:t>QBP^Z93^QBP_Q13</w:t>
            </w:r>
          </w:p>
        </w:tc>
      </w:tr>
      <w:tr w:rsidR="00E921A2" w:rsidRPr="00E921A2" w14:paraId="1AB63CAD" w14:textId="77777777" w:rsidTr="00E50DB9">
        <w:tc>
          <w:tcPr>
            <w:tcW w:w="2880" w:type="dxa"/>
            <w:tcBorders>
              <w:top w:val="single" w:sz="4" w:space="0" w:color="auto"/>
              <w:bottom w:val="single" w:sz="4" w:space="0" w:color="auto"/>
            </w:tcBorders>
            <w:shd w:val="clear" w:color="auto" w:fill="FFFFFF"/>
          </w:tcPr>
          <w:p w14:paraId="4C2BA1CE"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0EB3753" w14:textId="77777777" w:rsidR="00E921A2" w:rsidRPr="00121095" w:rsidRDefault="00E921A2">
            <w:pPr>
              <w:pStyle w:val="QryTableMode"/>
              <w:rPr>
                <w:lang w:val="en-US"/>
              </w:rPr>
            </w:pPr>
            <w:r w:rsidRPr="00121095">
              <w:rPr>
                <w:lang w:val="en-US"/>
              </w:rPr>
              <w:t>Both</w:t>
            </w:r>
          </w:p>
        </w:tc>
      </w:tr>
      <w:tr w:rsidR="00E921A2" w:rsidRPr="00E921A2" w14:paraId="18E63E0F" w14:textId="77777777" w:rsidTr="00E50DB9">
        <w:tc>
          <w:tcPr>
            <w:tcW w:w="2880" w:type="dxa"/>
            <w:tcBorders>
              <w:top w:val="single" w:sz="4" w:space="0" w:color="auto"/>
              <w:bottom w:val="single" w:sz="4" w:space="0" w:color="auto"/>
            </w:tcBorders>
            <w:shd w:val="clear" w:color="auto" w:fill="FFFFFF"/>
          </w:tcPr>
          <w:p w14:paraId="5C42844D"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7EDA5470" w14:textId="77777777" w:rsidR="00E921A2" w:rsidRPr="00121095" w:rsidRDefault="00E921A2">
            <w:pPr>
              <w:pStyle w:val="QryTableResponseTrigger"/>
              <w:rPr>
                <w:lang w:val="en-US"/>
              </w:rPr>
            </w:pPr>
            <w:r w:rsidRPr="00121095">
              <w:rPr>
                <w:lang w:val="en-US"/>
              </w:rPr>
              <w:t>RTB^Z94^RTB_K13</w:t>
            </w:r>
          </w:p>
        </w:tc>
      </w:tr>
      <w:tr w:rsidR="00E921A2" w:rsidRPr="00E921A2" w14:paraId="2FEB3DCC" w14:textId="77777777" w:rsidTr="00E50DB9">
        <w:tc>
          <w:tcPr>
            <w:tcW w:w="2880" w:type="dxa"/>
            <w:tcBorders>
              <w:top w:val="single" w:sz="4" w:space="0" w:color="auto"/>
              <w:bottom w:val="single" w:sz="4" w:space="0" w:color="auto"/>
            </w:tcBorders>
            <w:shd w:val="clear" w:color="auto" w:fill="FFFFFF"/>
          </w:tcPr>
          <w:p w14:paraId="53E7722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1143968" w14:textId="77777777" w:rsidR="00E921A2" w:rsidRPr="00121095" w:rsidRDefault="00E921A2">
            <w:pPr>
              <w:pStyle w:val="QryTableCharacteristicsQuery"/>
              <w:rPr>
                <w:lang w:val="en-US"/>
              </w:rPr>
            </w:pPr>
            <w:r w:rsidRPr="00121095">
              <w:rPr>
                <w:lang w:val="en-US"/>
              </w:rPr>
              <w:t>Returns response sorted by Date Dispensed unless otherwise specified.</w:t>
            </w:r>
          </w:p>
        </w:tc>
      </w:tr>
      <w:tr w:rsidR="00E921A2" w:rsidRPr="00E921A2" w14:paraId="5FDDD8E0" w14:textId="77777777" w:rsidTr="00E50DB9">
        <w:tc>
          <w:tcPr>
            <w:tcW w:w="2880" w:type="dxa"/>
            <w:tcBorders>
              <w:top w:val="single" w:sz="4" w:space="0" w:color="auto"/>
              <w:bottom w:val="single" w:sz="4" w:space="0" w:color="auto"/>
            </w:tcBorders>
            <w:shd w:val="clear" w:color="auto" w:fill="FFFFFF"/>
          </w:tcPr>
          <w:p w14:paraId="6EAE8E0D"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98C8BD9" w14:textId="77777777" w:rsidR="00E921A2" w:rsidRPr="00121095" w:rsidRDefault="00E921A2">
            <w:pPr>
              <w:pStyle w:val="QryTablePurpose"/>
              <w:rPr>
                <w:lang w:val="en-US"/>
              </w:rPr>
            </w:pPr>
            <w:r w:rsidRPr="00121095">
              <w:rPr>
                <w:lang w:val="en-US"/>
              </w:rPr>
              <w:t>Find medications dispensed between specified date range for specified medical record numbers.</w:t>
            </w:r>
          </w:p>
        </w:tc>
      </w:tr>
      <w:tr w:rsidR="00E921A2" w:rsidRPr="00E921A2" w14:paraId="7C60E2FB" w14:textId="77777777" w:rsidTr="00E50DB9">
        <w:trPr>
          <w:cantSplit/>
        </w:trPr>
        <w:tc>
          <w:tcPr>
            <w:tcW w:w="2880" w:type="dxa"/>
            <w:tcBorders>
              <w:top w:val="single" w:sz="4" w:space="0" w:color="auto"/>
              <w:bottom w:val="single" w:sz="4" w:space="0" w:color="auto"/>
            </w:tcBorders>
            <w:shd w:val="clear" w:color="auto" w:fill="FFFFFF"/>
          </w:tcPr>
          <w:p w14:paraId="5CD5E96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5691BEC" w14:textId="77777777" w:rsidR="00E921A2" w:rsidRPr="00121095" w:rsidRDefault="00E921A2">
            <w:pPr>
              <w:pStyle w:val="QryTableCharacteristicsResponse"/>
              <w:rPr>
                <w:b/>
                <w:lang w:val="en-US"/>
              </w:rPr>
            </w:pPr>
          </w:p>
        </w:tc>
      </w:tr>
      <w:tr w:rsidR="00E921A2" w:rsidRPr="00E921A2" w14:paraId="41C84407" w14:textId="77777777" w:rsidTr="00E50DB9">
        <w:trPr>
          <w:cantSplit/>
        </w:trPr>
        <w:tc>
          <w:tcPr>
            <w:tcW w:w="2880" w:type="dxa"/>
            <w:tcBorders>
              <w:top w:val="single" w:sz="4" w:space="0" w:color="auto"/>
              <w:bottom w:val="double" w:sz="4" w:space="0" w:color="auto"/>
            </w:tcBorders>
            <w:shd w:val="clear" w:color="auto" w:fill="FFFFFF"/>
          </w:tcPr>
          <w:p w14:paraId="2BF0A481"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9E3C34D" w14:textId="77777777" w:rsidR="00E921A2" w:rsidRPr="00121095" w:rsidRDefault="00E921A2">
            <w:pPr>
              <w:pStyle w:val="QryTableSegmentPattern"/>
              <w:rPr>
                <w:lang w:val="en-US"/>
              </w:rPr>
            </w:pPr>
          </w:p>
        </w:tc>
      </w:tr>
    </w:tbl>
    <w:p w14:paraId="3AE69F54" w14:textId="77777777" w:rsidR="00E921A2" w:rsidRPr="00121095" w:rsidRDefault="00E921A2"/>
    <w:p w14:paraId="3C7B2ABD" w14:textId="42DFFD9A" w:rsidR="00E921A2" w:rsidRDefault="00E921A2" w:rsidP="00BF5311">
      <w:r>
        <w:t xml:space="preserve">The message structure for QBP^Z93^QPB_Q13 can be found in </w:t>
      </w:r>
      <w:r w:rsidR="00BF2FE6">
        <w:fldChar w:fldCharType="begin"/>
      </w:r>
      <w:r>
        <w:instrText xml:space="preserve"> REF _Ref370221189 \r \h </w:instrText>
      </w:r>
      <w:r w:rsidR="00BF2FE6">
        <w:fldChar w:fldCharType="separate"/>
      </w:r>
      <w:r w:rsidR="00C244BF">
        <w:t>5.3.1.2</w:t>
      </w:r>
      <w:r w:rsidR="00BF2FE6">
        <w:fldChar w:fldCharType="end"/>
      </w:r>
      <w:r>
        <w:t>. Use the QBP^Q13^QPB_Q13 Message structure.</w:t>
      </w:r>
    </w:p>
    <w:p w14:paraId="5C236A9A" w14:textId="77777777" w:rsidR="00E921A2" w:rsidRPr="00121095" w:rsidRDefault="00E921A2">
      <w:pPr>
        <w:pStyle w:val="MsgTableCaption"/>
      </w:pPr>
      <w:r w:rsidRPr="00121095">
        <w:t>RTB^Z94^RTB_K13: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589AA5F"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5BD7CE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16D4D0F"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932198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20B4602" w14:textId="77777777" w:rsidR="00E921A2" w:rsidRPr="00121095" w:rsidRDefault="00E921A2">
            <w:pPr>
              <w:pStyle w:val="MsgTableHeader"/>
              <w:jc w:val="center"/>
              <w:rPr>
                <w:lang w:val="en-US"/>
              </w:rPr>
            </w:pPr>
            <w:r w:rsidRPr="00121095">
              <w:rPr>
                <w:lang w:val="en-US"/>
              </w:rPr>
              <w:t>Sec Ref</w:t>
            </w:r>
          </w:p>
        </w:tc>
      </w:tr>
      <w:tr w:rsidR="00E921A2" w:rsidRPr="00E921A2" w14:paraId="6EA1090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D59CAB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8C29DE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D30957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BE1C075" w14:textId="77777777" w:rsidR="00E921A2" w:rsidRPr="00121095" w:rsidRDefault="00E921A2">
            <w:pPr>
              <w:pStyle w:val="MsgTableBody"/>
              <w:jc w:val="center"/>
            </w:pPr>
            <w:r w:rsidRPr="00121095">
              <w:t>2.15.9</w:t>
            </w:r>
          </w:p>
        </w:tc>
      </w:tr>
      <w:tr w:rsidR="00E921A2" w:rsidRPr="00E921A2" w14:paraId="368D0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E3C75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763ACE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5EDC2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665D2" w14:textId="77777777" w:rsidR="00E921A2" w:rsidRPr="00121095" w:rsidRDefault="00E921A2">
            <w:pPr>
              <w:pStyle w:val="MsgTableBody"/>
              <w:jc w:val="center"/>
            </w:pPr>
            <w:r w:rsidRPr="00121095">
              <w:t>2.15.12</w:t>
            </w:r>
          </w:p>
        </w:tc>
      </w:tr>
      <w:tr w:rsidR="00E921A2" w:rsidRPr="00E921A2" w14:paraId="032EA7C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BCC0E8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E55408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798864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653853" w14:textId="77777777" w:rsidR="00E921A2" w:rsidRPr="00121095" w:rsidRDefault="00E921A2">
            <w:pPr>
              <w:pStyle w:val="MsgTableBody"/>
              <w:jc w:val="center"/>
            </w:pPr>
            <w:r w:rsidRPr="00121095">
              <w:t>2.14.13</w:t>
            </w:r>
          </w:p>
        </w:tc>
      </w:tr>
      <w:tr w:rsidR="00E921A2" w:rsidRPr="00E921A2" w14:paraId="2C5591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FE6B4F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0BA1CE3"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EF30C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700C7" w14:textId="77777777" w:rsidR="00E921A2" w:rsidRPr="00121095" w:rsidRDefault="00E921A2">
            <w:pPr>
              <w:pStyle w:val="MsgTableBody"/>
              <w:jc w:val="center"/>
            </w:pPr>
            <w:r w:rsidRPr="00121095">
              <w:t>2.15.8</w:t>
            </w:r>
          </w:p>
        </w:tc>
      </w:tr>
      <w:tr w:rsidR="00E921A2" w:rsidRPr="00E921A2" w14:paraId="7D95FAE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B73431"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345A229A"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0EE4F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7B2DB9" w14:textId="77777777" w:rsidR="00E921A2" w:rsidRPr="00121095" w:rsidRDefault="00E921A2">
            <w:pPr>
              <w:pStyle w:val="MsgTableBody"/>
              <w:jc w:val="center"/>
            </w:pPr>
            <w:r w:rsidRPr="00121095">
              <w:t>2.15.5</w:t>
            </w:r>
          </w:p>
        </w:tc>
      </w:tr>
      <w:tr w:rsidR="00E921A2" w:rsidRPr="00E921A2" w14:paraId="1D737D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C68BE3"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4F170E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D8669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7EA458" w14:textId="7076DE6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B1788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949841"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9A1EF1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45D70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AA80AE" w14:textId="4F88EF2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D4BBF8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5AE6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090353B"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756D86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985B8" w14:textId="77777777" w:rsidR="00E921A2" w:rsidRPr="00121095" w:rsidRDefault="00E921A2">
            <w:pPr>
              <w:pStyle w:val="MsgTableBody"/>
              <w:jc w:val="center"/>
            </w:pPr>
          </w:p>
        </w:tc>
      </w:tr>
      <w:tr w:rsidR="00E921A2" w:rsidRPr="00E921A2" w14:paraId="1D01ECE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009104"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46C8059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028C5C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705AF" w14:textId="0EE7C131"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1C327BB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E97091"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F905C0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5027E5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8C8E0E" w14:textId="3971C693"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0C7AC4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C1D48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2033B33"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1102EC8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9623E" w14:textId="77777777" w:rsidR="00E921A2" w:rsidRPr="00121095" w:rsidRDefault="00E921A2">
            <w:pPr>
              <w:pStyle w:val="MsgTableBody"/>
              <w:jc w:val="center"/>
            </w:pPr>
          </w:p>
        </w:tc>
      </w:tr>
      <w:tr w:rsidR="00E921A2" w:rsidRPr="00E921A2" w14:paraId="29C139F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5CDFDC34"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30FA96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AE1DD0E"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EA54BA" w14:textId="77777777" w:rsidR="00E921A2" w:rsidRPr="00121095" w:rsidRDefault="00E921A2">
            <w:pPr>
              <w:pStyle w:val="MsgTableBody"/>
              <w:jc w:val="center"/>
            </w:pPr>
            <w:r w:rsidRPr="00121095">
              <w:t>2.15.4</w:t>
            </w:r>
          </w:p>
        </w:tc>
      </w:tr>
    </w:tbl>
    <w:p w14:paraId="74D97CC3"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72DA3408" w14:textId="77777777" w:rsidTr="00E50DB9">
        <w:trPr>
          <w:cantSplit/>
          <w:tblHeader/>
        </w:trPr>
        <w:tc>
          <w:tcPr>
            <w:tcW w:w="648" w:type="dxa"/>
            <w:tcBorders>
              <w:top w:val="double" w:sz="4" w:space="0" w:color="auto"/>
              <w:bottom w:val="single" w:sz="4" w:space="0" w:color="auto"/>
            </w:tcBorders>
            <w:shd w:val="clear" w:color="auto" w:fill="FFFFFF"/>
          </w:tcPr>
          <w:p w14:paraId="56944258" w14:textId="77777777" w:rsidR="00E921A2" w:rsidRPr="00121095" w:rsidRDefault="00E921A2">
            <w:pPr>
              <w:pStyle w:val="QryTableInputHeader"/>
              <w:rPr>
                <w:lang w:val="en-US"/>
              </w:rPr>
            </w:pPr>
            <w:r w:rsidRPr="00121095">
              <w:rPr>
                <w:lang w:val="en-US"/>
              </w:rPr>
              <w:t>Field Seq (Query ID=Z93)</w:t>
            </w:r>
          </w:p>
        </w:tc>
        <w:tc>
          <w:tcPr>
            <w:tcW w:w="1296" w:type="dxa"/>
            <w:tcBorders>
              <w:top w:val="double" w:sz="4" w:space="0" w:color="auto"/>
              <w:bottom w:val="single" w:sz="4" w:space="0" w:color="auto"/>
            </w:tcBorders>
            <w:shd w:val="clear" w:color="auto" w:fill="FFFFFF"/>
          </w:tcPr>
          <w:p w14:paraId="10C20D6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F88DD50" w14:textId="77777777" w:rsidR="00E921A2" w:rsidRPr="00121095" w:rsidRDefault="00E921A2">
            <w:pPr>
              <w:pStyle w:val="QryTableInputHeader"/>
              <w:rPr>
                <w:lang w:val="en-US"/>
              </w:rPr>
            </w:pPr>
            <w:r w:rsidRPr="00121095">
              <w:rPr>
                <w:lang w:val="en-US"/>
              </w:rPr>
              <w:t>Key/</w:t>
            </w:r>
          </w:p>
          <w:p w14:paraId="409F4F68"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AB620AC"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81042CB"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22DF5D8F"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E14FB8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6018BC9"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745C64AD"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78F25B4"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9A630BF"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7A8FEBB"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94122A1" w14:textId="77777777" w:rsidR="00E921A2" w:rsidRPr="00121095" w:rsidRDefault="00E921A2">
            <w:pPr>
              <w:pStyle w:val="QryTableInputHeader"/>
              <w:rPr>
                <w:lang w:val="en-US"/>
              </w:rPr>
            </w:pPr>
            <w:r w:rsidRPr="00121095">
              <w:rPr>
                <w:lang w:val="en-US"/>
              </w:rPr>
              <w:t>Element Name</w:t>
            </w:r>
          </w:p>
        </w:tc>
      </w:tr>
      <w:tr w:rsidR="00E921A2" w:rsidRPr="00E921A2" w14:paraId="0256AAAF" w14:textId="77777777" w:rsidTr="00E50DB9">
        <w:trPr>
          <w:cantSplit/>
        </w:trPr>
        <w:tc>
          <w:tcPr>
            <w:tcW w:w="648" w:type="dxa"/>
            <w:tcBorders>
              <w:top w:val="single" w:sz="4" w:space="0" w:color="auto"/>
              <w:bottom w:val="single" w:sz="4" w:space="0" w:color="auto"/>
            </w:tcBorders>
            <w:shd w:val="clear" w:color="auto" w:fill="FFFFFF"/>
          </w:tcPr>
          <w:p w14:paraId="380B03ED"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9A28007"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0A1659B9"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67CC52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BA3624C"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55FED93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2CE1255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4628A8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369CDB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D05A970"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D42243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D748655"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A524CBC" w14:textId="77777777" w:rsidR="00E921A2" w:rsidRPr="00121095" w:rsidRDefault="00E921A2">
            <w:pPr>
              <w:pStyle w:val="QryTableInput"/>
            </w:pPr>
          </w:p>
        </w:tc>
      </w:tr>
      <w:tr w:rsidR="00E921A2" w:rsidRPr="00E921A2" w14:paraId="2A9CF37E" w14:textId="77777777" w:rsidTr="00E50DB9">
        <w:trPr>
          <w:cantSplit/>
        </w:trPr>
        <w:tc>
          <w:tcPr>
            <w:tcW w:w="648" w:type="dxa"/>
            <w:tcBorders>
              <w:top w:val="single" w:sz="4" w:space="0" w:color="auto"/>
              <w:bottom w:val="single" w:sz="4" w:space="0" w:color="auto"/>
            </w:tcBorders>
            <w:shd w:val="clear" w:color="auto" w:fill="FFFFFF"/>
          </w:tcPr>
          <w:p w14:paraId="51DE9BA5"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6405D8E4"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4F5E8C67"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93D22A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39668B2D"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2DF60D99"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53746EAA"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4C63F8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481159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725DDA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62B5386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D42382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0716E2F" w14:textId="77777777" w:rsidR="00E921A2" w:rsidRPr="00121095" w:rsidRDefault="00E921A2">
            <w:pPr>
              <w:pStyle w:val="QryTableInput"/>
            </w:pPr>
          </w:p>
        </w:tc>
      </w:tr>
      <w:tr w:rsidR="00E921A2" w:rsidRPr="00E921A2" w14:paraId="1E609798" w14:textId="77777777" w:rsidTr="00E50DB9">
        <w:trPr>
          <w:cantSplit/>
        </w:trPr>
        <w:tc>
          <w:tcPr>
            <w:tcW w:w="648" w:type="dxa"/>
            <w:tcBorders>
              <w:top w:val="single" w:sz="4" w:space="0" w:color="auto"/>
              <w:bottom w:val="single" w:sz="4" w:space="0" w:color="auto"/>
            </w:tcBorders>
            <w:shd w:val="clear" w:color="auto" w:fill="FFFFFF"/>
          </w:tcPr>
          <w:p w14:paraId="6235EA42"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4968DCBD" w14:textId="77777777"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14:paraId="56E914AD"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46CB1EC4"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796830F2"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2D2ABBC3"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5B71E774"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3BC92F2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0228EC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8CB8D08"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3EE3C9A"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1597D1D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C59DC2D" w14:textId="77777777" w:rsidR="00E921A2" w:rsidRPr="00121095" w:rsidRDefault="00E921A2">
            <w:pPr>
              <w:pStyle w:val="QryTableInput"/>
            </w:pPr>
            <w:r w:rsidRPr="00121095">
              <w:t>PID-3: Patient  Identifier List</w:t>
            </w:r>
          </w:p>
        </w:tc>
      </w:tr>
      <w:tr w:rsidR="00E921A2" w:rsidRPr="00E921A2" w14:paraId="424408B3" w14:textId="77777777" w:rsidTr="00E50DB9">
        <w:trPr>
          <w:cantSplit/>
        </w:trPr>
        <w:tc>
          <w:tcPr>
            <w:tcW w:w="648" w:type="dxa"/>
            <w:tcBorders>
              <w:top w:val="single" w:sz="4" w:space="0" w:color="auto"/>
              <w:bottom w:val="single" w:sz="4" w:space="0" w:color="auto"/>
            </w:tcBorders>
            <w:shd w:val="clear" w:color="auto" w:fill="FFFFFF"/>
          </w:tcPr>
          <w:p w14:paraId="7AA475C3"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246A7FD"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3BA748FC"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BA7CE9B"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FADC8BC"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18FA7F29"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CECF779"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09DEC3E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20E8B26"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42FD11E9"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1A50113"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3226D8D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758BC7F" w14:textId="77777777" w:rsidR="00E921A2" w:rsidRPr="00121095" w:rsidRDefault="00E921A2">
            <w:pPr>
              <w:pStyle w:val="QryTableInput"/>
            </w:pPr>
            <w:r w:rsidRPr="00121095">
              <w:t>RXD-2: Dispense/Give Code</w:t>
            </w:r>
          </w:p>
        </w:tc>
      </w:tr>
      <w:tr w:rsidR="00E921A2" w:rsidRPr="00E921A2" w14:paraId="788BE878" w14:textId="77777777" w:rsidTr="00E50DB9">
        <w:trPr>
          <w:cantSplit/>
        </w:trPr>
        <w:tc>
          <w:tcPr>
            <w:tcW w:w="648" w:type="dxa"/>
            <w:tcBorders>
              <w:top w:val="single" w:sz="4" w:space="0" w:color="auto"/>
              <w:bottom w:val="single" w:sz="4" w:space="0" w:color="auto"/>
            </w:tcBorders>
            <w:shd w:val="clear" w:color="auto" w:fill="FFFFFF"/>
          </w:tcPr>
          <w:p w14:paraId="470E91D5"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14FD6F99"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59AF048A"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A4E18AC"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1153F9A"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7735A480"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5FF4AD1F"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8A26A6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9D80F90"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10D9D89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057B596"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0FDDF7F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17E623F" w14:textId="77777777" w:rsidR="00E921A2" w:rsidRPr="00121095" w:rsidRDefault="00E921A2">
            <w:pPr>
              <w:pStyle w:val="QryTableInput"/>
            </w:pPr>
            <w:r w:rsidRPr="00121095">
              <w:t>RXD-3: Date/Time Dispensed</w:t>
            </w:r>
          </w:p>
        </w:tc>
      </w:tr>
      <w:tr w:rsidR="00E921A2" w:rsidRPr="00E921A2" w14:paraId="70DE8E01" w14:textId="77777777" w:rsidTr="00E50DB9">
        <w:trPr>
          <w:cantSplit/>
        </w:trPr>
        <w:tc>
          <w:tcPr>
            <w:tcW w:w="648" w:type="dxa"/>
            <w:tcBorders>
              <w:top w:val="single" w:sz="4" w:space="0" w:color="auto"/>
              <w:bottom w:val="double" w:sz="4" w:space="0" w:color="auto"/>
            </w:tcBorders>
            <w:shd w:val="clear" w:color="auto" w:fill="FFFFFF"/>
          </w:tcPr>
          <w:p w14:paraId="2A623EC7"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160F2373"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5DCFAD5F"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033AF101"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073C5E87"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32030623"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390F33D0"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17438B9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54FEE7D"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367CECD4"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1965C6D"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3064B284"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221419B" w14:textId="77777777" w:rsidR="00E921A2" w:rsidRPr="00121095" w:rsidRDefault="00E921A2">
            <w:pPr>
              <w:pStyle w:val="QryTableInput"/>
            </w:pPr>
            <w:r w:rsidRPr="00121095">
              <w:t>RXD-3: Date/Time Dispensed</w:t>
            </w:r>
          </w:p>
        </w:tc>
      </w:tr>
    </w:tbl>
    <w:p w14:paraId="24FAAD22" w14:textId="77777777" w:rsidR="00E921A2" w:rsidRPr="00121095" w:rsidRDefault="00E921A2">
      <w:pPr>
        <w:rPr>
          <w:b/>
          <w:bCs/>
        </w:rPr>
      </w:pPr>
      <w:r w:rsidRPr="00121095">
        <w:rPr>
          <w:b/>
          <w:bCs/>
        </w:rPr>
        <w:t>QPD Input Parameter Field Description and Commentary</w:t>
      </w:r>
    </w:p>
    <w:tbl>
      <w:tblPr>
        <w:tblW w:w="9103"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760"/>
      </w:tblGrid>
      <w:tr w:rsidR="00E921A2" w:rsidRPr="00E921A2" w14:paraId="7BDC0408" w14:textId="77777777" w:rsidTr="00E50DB9">
        <w:trPr>
          <w:tblHeader/>
        </w:trPr>
        <w:tc>
          <w:tcPr>
            <w:tcW w:w="1746" w:type="dxa"/>
            <w:tcBorders>
              <w:top w:val="double" w:sz="4" w:space="0" w:color="auto"/>
              <w:bottom w:val="single" w:sz="4" w:space="0" w:color="auto"/>
            </w:tcBorders>
            <w:shd w:val="pct10" w:color="auto" w:fill="FFFFFF"/>
          </w:tcPr>
          <w:p w14:paraId="3FD0B310" w14:textId="77777777" w:rsidR="00E921A2" w:rsidRPr="00121095" w:rsidRDefault="00E921A2">
            <w:pPr>
              <w:pStyle w:val="QryTableInputParamHeader"/>
              <w:keepNext/>
              <w:rPr>
                <w:lang w:val="en-US"/>
              </w:rPr>
            </w:pPr>
            <w:r w:rsidRPr="00121095">
              <w:rPr>
                <w:lang w:val="en-US"/>
              </w:rPr>
              <w:t>Input Parameter (Query ID=Z93)</w:t>
            </w:r>
          </w:p>
        </w:tc>
        <w:tc>
          <w:tcPr>
            <w:tcW w:w="1007" w:type="dxa"/>
            <w:tcBorders>
              <w:top w:val="double" w:sz="4" w:space="0" w:color="auto"/>
              <w:bottom w:val="single" w:sz="4" w:space="0" w:color="auto"/>
            </w:tcBorders>
            <w:shd w:val="pct10" w:color="auto" w:fill="FFFFFF"/>
          </w:tcPr>
          <w:p w14:paraId="4472521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70C5128D"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3659A44" w14:textId="77777777" w:rsidR="00E921A2" w:rsidRPr="00121095" w:rsidRDefault="00E921A2">
            <w:pPr>
              <w:pStyle w:val="QryTableInputParamHeader"/>
              <w:keepNext/>
              <w:rPr>
                <w:lang w:val="en-US"/>
              </w:rPr>
            </w:pPr>
            <w:r w:rsidRPr="00121095">
              <w:rPr>
                <w:lang w:val="en-US"/>
              </w:rPr>
              <w:t>Description</w:t>
            </w:r>
          </w:p>
        </w:tc>
      </w:tr>
      <w:tr w:rsidR="00E921A2" w:rsidRPr="00E921A2" w14:paraId="557F98BD" w14:textId="77777777" w:rsidTr="00E50DB9">
        <w:tc>
          <w:tcPr>
            <w:tcW w:w="1746" w:type="dxa"/>
            <w:tcBorders>
              <w:top w:val="single" w:sz="4" w:space="0" w:color="auto"/>
              <w:bottom w:val="single" w:sz="4" w:space="0" w:color="auto"/>
            </w:tcBorders>
            <w:shd w:val="clear" w:color="auto" w:fill="FFFFFF"/>
          </w:tcPr>
          <w:p w14:paraId="4293A53C"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3536D23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32BD65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3CA5DDD" w14:textId="77777777" w:rsidR="00E921A2" w:rsidRPr="00121095" w:rsidRDefault="00E921A2">
            <w:pPr>
              <w:pStyle w:val="QryTableInputParam"/>
              <w:rPr>
                <w:lang w:val="en-US"/>
              </w:rPr>
            </w:pPr>
            <w:r w:rsidRPr="00121095">
              <w:rPr>
                <w:lang w:val="en-US"/>
              </w:rPr>
              <w:t xml:space="preserve">SHALL be valued </w:t>
            </w:r>
            <w:r w:rsidRPr="00121095">
              <w:rPr>
                <w:b/>
                <w:lang w:val="en-US"/>
              </w:rPr>
              <w:t>Z93^Tabular Dispense History^HL7nnnn</w:t>
            </w:r>
            <w:r w:rsidRPr="00121095">
              <w:rPr>
                <w:lang w:val="en-US"/>
              </w:rPr>
              <w:t>.</w:t>
            </w:r>
          </w:p>
        </w:tc>
      </w:tr>
      <w:tr w:rsidR="00E921A2" w:rsidRPr="00E921A2" w14:paraId="4AE6610F" w14:textId="77777777" w:rsidTr="00E50DB9">
        <w:tc>
          <w:tcPr>
            <w:tcW w:w="1746" w:type="dxa"/>
            <w:tcBorders>
              <w:top w:val="single" w:sz="4" w:space="0" w:color="auto"/>
              <w:bottom w:val="single" w:sz="4" w:space="0" w:color="auto"/>
            </w:tcBorders>
            <w:shd w:val="clear" w:color="auto" w:fill="FFFFFF"/>
          </w:tcPr>
          <w:p w14:paraId="1B136002"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5156DBEE"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C4023F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3AF65F0"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7B3D2D2" w14:textId="77777777" w:rsidTr="00E50DB9">
        <w:tc>
          <w:tcPr>
            <w:tcW w:w="1746" w:type="dxa"/>
            <w:tcBorders>
              <w:top w:val="single" w:sz="4" w:space="0" w:color="auto"/>
              <w:bottom w:val="single" w:sz="4" w:space="0" w:color="auto"/>
            </w:tcBorders>
            <w:shd w:val="clear" w:color="auto" w:fill="FFFFFF"/>
          </w:tcPr>
          <w:p w14:paraId="0326511F" w14:textId="77777777"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14:paraId="7002CF7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6DE6486"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0CC33423"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4C797994" w14:textId="77777777" w:rsidTr="00E50DB9">
        <w:tc>
          <w:tcPr>
            <w:tcW w:w="1746" w:type="dxa"/>
            <w:tcBorders>
              <w:top w:val="single" w:sz="4" w:space="0" w:color="auto"/>
              <w:bottom w:val="single" w:sz="4" w:space="0" w:color="auto"/>
            </w:tcBorders>
            <w:shd w:val="clear" w:color="auto" w:fill="FFFFFF"/>
          </w:tcPr>
          <w:p w14:paraId="08AB8D4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38584944"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DFF996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1AE0819"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280E6C8D" w14:textId="77777777" w:rsidTr="00E50DB9">
        <w:tc>
          <w:tcPr>
            <w:tcW w:w="1746" w:type="dxa"/>
            <w:tcBorders>
              <w:top w:val="single" w:sz="4" w:space="0" w:color="auto"/>
              <w:bottom w:val="single" w:sz="4" w:space="0" w:color="auto"/>
            </w:tcBorders>
            <w:shd w:val="clear" w:color="auto" w:fill="FFFFFF"/>
          </w:tcPr>
          <w:p w14:paraId="6B39FC14"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A8878E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0926C6A"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C55F115"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1960C9F5" w14:textId="77777777" w:rsidTr="00E50DB9">
        <w:tc>
          <w:tcPr>
            <w:tcW w:w="1746" w:type="dxa"/>
            <w:tcBorders>
              <w:top w:val="single" w:sz="4" w:space="0" w:color="auto"/>
              <w:bottom w:val="single" w:sz="4" w:space="0" w:color="auto"/>
            </w:tcBorders>
            <w:shd w:val="clear" w:color="auto" w:fill="FFFFFF"/>
          </w:tcPr>
          <w:p w14:paraId="4C67205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B5139AC"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661E4390"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212E17A"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0DBEB371" w14:textId="77777777" w:rsidTr="00E50DB9">
        <w:tc>
          <w:tcPr>
            <w:tcW w:w="1746" w:type="dxa"/>
            <w:tcBorders>
              <w:top w:val="single" w:sz="4" w:space="0" w:color="auto"/>
              <w:bottom w:val="single" w:sz="4" w:space="0" w:color="auto"/>
            </w:tcBorders>
            <w:shd w:val="clear" w:color="auto" w:fill="FFFFFF"/>
          </w:tcPr>
          <w:p w14:paraId="31307E2B"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C64FA02"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38D7F605"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005E8BE"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32C758EA" w14:textId="77777777" w:rsidTr="00E50DB9">
        <w:tc>
          <w:tcPr>
            <w:tcW w:w="1746" w:type="dxa"/>
            <w:tcBorders>
              <w:top w:val="single" w:sz="4" w:space="0" w:color="auto"/>
              <w:bottom w:val="single" w:sz="4" w:space="0" w:color="auto"/>
            </w:tcBorders>
            <w:shd w:val="clear" w:color="auto" w:fill="FFFFFF"/>
          </w:tcPr>
          <w:p w14:paraId="67F6B78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7EEBF987"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single" w:sz="4" w:space="0" w:color="auto"/>
            </w:tcBorders>
            <w:shd w:val="clear" w:color="auto" w:fill="FFFFFF"/>
          </w:tcPr>
          <w:p w14:paraId="3DD0AC6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9739928"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14D2A080" w14:textId="77777777" w:rsidTr="00E50DB9">
        <w:tc>
          <w:tcPr>
            <w:tcW w:w="1746" w:type="dxa"/>
            <w:tcBorders>
              <w:top w:val="single" w:sz="4" w:space="0" w:color="auto"/>
              <w:bottom w:val="single" w:sz="4" w:space="0" w:color="auto"/>
            </w:tcBorders>
            <w:shd w:val="clear" w:color="auto" w:fill="FFFFFF"/>
          </w:tcPr>
          <w:p w14:paraId="24AAEA7E" w14:textId="77777777" w:rsidR="00E921A2" w:rsidRPr="00121095" w:rsidRDefault="00E921A2">
            <w:pPr>
              <w:pStyle w:val="QryTableInputParam"/>
              <w:rPr>
                <w:lang w:val="en-US"/>
              </w:rPr>
            </w:pPr>
            <w:r w:rsidRPr="00121095">
              <w:rPr>
                <w:lang w:val="en-US"/>
              </w:rPr>
              <w:t>MedicationDispensed</w:t>
            </w:r>
          </w:p>
        </w:tc>
        <w:tc>
          <w:tcPr>
            <w:tcW w:w="1007" w:type="dxa"/>
            <w:tcBorders>
              <w:top w:val="single" w:sz="4" w:space="0" w:color="auto"/>
              <w:bottom w:val="single" w:sz="4" w:space="0" w:color="auto"/>
            </w:tcBorders>
            <w:shd w:val="clear" w:color="auto" w:fill="FFFFFF"/>
          </w:tcPr>
          <w:p w14:paraId="4BF2A35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6700F1A"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4002686"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772CD303" w14:textId="77777777" w:rsidTr="00E50DB9">
        <w:tc>
          <w:tcPr>
            <w:tcW w:w="1746" w:type="dxa"/>
            <w:tcBorders>
              <w:top w:val="single" w:sz="4" w:space="0" w:color="auto"/>
              <w:bottom w:val="single" w:sz="4" w:space="0" w:color="auto"/>
            </w:tcBorders>
            <w:shd w:val="clear" w:color="auto" w:fill="FFFFFF"/>
          </w:tcPr>
          <w:p w14:paraId="6F63FC5B" w14:textId="77777777" w:rsidR="00E921A2" w:rsidRPr="00121095" w:rsidRDefault="00E921A2">
            <w:pPr>
              <w:pStyle w:val="QryTableInputParam"/>
              <w:rPr>
                <w:lang w:val="en-US"/>
              </w:rPr>
            </w:pPr>
            <w:r w:rsidRPr="00121095">
              <w:rPr>
                <w:lang w:val="en-US"/>
              </w:rPr>
              <w:t>DispenseDate.LL</w:t>
            </w:r>
          </w:p>
        </w:tc>
        <w:tc>
          <w:tcPr>
            <w:tcW w:w="1007" w:type="dxa"/>
            <w:tcBorders>
              <w:top w:val="single" w:sz="4" w:space="0" w:color="auto"/>
              <w:bottom w:val="single" w:sz="4" w:space="0" w:color="auto"/>
            </w:tcBorders>
            <w:shd w:val="clear" w:color="auto" w:fill="FFFFFF"/>
          </w:tcPr>
          <w:p w14:paraId="69D50F3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DB4A67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661F626"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78088103" w14:textId="77777777" w:rsidTr="00E50DB9">
        <w:tc>
          <w:tcPr>
            <w:tcW w:w="1746" w:type="dxa"/>
            <w:tcBorders>
              <w:top w:val="single" w:sz="4" w:space="0" w:color="auto"/>
              <w:bottom w:val="double" w:sz="4" w:space="0" w:color="auto"/>
            </w:tcBorders>
            <w:shd w:val="clear" w:color="auto" w:fill="FFFFFF"/>
          </w:tcPr>
          <w:p w14:paraId="0DA817AC" w14:textId="77777777" w:rsidR="00E921A2" w:rsidRPr="00121095" w:rsidRDefault="00E921A2">
            <w:pPr>
              <w:pStyle w:val="QryTableInputParam"/>
              <w:rPr>
                <w:lang w:val="en-US"/>
              </w:rPr>
            </w:pPr>
            <w:r w:rsidRPr="00121095">
              <w:rPr>
                <w:lang w:val="en-US"/>
              </w:rPr>
              <w:t>DispenseDate.UL</w:t>
            </w:r>
          </w:p>
        </w:tc>
        <w:tc>
          <w:tcPr>
            <w:tcW w:w="1007" w:type="dxa"/>
            <w:tcBorders>
              <w:top w:val="single" w:sz="4" w:space="0" w:color="auto"/>
              <w:bottom w:val="double" w:sz="4" w:space="0" w:color="auto"/>
            </w:tcBorders>
            <w:shd w:val="clear" w:color="auto" w:fill="FFFFFF"/>
          </w:tcPr>
          <w:p w14:paraId="04A0E573"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2B8F1697"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2B625FF8"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794A3AB6" w14:textId="77777777" w:rsidR="00E921A2" w:rsidRPr="00121095" w:rsidRDefault="00E921A2">
      <w:pPr>
        <w:keepNext/>
        <w:spacing w:before="120"/>
      </w:pPr>
      <w:r w:rsidRPr="00121095">
        <w:rPr>
          <w:b/>
        </w:rPr>
        <w:t>RCP Response Control Parameter Field Description and Commentary</w:t>
      </w:r>
    </w:p>
    <w:tbl>
      <w:tblPr>
        <w:tblW w:w="7899"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E921A2" w:rsidRPr="00E921A2" w14:paraId="362861D7" w14:textId="77777777" w:rsidTr="00E50DB9">
        <w:trPr>
          <w:tblHeader/>
        </w:trPr>
        <w:tc>
          <w:tcPr>
            <w:tcW w:w="799" w:type="dxa"/>
            <w:tcBorders>
              <w:top w:val="double" w:sz="4" w:space="0" w:color="auto"/>
              <w:bottom w:val="single" w:sz="4" w:space="0" w:color="auto"/>
            </w:tcBorders>
            <w:shd w:val="clear" w:color="auto" w:fill="FFFFFF"/>
          </w:tcPr>
          <w:p w14:paraId="2FBB443D" w14:textId="77777777" w:rsidR="00E921A2" w:rsidRPr="00121095" w:rsidRDefault="00E921A2">
            <w:pPr>
              <w:pStyle w:val="QryTableRCPHeader"/>
              <w:rPr>
                <w:lang w:val="en-US"/>
              </w:rPr>
            </w:pPr>
            <w:r w:rsidRPr="00121095">
              <w:rPr>
                <w:lang w:val="en-US"/>
              </w:rPr>
              <w:t>Field Seq (Query ID=Z93)</w:t>
            </w:r>
          </w:p>
        </w:tc>
        <w:tc>
          <w:tcPr>
            <w:tcW w:w="2032" w:type="dxa"/>
            <w:tcBorders>
              <w:top w:val="double" w:sz="4" w:space="0" w:color="auto"/>
              <w:bottom w:val="single" w:sz="4" w:space="0" w:color="auto"/>
            </w:tcBorders>
            <w:shd w:val="clear" w:color="auto" w:fill="FFFFFF"/>
          </w:tcPr>
          <w:p w14:paraId="3E35B632"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2D9B746E"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3FCE78C0"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EFB40F4"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37F7BD5D" w14:textId="77777777" w:rsidR="00E921A2" w:rsidRPr="00121095" w:rsidRDefault="00E921A2">
            <w:pPr>
              <w:pStyle w:val="QryTableRCPHeader"/>
              <w:rPr>
                <w:lang w:val="en-US"/>
              </w:rPr>
            </w:pPr>
            <w:r w:rsidRPr="00121095">
              <w:rPr>
                <w:lang w:val="en-US"/>
              </w:rPr>
              <w:t>Description</w:t>
            </w:r>
          </w:p>
        </w:tc>
      </w:tr>
      <w:tr w:rsidR="00E921A2" w:rsidRPr="00E921A2" w14:paraId="08EF6580" w14:textId="77777777" w:rsidTr="00E50DB9">
        <w:tc>
          <w:tcPr>
            <w:tcW w:w="799" w:type="dxa"/>
            <w:tcBorders>
              <w:top w:val="single" w:sz="4" w:space="0" w:color="auto"/>
              <w:bottom w:val="single" w:sz="4" w:space="0" w:color="auto"/>
            </w:tcBorders>
            <w:shd w:val="clear" w:color="auto" w:fill="FFFFFF"/>
          </w:tcPr>
          <w:p w14:paraId="463E52C4" w14:textId="77777777" w:rsidR="00E921A2" w:rsidRPr="00121095" w:rsidRDefault="00E921A2">
            <w:pPr>
              <w:pStyle w:val="QryTableRCP"/>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5FFA04FD"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159E4B4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74BBD0AA"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64410816"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DE0176C"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C1F1582" w14:textId="77777777" w:rsidTr="00E50DB9">
        <w:tc>
          <w:tcPr>
            <w:tcW w:w="799" w:type="dxa"/>
            <w:tcBorders>
              <w:top w:val="single" w:sz="4" w:space="0" w:color="auto"/>
              <w:bottom w:val="single" w:sz="4" w:space="0" w:color="auto"/>
            </w:tcBorders>
            <w:shd w:val="clear" w:color="auto" w:fill="FFFFFF"/>
          </w:tcPr>
          <w:p w14:paraId="63159C1D"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4F1302B7"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275BFBD3"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ED8A339"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27FA85D2"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0EC8109" w14:textId="77777777" w:rsidR="00E921A2" w:rsidRPr="00121095" w:rsidRDefault="00E921A2">
            <w:pPr>
              <w:pStyle w:val="QryTableRCP"/>
              <w:rPr>
                <w:lang w:val="en-US"/>
              </w:rPr>
            </w:pPr>
          </w:p>
        </w:tc>
      </w:tr>
      <w:tr w:rsidR="00E921A2" w:rsidRPr="00E921A2" w14:paraId="6ECAEDBC" w14:textId="77777777" w:rsidTr="00E50DB9">
        <w:tc>
          <w:tcPr>
            <w:tcW w:w="799" w:type="dxa"/>
            <w:tcBorders>
              <w:top w:val="single" w:sz="4" w:space="0" w:color="auto"/>
              <w:bottom w:val="single" w:sz="4" w:space="0" w:color="auto"/>
            </w:tcBorders>
            <w:shd w:val="clear" w:color="auto" w:fill="FFFFFF"/>
          </w:tcPr>
          <w:p w14:paraId="6F88CA88"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6DCEA6FC"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BE8FAD3"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3EB2C1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00689F4"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65E72031"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6042644D" w14:textId="77777777" w:rsidTr="00E50DB9">
        <w:tc>
          <w:tcPr>
            <w:tcW w:w="799" w:type="dxa"/>
            <w:tcBorders>
              <w:top w:val="single" w:sz="4" w:space="0" w:color="auto"/>
              <w:bottom w:val="single" w:sz="4" w:space="0" w:color="auto"/>
            </w:tcBorders>
            <w:shd w:val="clear" w:color="auto" w:fill="FFFFFF"/>
          </w:tcPr>
          <w:p w14:paraId="7A0F41C0"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365A57B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2E3CFC9"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38A736B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1EB35D8"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77D62C1"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71AFA41D" w14:textId="77777777" w:rsidTr="00E50DB9">
        <w:tc>
          <w:tcPr>
            <w:tcW w:w="799" w:type="dxa"/>
            <w:tcBorders>
              <w:top w:val="single" w:sz="4" w:space="0" w:color="auto"/>
              <w:bottom w:val="single" w:sz="4" w:space="0" w:color="auto"/>
            </w:tcBorders>
            <w:shd w:val="clear" w:color="auto" w:fill="FFFFFF"/>
          </w:tcPr>
          <w:p w14:paraId="6E0EB4D0"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453B7D68"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646E3B6"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9A8A4B"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1BB83C8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5F70CB8"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4C555F78" w14:textId="77777777" w:rsidTr="00E50DB9">
        <w:tc>
          <w:tcPr>
            <w:tcW w:w="799" w:type="dxa"/>
            <w:tcBorders>
              <w:top w:val="single" w:sz="4" w:space="0" w:color="auto"/>
              <w:bottom w:val="single" w:sz="4" w:space="0" w:color="auto"/>
            </w:tcBorders>
            <w:shd w:val="clear" w:color="auto" w:fill="FFFFFF"/>
          </w:tcPr>
          <w:p w14:paraId="7A37F25B"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4F5976C8"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362EBBE3"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9EAB627"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7C5AC2F7"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40F684E7" w14:textId="77777777" w:rsidR="00E921A2" w:rsidRPr="00121095" w:rsidRDefault="00E921A2">
            <w:pPr>
              <w:pStyle w:val="QryTableRCP"/>
              <w:rPr>
                <w:lang w:val="en-US"/>
              </w:rPr>
            </w:pPr>
          </w:p>
        </w:tc>
      </w:tr>
      <w:tr w:rsidR="00E921A2" w:rsidRPr="00E921A2" w14:paraId="4AAC492E" w14:textId="77777777" w:rsidTr="00E50DB9">
        <w:tc>
          <w:tcPr>
            <w:tcW w:w="799" w:type="dxa"/>
            <w:tcBorders>
              <w:top w:val="single" w:sz="4" w:space="0" w:color="auto"/>
              <w:bottom w:val="single" w:sz="4" w:space="0" w:color="auto"/>
            </w:tcBorders>
            <w:shd w:val="clear" w:color="auto" w:fill="FFFFFF"/>
          </w:tcPr>
          <w:p w14:paraId="023C585D"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60168C20"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C0A8523"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1AA27492"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655ECB3F"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00A8114C"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95C78AA" w14:textId="77777777" w:rsidTr="00E50DB9">
        <w:tc>
          <w:tcPr>
            <w:tcW w:w="799" w:type="dxa"/>
            <w:tcBorders>
              <w:top w:val="single" w:sz="4" w:space="0" w:color="auto"/>
              <w:bottom w:val="double" w:sz="4" w:space="0" w:color="auto"/>
            </w:tcBorders>
            <w:shd w:val="clear" w:color="auto" w:fill="FFFFFF"/>
          </w:tcPr>
          <w:p w14:paraId="4E8048DF"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2A786C2E"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68DADA07"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2EEB3D06"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1190DA0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D09505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1B8E0839" w14:textId="77777777" w:rsidR="00E921A2" w:rsidRPr="00121095" w:rsidRDefault="00E921A2">
      <w:pPr>
        <w:keepNext/>
        <w:spacing w:before="120"/>
        <w:rPr>
          <w:b/>
        </w:rPr>
      </w:pPr>
      <w:r w:rsidRPr="00121095">
        <w:rPr>
          <w:b/>
        </w:rPr>
        <w:t>Output Specification and Commentary: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21DF2644" w14:textId="77777777" w:rsidTr="00E50DB9">
        <w:trPr>
          <w:cantSplit/>
          <w:tblHeader/>
        </w:trPr>
        <w:tc>
          <w:tcPr>
            <w:tcW w:w="1440" w:type="dxa"/>
            <w:tcBorders>
              <w:top w:val="double" w:sz="4" w:space="0" w:color="auto"/>
              <w:bottom w:val="single" w:sz="4" w:space="0" w:color="auto"/>
            </w:tcBorders>
            <w:shd w:val="pct10" w:color="auto" w:fill="FFFFFF"/>
          </w:tcPr>
          <w:p w14:paraId="32DE2CDA" w14:textId="77777777" w:rsidR="00E921A2" w:rsidRPr="00121095" w:rsidRDefault="00E921A2">
            <w:pPr>
              <w:pStyle w:val="QryTableVirtualHeader"/>
              <w:keepNext/>
              <w:rPr>
                <w:lang w:val="en-US"/>
              </w:rPr>
            </w:pPr>
            <w:r w:rsidRPr="00121095">
              <w:rPr>
                <w:lang w:val="en-US"/>
              </w:rPr>
              <w:t>ColName (Query ID=Z93)</w:t>
            </w:r>
          </w:p>
        </w:tc>
        <w:tc>
          <w:tcPr>
            <w:tcW w:w="864" w:type="dxa"/>
            <w:tcBorders>
              <w:top w:val="double" w:sz="4" w:space="0" w:color="auto"/>
              <w:bottom w:val="single" w:sz="4" w:space="0" w:color="auto"/>
            </w:tcBorders>
            <w:shd w:val="pct10" w:color="auto" w:fill="FFFFFF"/>
          </w:tcPr>
          <w:p w14:paraId="106B7F3D" w14:textId="77777777" w:rsidR="00E921A2" w:rsidRPr="00121095" w:rsidRDefault="00E921A2">
            <w:pPr>
              <w:pStyle w:val="QryTableVirtualHeader"/>
              <w:keepNext/>
              <w:rPr>
                <w:lang w:val="en-US"/>
              </w:rPr>
            </w:pPr>
            <w:r w:rsidRPr="00121095">
              <w:rPr>
                <w:lang w:val="en-US"/>
              </w:rPr>
              <w:t>Key/</w:t>
            </w:r>
          </w:p>
          <w:p w14:paraId="06FD0B0D"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49D9491"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C5943E9"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78F1531"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72CC095"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AE4EE6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B9B53FD"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0F1F7F0"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DC182A8"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03BE6A62"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B03F51D" w14:textId="77777777" w:rsidR="00E921A2" w:rsidRPr="00121095" w:rsidRDefault="00E921A2">
            <w:pPr>
              <w:pStyle w:val="QryTableVirtualHeader"/>
              <w:keepNext/>
              <w:rPr>
                <w:lang w:val="en-US"/>
              </w:rPr>
            </w:pPr>
            <w:r w:rsidRPr="00121095">
              <w:rPr>
                <w:lang w:val="en-US"/>
              </w:rPr>
              <w:t>Element Name</w:t>
            </w:r>
          </w:p>
        </w:tc>
      </w:tr>
      <w:tr w:rsidR="00E921A2" w:rsidRPr="00E921A2" w14:paraId="28FE1754" w14:textId="77777777" w:rsidTr="00E50DB9">
        <w:trPr>
          <w:cantSplit/>
        </w:trPr>
        <w:tc>
          <w:tcPr>
            <w:tcW w:w="1440" w:type="dxa"/>
            <w:tcBorders>
              <w:top w:val="single" w:sz="4" w:space="0" w:color="auto"/>
              <w:bottom w:val="single" w:sz="4" w:space="0" w:color="auto"/>
            </w:tcBorders>
            <w:shd w:val="clear" w:color="auto" w:fill="FFFFFF"/>
          </w:tcPr>
          <w:p w14:paraId="08CBB22F" w14:textId="77777777" w:rsidR="00E921A2" w:rsidRPr="00121095" w:rsidRDefault="00E921A2">
            <w:pPr>
              <w:pStyle w:val="QryTableVirtual"/>
              <w:keepNext/>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097F6063" w14:textId="77777777" w:rsidR="00E921A2" w:rsidRPr="00121095" w:rsidRDefault="00E921A2">
            <w:pPr>
              <w:pStyle w:val="QryTableVirtual"/>
              <w:keepNext/>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6A168FD" w14:textId="77777777" w:rsidR="00E921A2" w:rsidRPr="00121095" w:rsidRDefault="00E921A2">
            <w:pPr>
              <w:pStyle w:val="QryTableVirtual"/>
              <w:keepNext/>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2945A680" w14:textId="77777777" w:rsidR="00E921A2" w:rsidRPr="00121095" w:rsidRDefault="00E921A2">
            <w:pPr>
              <w:pStyle w:val="QryTableVirtual"/>
              <w:keepNext/>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70114840" w14:textId="77777777" w:rsidR="00E921A2" w:rsidRPr="00121095" w:rsidRDefault="00E921A2">
            <w:pPr>
              <w:pStyle w:val="QryTableVirtual"/>
              <w:keepNext/>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620DB197" w14:textId="77777777" w:rsidR="00E921A2" w:rsidRPr="00121095" w:rsidRDefault="00E921A2">
            <w:pPr>
              <w:pStyle w:val="QryTableVirtual"/>
              <w:keepNext/>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4262CEE3"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63A7BCEB"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35077723" w14:textId="77777777" w:rsidR="00E921A2" w:rsidRPr="00121095" w:rsidRDefault="00E921A2">
            <w:pPr>
              <w:pStyle w:val="QryTableVirtual"/>
              <w:keepNext/>
              <w:rPr>
                <w:b/>
                <w:lang w:val="en-US"/>
              </w:rPr>
            </w:pPr>
          </w:p>
        </w:tc>
        <w:tc>
          <w:tcPr>
            <w:tcW w:w="936" w:type="dxa"/>
            <w:tcBorders>
              <w:top w:val="single" w:sz="4" w:space="0" w:color="auto"/>
              <w:bottom w:val="single" w:sz="4" w:space="0" w:color="auto"/>
            </w:tcBorders>
            <w:shd w:val="clear" w:color="auto" w:fill="FFFFFF"/>
          </w:tcPr>
          <w:p w14:paraId="7A72458A" w14:textId="77777777" w:rsidR="00E921A2" w:rsidRPr="00121095" w:rsidRDefault="00E921A2">
            <w:pPr>
              <w:pStyle w:val="QryTableVirtual"/>
              <w:keepNext/>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0CE2B872" w14:textId="77777777" w:rsidR="00E921A2" w:rsidRPr="00121095" w:rsidRDefault="00E921A2">
            <w:pPr>
              <w:pStyle w:val="QryTableVirtual"/>
              <w:keepNext/>
              <w:rPr>
                <w:lang w:val="en-US"/>
              </w:rPr>
            </w:pPr>
          </w:p>
        </w:tc>
        <w:tc>
          <w:tcPr>
            <w:tcW w:w="864" w:type="dxa"/>
            <w:tcBorders>
              <w:top w:val="single" w:sz="4" w:space="0" w:color="auto"/>
              <w:bottom w:val="single" w:sz="4" w:space="0" w:color="auto"/>
            </w:tcBorders>
            <w:shd w:val="clear" w:color="auto" w:fill="FFFFFF"/>
          </w:tcPr>
          <w:p w14:paraId="70CAA3E2" w14:textId="77777777" w:rsidR="00E921A2" w:rsidRPr="00121095" w:rsidRDefault="00E921A2">
            <w:pPr>
              <w:pStyle w:val="QryTableVirtual"/>
              <w:keepNext/>
              <w:rPr>
                <w:lang w:val="en-US"/>
              </w:rPr>
            </w:pPr>
            <w:r w:rsidRPr="00121095">
              <w:rPr>
                <w:lang w:val="en-US"/>
              </w:rPr>
              <w:t>PID-3 Patient  Identifier List</w:t>
            </w:r>
          </w:p>
        </w:tc>
      </w:tr>
      <w:tr w:rsidR="00E921A2" w:rsidRPr="00E921A2" w14:paraId="0CC322C2" w14:textId="77777777" w:rsidTr="00E50DB9">
        <w:trPr>
          <w:cantSplit/>
        </w:trPr>
        <w:tc>
          <w:tcPr>
            <w:tcW w:w="1440" w:type="dxa"/>
            <w:tcBorders>
              <w:top w:val="single" w:sz="4" w:space="0" w:color="auto"/>
              <w:bottom w:val="single" w:sz="4" w:space="0" w:color="auto"/>
            </w:tcBorders>
            <w:shd w:val="clear" w:color="auto" w:fill="FFFFFF"/>
          </w:tcPr>
          <w:p w14:paraId="36D1BFAB"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7B2C7E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0ABDF6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CA56CBF"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149B36D"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637546D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52BBC0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D990D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A97683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D850DF2"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474D73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170BB02" w14:textId="77777777" w:rsidR="00E921A2" w:rsidRPr="00121095" w:rsidRDefault="00E921A2">
            <w:pPr>
              <w:pStyle w:val="QryTableVirtual"/>
              <w:rPr>
                <w:lang w:val="en-US"/>
              </w:rPr>
            </w:pPr>
            <w:r w:rsidRPr="00121095">
              <w:rPr>
                <w:lang w:val="en-US"/>
              </w:rPr>
              <w:t>PID-5 Patient Name</w:t>
            </w:r>
          </w:p>
        </w:tc>
      </w:tr>
      <w:tr w:rsidR="00E921A2" w:rsidRPr="00E921A2" w14:paraId="6F1568DA" w14:textId="77777777" w:rsidTr="00E50DB9">
        <w:trPr>
          <w:cantSplit/>
        </w:trPr>
        <w:tc>
          <w:tcPr>
            <w:tcW w:w="1440" w:type="dxa"/>
            <w:tcBorders>
              <w:top w:val="single" w:sz="4" w:space="0" w:color="auto"/>
              <w:bottom w:val="single" w:sz="4" w:space="0" w:color="auto"/>
            </w:tcBorders>
            <w:shd w:val="clear" w:color="auto" w:fill="FFFFFF"/>
          </w:tcPr>
          <w:p w14:paraId="351916AA"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1E87355A"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4167D03"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DC6A239"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384A3F2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13655180"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30F453E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84455F5" w14:textId="77777777" w:rsidR="00E921A2" w:rsidRPr="00121095" w:rsidRDefault="00E921A2">
            <w:pPr>
              <w:pStyle w:val="QryTableVirtual"/>
              <w:rPr>
                <w:lang w:val="en-US"/>
              </w:rPr>
            </w:pPr>
            <w:r w:rsidRPr="00121095">
              <w:rPr>
                <w:lang w:val="en-US"/>
              </w:rPr>
              <w:t>=</w:t>
            </w:r>
          </w:p>
        </w:tc>
        <w:tc>
          <w:tcPr>
            <w:tcW w:w="720" w:type="dxa"/>
            <w:tcBorders>
              <w:top w:val="single" w:sz="4" w:space="0" w:color="auto"/>
              <w:bottom w:val="single" w:sz="4" w:space="0" w:color="auto"/>
            </w:tcBorders>
            <w:shd w:val="clear" w:color="auto" w:fill="FFFFFF"/>
          </w:tcPr>
          <w:p w14:paraId="60A26DF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260C3DD"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6546E52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BD1EA46" w14:textId="77777777" w:rsidR="00E921A2" w:rsidRPr="00121095" w:rsidRDefault="00E921A2">
            <w:pPr>
              <w:pStyle w:val="QryTableVirtual"/>
              <w:rPr>
                <w:lang w:val="en-US"/>
              </w:rPr>
            </w:pPr>
            <w:r w:rsidRPr="00121095">
              <w:rPr>
                <w:lang w:val="en-US"/>
              </w:rPr>
              <w:t>RXD-2 Dispense/Give Code</w:t>
            </w:r>
          </w:p>
        </w:tc>
      </w:tr>
      <w:tr w:rsidR="00E921A2" w:rsidRPr="00E921A2" w14:paraId="038A0CB1" w14:textId="77777777" w:rsidTr="00E50DB9">
        <w:trPr>
          <w:cantSplit/>
        </w:trPr>
        <w:tc>
          <w:tcPr>
            <w:tcW w:w="1440" w:type="dxa"/>
            <w:tcBorders>
              <w:top w:val="single" w:sz="4" w:space="0" w:color="auto"/>
              <w:bottom w:val="single" w:sz="4" w:space="0" w:color="auto"/>
            </w:tcBorders>
            <w:shd w:val="clear" w:color="auto" w:fill="FFFFFF"/>
          </w:tcPr>
          <w:p w14:paraId="236462EA" w14:textId="77777777" w:rsidR="00E921A2" w:rsidRPr="00121095" w:rsidRDefault="00E921A2">
            <w:pPr>
              <w:pStyle w:val="QryTableVirtual"/>
              <w:rPr>
                <w:lang w:val="en-US"/>
              </w:rPr>
            </w:pPr>
            <w:r w:rsidRPr="00121095">
              <w:rPr>
                <w:lang w:val="en-US"/>
              </w:rPr>
              <w:t>DispenseDate.LL</w:t>
            </w:r>
          </w:p>
        </w:tc>
        <w:tc>
          <w:tcPr>
            <w:tcW w:w="864" w:type="dxa"/>
            <w:tcBorders>
              <w:top w:val="single" w:sz="4" w:space="0" w:color="auto"/>
              <w:bottom w:val="single" w:sz="4" w:space="0" w:color="auto"/>
            </w:tcBorders>
            <w:shd w:val="clear" w:color="auto" w:fill="FFFFFF"/>
          </w:tcPr>
          <w:p w14:paraId="5D337E40"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B7F55E3"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7F0EA9DF"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7097C9FE"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0A2D0A64"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7CF44E3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36923B7" w14:textId="77777777" w:rsidR="00E921A2" w:rsidRPr="00121095" w:rsidRDefault="00E921A2">
            <w:pPr>
              <w:pStyle w:val="QryTableVirtual"/>
              <w:rPr>
                <w:lang w:val="en-US"/>
              </w:rPr>
            </w:pPr>
            <w:r w:rsidRPr="00121095">
              <w:rPr>
                <w:lang w:val="en-US"/>
              </w:rPr>
              <w:t>&gt;=</w:t>
            </w:r>
          </w:p>
        </w:tc>
        <w:tc>
          <w:tcPr>
            <w:tcW w:w="720" w:type="dxa"/>
            <w:tcBorders>
              <w:top w:val="single" w:sz="4" w:space="0" w:color="auto"/>
              <w:bottom w:val="single" w:sz="4" w:space="0" w:color="auto"/>
            </w:tcBorders>
            <w:shd w:val="clear" w:color="auto" w:fill="FFFFFF"/>
          </w:tcPr>
          <w:p w14:paraId="338C030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D5C7AA2"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7FD96BF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30F0D9C" w14:textId="77777777" w:rsidR="00E921A2" w:rsidRPr="00121095" w:rsidRDefault="00E921A2">
            <w:pPr>
              <w:pStyle w:val="QryTableVirtual"/>
              <w:rPr>
                <w:lang w:val="en-US"/>
              </w:rPr>
            </w:pPr>
            <w:r w:rsidRPr="00121095">
              <w:rPr>
                <w:lang w:val="en-US"/>
              </w:rPr>
              <w:t>RXD-3 Date/Time Dispensed</w:t>
            </w:r>
          </w:p>
        </w:tc>
      </w:tr>
      <w:tr w:rsidR="00E921A2" w:rsidRPr="00E921A2" w14:paraId="3CA9EBFB" w14:textId="77777777" w:rsidTr="00E50DB9">
        <w:trPr>
          <w:cantSplit/>
        </w:trPr>
        <w:tc>
          <w:tcPr>
            <w:tcW w:w="1440" w:type="dxa"/>
            <w:tcBorders>
              <w:top w:val="single" w:sz="4" w:space="0" w:color="auto"/>
              <w:bottom w:val="double" w:sz="4" w:space="0" w:color="auto"/>
            </w:tcBorders>
            <w:shd w:val="clear" w:color="auto" w:fill="FFFFFF"/>
          </w:tcPr>
          <w:p w14:paraId="62158ECE" w14:textId="77777777" w:rsidR="00E921A2" w:rsidRPr="00121095" w:rsidRDefault="00E921A2">
            <w:pPr>
              <w:pStyle w:val="QryTableVirtual"/>
              <w:rPr>
                <w:lang w:val="en-US"/>
              </w:rPr>
            </w:pPr>
            <w:r w:rsidRPr="00121095">
              <w:rPr>
                <w:lang w:val="en-US"/>
              </w:rPr>
              <w:t>DispenseDate.UL</w:t>
            </w:r>
          </w:p>
        </w:tc>
        <w:tc>
          <w:tcPr>
            <w:tcW w:w="864" w:type="dxa"/>
            <w:tcBorders>
              <w:top w:val="single" w:sz="4" w:space="0" w:color="auto"/>
              <w:bottom w:val="double" w:sz="4" w:space="0" w:color="auto"/>
            </w:tcBorders>
            <w:shd w:val="clear" w:color="auto" w:fill="FFFFFF"/>
          </w:tcPr>
          <w:p w14:paraId="701470F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5B3F9949"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double" w:sz="4" w:space="0" w:color="auto"/>
            </w:tcBorders>
            <w:shd w:val="clear" w:color="auto" w:fill="FFFFFF"/>
          </w:tcPr>
          <w:p w14:paraId="31E87DA1"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double" w:sz="4" w:space="0" w:color="auto"/>
            </w:tcBorders>
            <w:shd w:val="clear" w:color="auto" w:fill="FFFFFF"/>
          </w:tcPr>
          <w:p w14:paraId="3F2869D9"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double" w:sz="4" w:space="0" w:color="auto"/>
            </w:tcBorders>
            <w:shd w:val="clear" w:color="auto" w:fill="FFFFFF"/>
          </w:tcPr>
          <w:p w14:paraId="0C7173F1"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77798A5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CBC0DE3" w14:textId="77777777" w:rsidR="00E921A2" w:rsidRPr="00121095" w:rsidRDefault="00E921A2">
            <w:pPr>
              <w:pStyle w:val="QryTableVirtual"/>
              <w:rPr>
                <w:lang w:val="en-US"/>
              </w:rPr>
            </w:pPr>
            <w:r w:rsidRPr="00121095">
              <w:rPr>
                <w:lang w:val="en-US"/>
              </w:rPr>
              <w:t>&lt;=</w:t>
            </w:r>
          </w:p>
        </w:tc>
        <w:tc>
          <w:tcPr>
            <w:tcW w:w="720" w:type="dxa"/>
            <w:tcBorders>
              <w:top w:val="single" w:sz="4" w:space="0" w:color="auto"/>
              <w:bottom w:val="double" w:sz="4" w:space="0" w:color="auto"/>
            </w:tcBorders>
            <w:shd w:val="clear" w:color="auto" w:fill="FFFFFF"/>
          </w:tcPr>
          <w:p w14:paraId="256D6375"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08D3680"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double" w:sz="4" w:space="0" w:color="auto"/>
            </w:tcBorders>
            <w:shd w:val="clear" w:color="auto" w:fill="FFFFFF"/>
          </w:tcPr>
          <w:p w14:paraId="7470B2C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28753E3" w14:textId="77777777" w:rsidR="00E921A2" w:rsidRPr="00121095" w:rsidRDefault="00E921A2">
            <w:pPr>
              <w:pStyle w:val="QryTableVirtual"/>
              <w:rPr>
                <w:lang w:val="en-US"/>
              </w:rPr>
            </w:pPr>
            <w:r w:rsidRPr="00121095">
              <w:rPr>
                <w:lang w:val="en-US"/>
              </w:rPr>
              <w:t>RXD-3 Date/Time Dispensed</w:t>
            </w:r>
          </w:p>
        </w:tc>
      </w:tr>
    </w:tbl>
    <w:p w14:paraId="5DCEBEB8" w14:textId="030188EE" w:rsidR="00E921A2" w:rsidRPr="00121095" w:rsidRDefault="002044FB" w:rsidP="002044FB">
      <w:pPr>
        <w:pStyle w:val="Heading3"/>
        <w:numPr>
          <w:ilvl w:val="0"/>
          <w:numId w:val="0"/>
        </w:numPr>
        <w:tabs>
          <w:tab w:val="left" w:pos="1440"/>
        </w:tabs>
      </w:pPr>
      <w:bookmarkStart w:id="741" w:name="_Toc495483638"/>
      <w:bookmarkStart w:id="742" w:name="_Toc24273859"/>
      <w:bookmarkStart w:id="743" w:name="_Toc41281008"/>
      <w:bookmarkStart w:id="744" w:name="_Toc43004370"/>
      <w:bookmarkStart w:id="745" w:name="_Toc28957731"/>
      <w:r w:rsidRPr="00121095">
        <w:t>5.9.4</w:t>
      </w:r>
      <w:r w:rsidRPr="00121095">
        <w:tab/>
      </w:r>
      <w:r w:rsidR="00E921A2" w:rsidRPr="00121095">
        <w:t>Query using QSC variant / tabular response (RTB)</w:t>
      </w:r>
      <w:bookmarkEnd w:id="741"/>
      <w:bookmarkEnd w:id="742"/>
      <w:bookmarkEnd w:id="743"/>
      <w:bookmarkEnd w:id="744"/>
      <w:bookmarkEnd w:id="745"/>
      <w:r w:rsidR="00BF2FE6" w:rsidRPr="00121095">
        <w:fldChar w:fldCharType="begin"/>
      </w:r>
      <w:r w:rsidR="00E921A2" w:rsidRPr="00121095">
        <w:instrText xml:space="preserve"> XE "Query using QSC variant / tabular response (RTB)" </w:instrText>
      </w:r>
      <w:r w:rsidR="00BF2FE6" w:rsidRPr="00121095">
        <w:fldChar w:fldCharType="end"/>
      </w:r>
    </w:p>
    <w:p w14:paraId="5F777E12" w14:textId="312C13D4" w:rsidR="00E921A2" w:rsidRPr="00121095" w:rsidRDefault="002044FB" w:rsidP="002044FB">
      <w:pPr>
        <w:pStyle w:val="Heading4"/>
        <w:numPr>
          <w:ilvl w:val="0"/>
          <w:numId w:val="0"/>
        </w:numPr>
        <w:tabs>
          <w:tab w:val="left" w:pos="2160"/>
        </w:tabs>
        <w:rPr>
          <w:vanish/>
        </w:rPr>
      </w:pPr>
      <w:r w:rsidRPr="00121095">
        <w:rPr>
          <w:vanish/>
        </w:rPr>
        <w:t>5.9.4.0</w:t>
      </w:r>
      <w:r w:rsidRPr="00121095">
        <w:rPr>
          <w:vanish/>
        </w:rPr>
        <w:tab/>
      </w:r>
      <w:r w:rsidR="00E921A2" w:rsidRPr="00121095">
        <w:rPr>
          <w:vanish/>
        </w:rPr>
        <w:t>hiddentext</w:t>
      </w:r>
      <w:bookmarkStart w:id="746" w:name="_Toc1829125"/>
      <w:bookmarkStart w:id="747" w:name="_Toc24273860"/>
      <w:bookmarkEnd w:id="746"/>
      <w:bookmarkEnd w:id="747"/>
    </w:p>
    <w:p w14:paraId="062C6198" w14:textId="39E21428" w:rsidR="00E921A2" w:rsidRPr="00121095" w:rsidRDefault="002044FB" w:rsidP="002044FB">
      <w:pPr>
        <w:pStyle w:val="Heading4"/>
        <w:numPr>
          <w:ilvl w:val="0"/>
          <w:numId w:val="0"/>
        </w:numPr>
        <w:tabs>
          <w:tab w:val="left" w:pos="2160"/>
        </w:tabs>
      </w:pPr>
      <w:bookmarkStart w:id="748" w:name="_Ref487443031"/>
      <w:bookmarkStart w:id="749" w:name="_Toc495483639"/>
      <w:bookmarkStart w:id="750" w:name="_Toc24273861"/>
      <w:r w:rsidRPr="00121095">
        <w:t>5.9.4.1</w:t>
      </w:r>
      <w:r w:rsidRPr="00121095">
        <w:tab/>
      </w:r>
      <w:r w:rsidR="00E921A2" w:rsidRPr="00121095">
        <w:t>Pharmacy example</w:t>
      </w:r>
      <w:bookmarkEnd w:id="748"/>
      <w:bookmarkEnd w:id="749"/>
      <w:bookmarkEnd w:id="750"/>
    </w:p>
    <w:p w14:paraId="6FA8AAA8"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34A7CFD7" w14:textId="77777777" w:rsidR="00E921A2" w:rsidRPr="00121095" w:rsidRDefault="00E921A2">
      <w:pPr>
        <w:pStyle w:val="Example"/>
        <w:rPr>
          <w:noProof w:val="0"/>
        </w:rPr>
      </w:pPr>
      <w:r w:rsidRPr="00121095">
        <w:rPr>
          <w:noProof w:val="0"/>
        </w:rPr>
        <w:t>MSH|^~\&amp;|PCR|Gen Hosp|PIMS||199811201400-0800||QBP^Z95^QBP_Q13|8699|P|2.</w:t>
      </w:r>
      <w:r>
        <w:rPr>
          <w:noProof w:val="0"/>
        </w:rPr>
        <w:t>8</w:t>
      </w:r>
      <w:r w:rsidRPr="00121095">
        <w:rPr>
          <w:noProof w:val="0"/>
        </w:rPr>
        <w:t>||||||||</w:t>
      </w:r>
    </w:p>
    <w:p w14:paraId="24DD38A9" w14:textId="77777777" w:rsidR="00E921A2" w:rsidRPr="00121095" w:rsidRDefault="00E921A2">
      <w:pPr>
        <w:pStyle w:val="Example"/>
        <w:rPr>
          <w:noProof w:val="0"/>
        </w:rPr>
      </w:pPr>
      <w:r w:rsidRPr="00121095">
        <w:rPr>
          <w:noProof w:val="0"/>
        </w:rPr>
        <w:t>QPD|Z95^Dispense Information^HL7nnnn|Q504 |PID.3^EQ^55544422211^AND~RXD.3^GE^19980531^AND~RXD.3^LE^19990531</w:t>
      </w:r>
    </w:p>
    <w:p w14:paraId="55D35ECB"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28E882D1" w14:textId="77777777" w:rsidR="00E921A2" w:rsidRPr="00121095" w:rsidRDefault="00E921A2">
      <w:pPr>
        <w:pStyle w:val="Example"/>
        <w:rPr>
          <w:noProof w:val="0"/>
        </w:rPr>
      </w:pPr>
      <w:r w:rsidRPr="00121095">
        <w:rPr>
          <w:noProof w:val="0"/>
        </w:rPr>
        <w:t>RCP|I|999^RD|</w:t>
      </w:r>
    </w:p>
    <w:p w14:paraId="7AEF4312"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47ECFDC1" w14:textId="77777777" w:rsidR="00E921A2" w:rsidRPr="00121095" w:rsidRDefault="00E921A2">
      <w:pPr>
        <w:pStyle w:val="Example"/>
        <w:rPr>
          <w:noProof w:val="0"/>
        </w:rPr>
      </w:pPr>
      <w:r w:rsidRPr="00121095">
        <w:rPr>
          <w:noProof w:val="0"/>
        </w:rPr>
        <w:t>MSH|^~\&amp;|PIMS|Gen Hosp|PCR||199811201400-0800||RTB^Z96^RTB_K13|8858|P|2.</w:t>
      </w:r>
      <w:r>
        <w:rPr>
          <w:noProof w:val="0"/>
        </w:rPr>
        <w:t>8</w:t>
      </w:r>
      <w:r w:rsidRPr="00121095">
        <w:rPr>
          <w:noProof w:val="0"/>
        </w:rPr>
        <w:t>||||||||</w:t>
      </w:r>
    </w:p>
    <w:p w14:paraId="69CFA476" w14:textId="77777777" w:rsidR="00E921A2" w:rsidRPr="00121095" w:rsidRDefault="00E921A2">
      <w:pPr>
        <w:pStyle w:val="Example"/>
        <w:rPr>
          <w:noProof w:val="0"/>
        </w:rPr>
      </w:pPr>
      <w:r w:rsidRPr="00121095">
        <w:rPr>
          <w:noProof w:val="0"/>
        </w:rPr>
        <w:t>MSA|AA|8699|</w:t>
      </w:r>
    </w:p>
    <w:p w14:paraId="5DE52A6B" w14:textId="77777777" w:rsidR="00E921A2" w:rsidRPr="00121095" w:rsidRDefault="00E921A2">
      <w:pPr>
        <w:pStyle w:val="Example"/>
        <w:rPr>
          <w:noProof w:val="0"/>
        </w:rPr>
      </w:pPr>
      <w:r w:rsidRPr="00121095">
        <w:rPr>
          <w:noProof w:val="0"/>
        </w:rPr>
        <w:t>QAK|Q001|OK|Z95^Dispense Information^HL7nnnn|4</w:t>
      </w:r>
    </w:p>
    <w:p w14:paraId="3B9925C2" w14:textId="77777777" w:rsidR="00E921A2" w:rsidRPr="00121095" w:rsidRDefault="00E921A2">
      <w:pPr>
        <w:pStyle w:val="Example"/>
        <w:rPr>
          <w:noProof w:val="0"/>
        </w:rPr>
      </w:pPr>
      <w:r w:rsidRPr="00121095">
        <w:rPr>
          <w:noProof w:val="0"/>
        </w:rPr>
        <w:t>QPD|Z95^Dispense Information^HL7nnnn|Q504 |PID.3^EQ^55544422211^AND~RXD.3^GE^19980531^AND~RXD.3^LE^19990531</w:t>
      </w:r>
    </w:p>
    <w:p w14:paraId="7D4A69FA"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2AD0883E" w14:textId="77777777" w:rsidR="00E921A2" w:rsidRPr="00121095" w:rsidRDefault="00E921A2">
      <w:pPr>
        <w:pStyle w:val="Example"/>
        <w:rPr>
          <w:noProof w:val="0"/>
        </w:rPr>
      </w:pPr>
      <w:r w:rsidRPr="00121095">
        <w:rPr>
          <w:noProof w:val="0"/>
        </w:rPr>
        <w:t>RDT|555444222111^^^MPI^MR|Everyman^Adam|RE|77^Hippocrates^Harold^H^III^DR^MD |525440345^Verapamil Hydrochloride 120 mg TAB^NDC |199805291115-0700|100</w:t>
      </w:r>
    </w:p>
    <w:p w14:paraId="1D078612" w14:textId="77777777" w:rsidR="00E921A2" w:rsidRPr="00121095" w:rsidRDefault="00E921A2">
      <w:pPr>
        <w:pStyle w:val="Example"/>
        <w:rPr>
          <w:noProof w:val="0"/>
        </w:rPr>
      </w:pPr>
      <w:r w:rsidRPr="00121095">
        <w:rPr>
          <w:noProof w:val="0"/>
        </w:rPr>
        <w:t>RDT|555444222111^^^MPI^MR|Everyman^Adam|RE|77^Hippocrates^Harold^H^III^DR^MD |00182196901^VERAPAMIL HCL ER TAB 180MG ER^NDC |19980821-0700|100</w:t>
      </w:r>
    </w:p>
    <w:p w14:paraId="44AF2852" w14:textId="77777777" w:rsidR="00E921A2" w:rsidRPr="00121095" w:rsidRDefault="00E921A2">
      <w:pPr>
        <w:pStyle w:val="Example"/>
        <w:rPr>
          <w:noProof w:val="0"/>
        </w:rPr>
      </w:pPr>
      <w:r w:rsidRPr="00121095">
        <w:rPr>
          <w:noProof w:val="0"/>
        </w:rPr>
        <w:t>RDT|555444222111^^^MPI^MR|Everyman^Adam|RE|88^Seven^Henry^^^DR^MD |00172409660^BACLOFEN 10MG TABS^NDC |199809221415-0700|10</w:t>
      </w:r>
    </w:p>
    <w:p w14:paraId="0EAAAC15" w14:textId="77777777" w:rsidR="00E921A2" w:rsidRPr="00121095" w:rsidRDefault="00E921A2">
      <w:pPr>
        <w:pStyle w:val="Example"/>
        <w:rPr>
          <w:noProof w:val="0"/>
        </w:rPr>
      </w:pPr>
      <w:r w:rsidRPr="00121095">
        <w:rPr>
          <w:noProof w:val="0"/>
        </w:rPr>
        <w:t>RDT|555444222111^^^MPI^MR|Everyman^Adam|RE|99^Assigned^Amanda^^^DR^MD |00054384163^THEOPHYLLINE 80MG/15ML SOLN^NDC|199810121145-0700|10</w:t>
      </w:r>
    </w:p>
    <w:p w14:paraId="44985062" w14:textId="69C807DA" w:rsidR="00E921A2" w:rsidRPr="00121095" w:rsidRDefault="002044FB" w:rsidP="002044FB">
      <w:pPr>
        <w:pStyle w:val="Heading5"/>
        <w:numPr>
          <w:ilvl w:val="0"/>
          <w:numId w:val="0"/>
        </w:numPr>
        <w:tabs>
          <w:tab w:val="left" w:pos="2520"/>
        </w:tabs>
      </w:pPr>
      <w:bookmarkStart w:id="751" w:name="_Toc495483640"/>
      <w:bookmarkStart w:id="752" w:name="_Ref235434797"/>
      <w:bookmarkStart w:id="753" w:name="_Ref235434811"/>
      <w:r w:rsidRPr="00121095">
        <w:t>5.9.4.1.1</w:t>
      </w:r>
      <w:r w:rsidRPr="00121095">
        <w:tab/>
      </w:r>
      <w:r w:rsidR="00E921A2" w:rsidRPr="00121095">
        <w:t>QBP/RTB dispense history Query Profile using QSC variant</w:t>
      </w:r>
      <w:bookmarkEnd w:id="751"/>
      <w:bookmarkEnd w:id="752"/>
      <w:bookmarkEnd w:id="753"/>
    </w:p>
    <w:p w14:paraId="2250A6A1" w14:textId="77777777" w:rsidR="00E921A2" w:rsidRPr="00121095" w:rsidRDefault="00E921A2">
      <w:pPr>
        <w:pStyle w:val="NormalIndented"/>
      </w:pPr>
      <w:r w:rsidRPr="00121095">
        <w:t xml:space="preserve">Note that this Query Profile includes no separate Output Description and Commentary.  In the QBP/RTB combination using the QSC variant, the selection criteria in </w:t>
      </w:r>
      <w:r w:rsidRPr="00121095">
        <w:rPr>
          <w:rStyle w:val="ReferenceAttribute"/>
        </w:rPr>
        <w:t>QPD-3-user parameters</w:t>
      </w:r>
      <w:r w:rsidRPr="00121095">
        <w:t xml:space="preserve"> and the desired return data in </w:t>
      </w:r>
      <w:r w:rsidRPr="00121095">
        <w:rPr>
          <w:rStyle w:val="ReferenceAttribute"/>
        </w:rPr>
        <w:t>RDF-2-column description</w:t>
      </w:r>
      <w:r w:rsidRPr="00121095">
        <w:t xml:space="preserve"> are constructed from the same Virtual Table, which appears in the Input Specification.</w:t>
      </w:r>
    </w:p>
    <w:p w14:paraId="0B153EF7" w14:textId="77777777"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F121BE6" w14:textId="77777777" w:rsidTr="00E50DB9">
        <w:trPr>
          <w:tblHeader/>
        </w:trPr>
        <w:tc>
          <w:tcPr>
            <w:tcW w:w="2880" w:type="dxa"/>
            <w:tcBorders>
              <w:top w:val="double" w:sz="4" w:space="0" w:color="auto"/>
              <w:bottom w:val="single" w:sz="4" w:space="0" w:color="auto"/>
            </w:tcBorders>
            <w:shd w:val="clear" w:color="auto" w:fill="FFFFFF"/>
          </w:tcPr>
          <w:p w14:paraId="491D405A" w14:textId="77777777" w:rsidR="00E921A2" w:rsidRPr="00121095" w:rsidRDefault="00E921A2">
            <w:pPr>
              <w:pStyle w:val="QryTableHeader"/>
              <w:rPr>
                <w:b w:val="0"/>
                <w:lang w:val="en-US"/>
              </w:rPr>
            </w:pPr>
            <w:r w:rsidRPr="00121095">
              <w:rPr>
                <w:lang w:val="en-US"/>
              </w:rPr>
              <w:t>Query Statement ID (Query ID=Z95):</w:t>
            </w:r>
          </w:p>
        </w:tc>
        <w:tc>
          <w:tcPr>
            <w:tcW w:w="4608" w:type="dxa"/>
            <w:tcBorders>
              <w:top w:val="double" w:sz="4" w:space="0" w:color="auto"/>
              <w:bottom w:val="single" w:sz="4" w:space="0" w:color="auto"/>
            </w:tcBorders>
            <w:shd w:val="clear" w:color="auto" w:fill="FFFFFF"/>
          </w:tcPr>
          <w:p w14:paraId="023AA680" w14:textId="77777777" w:rsidR="00E921A2" w:rsidRPr="00121095" w:rsidRDefault="00E921A2">
            <w:pPr>
              <w:pStyle w:val="QryTableID"/>
              <w:rPr>
                <w:lang w:val="en-US"/>
              </w:rPr>
            </w:pPr>
            <w:r w:rsidRPr="00121095">
              <w:rPr>
                <w:lang w:val="en-US"/>
              </w:rPr>
              <w:t>Z95</w:t>
            </w:r>
          </w:p>
        </w:tc>
      </w:tr>
      <w:tr w:rsidR="00E921A2" w:rsidRPr="00E921A2" w14:paraId="799FFD6F" w14:textId="77777777" w:rsidTr="00E50DB9">
        <w:tc>
          <w:tcPr>
            <w:tcW w:w="2880" w:type="dxa"/>
            <w:tcBorders>
              <w:top w:val="single" w:sz="4" w:space="0" w:color="auto"/>
              <w:bottom w:val="single" w:sz="4" w:space="0" w:color="auto"/>
            </w:tcBorders>
            <w:shd w:val="clear" w:color="auto" w:fill="FFFFFF"/>
          </w:tcPr>
          <w:p w14:paraId="14C4FE28"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4570677" w14:textId="77777777" w:rsidR="00E921A2" w:rsidRPr="00121095" w:rsidRDefault="00E921A2">
            <w:pPr>
              <w:pStyle w:val="QryTableType"/>
              <w:rPr>
                <w:lang w:val="en-US"/>
              </w:rPr>
            </w:pPr>
            <w:r w:rsidRPr="00121095">
              <w:rPr>
                <w:lang w:val="en-US"/>
              </w:rPr>
              <w:t>Query</w:t>
            </w:r>
          </w:p>
        </w:tc>
      </w:tr>
      <w:tr w:rsidR="00E921A2" w:rsidRPr="00E921A2" w14:paraId="39A5B44A" w14:textId="77777777" w:rsidTr="00E50DB9">
        <w:tc>
          <w:tcPr>
            <w:tcW w:w="2880" w:type="dxa"/>
            <w:tcBorders>
              <w:top w:val="single" w:sz="4" w:space="0" w:color="auto"/>
              <w:bottom w:val="single" w:sz="4" w:space="0" w:color="auto"/>
            </w:tcBorders>
            <w:shd w:val="clear" w:color="auto" w:fill="FFFFFF"/>
          </w:tcPr>
          <w:p w14:paraId="09CA9559"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BD01AEC" w14:textId="77777777" w:rsidR="00E921A2" w:rsidRPr="00121095" w:rsidRDefault="00E921A2">
            <w:pPr>
              <w:pStyle w:val="QryTableName"/>
              <w:rPr>
                <w:lang w:val="en-US"/>
              </w:rPr>
            </w:pPr>
            <w:r w:rsidRPr="00121095">
              <w:rPr>
                <w:lang w:val="en-US"/>
              </w:rPr>
              <w:t>Tabular Dispense History</w:t>
            </w:r>
          </w:p>
        </w:tc>
      </w:tr>
      <w:tr w:rsidR="00E921A2" w:rsidRPr="00E921A2" w14:paraId="62AE3077" w14:textId="77777777" w:rsidTr="00E50DB9">
        <w:tc>
          <w:tcPr>
            <w:tcW w:w="2880" w:type="dxa"/>
            <w:tcBorders>
              <w:top w:val="single" w:sz="4" w:space="0" w:color="auto"/>
              <w:bottom w:val="single" w:sz="4" w:space="0" w:color="auto"/>
            </w:tcBorders>
            <w:shd w:val="clear" w:color="auto" w:fill="FFFFFF"/>
          </w:tcPr>
          <w:p w14:paraId="25024B95"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41A5EA8" w14:textId="77777777" w:rsidR="00E921A2" w:rsidRPr="00121095" w:rsidRDefault="00E921A2">
            <w:pPr>
              <w:pStyle w:val="QryTableTriggerQuery"/>
              <w:rPr>
                <w:lang w:val="en-US"/>
              </w:rPr>
            </w:pPr>
            <w:r w:rsidRPr="00121095">
              <w:rPr>
                <w:lang w:val="en-US"/>
              </w:rPr>
              <w:t>QBP^Z95^QBP_Q13</w:t>
            </w:r>
          </w:p>
        </w:tc>
      </w:tr>
      <w:tr w:rsidR="00E921A2" w:rsidRPr="00E921A2" w14:paraId="64BE5DB0" w14:textId="77777777" w:rsidTr="00E50DB9">
        <w:tc>
          <w:tcPr>
            <w:tcW w:w="2880" w:type="dxa"/>
            <w:tcBorders>
              <w:top w:val="single" w:sz="4" w:space="0" w:color="auto"/>
              <w:bottom w:val="single" w:sz="4" w:space="0" w:color="auto"/>
            </w:tcBorders>
            <w:shd w:val="clear" w:color="auto" w:fill="FFFFFF"/>
          </w:tcPr>
          <w:p w14:paraId="4F86327A"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6A4B45B7" w14:textId="77777777" w:rsidR="00E921A2" w:rsidRPr="00121095" w:rsidRDefault="00E921A2">
            <w:pPr>
              <w:pStyle w:val="QryTableMode"/>
              <w:rPr>
                <w:lang w:val="en-US"/>
              </w:rPr>
            </w:pPr>
            <w:r w:rsidRPr="00121095">
              <w:rPr>
                <w:lang w:val="en-US"/>
              </w:rPr>
              <w:t>Both</w:t>
            </w:r>
          </w:p>
        </w:tc>
      </w:tr>
      <w:tr w:rsidR="00E921A2" w:rsidRPr="00E921A2" w14:paraId="6B09A196" w14:textId="77777777" w:rsidTr="00E50DB9">
        <w:tc>
          <w:tcPr>
            <w:tcW w:w="2880" w:type="dxa"/>
            <w:tcBorders>
              <w:top w:val="single" w:sz="4" w:space="0" w:color="auto"/>
              <w:bottom w:val="single" w:sz="4" w:space="0" w:color="auto"/>
            </w:tcBorders>
            <w:shd w:val="clear" w:color="auto" w:fill="FFFFFF"/>
          </w:tcPr>
          <w:p w14:paraId="761D0B77"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534DCEF6" w14:textId="77777777" w:rsidR="00E921A2" w:rsidRPr="00121095" w:rsidRDefault="00E921A2">
            <w:pPr>
              <w:pStyle w:val="QryTableResponseTrigger"/>
              <w:rPr>
                <w:lang w:val="en-US"/>
              </w:rPr>
            </w:pPr>
            <w:r w:rsidRPr="00121095">
              <w:rPr>
                <w:lang w:val="en-US"/>
              </w:rPr>
              <w:t>RTB^Z96^RTB_K13</w:t>
            </w:r>
          </w:p>
        </w:tc>
      </w:tr>
      <w:tr w:rsidR="00E921A2" w:rsidRPr="00E921A2" w14:paraId="43785C9B" w14:textId="77777777" w:rsidTr="00E50DB9">
        <w:tc>
          <w:tcPr>
            <w:tcW w:w="2880" w:type="dxa"/>
            <w:tcBorders>
              <w:top w:val="single" w:sz="4" w:space="0" w:color="auto"/>
              <w:bottom w:val="single" w:sz="4" w:space="0" w:color="auto"/>
            </w:tcBorders>
            <w:shd w:val="clear" w:color="auto" w:fill="FFFFFF"/>
          </w:tcPr>
          <w:p w14:paraId="6B88D8BF"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BF00EE5"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3FE6756A" w14:textId="77777777" w:rsidTr="00E50DB9">
        <w:tc>
          <w:tcPr>
            <w:tcW w:w="2880" w:type="dxa"/>
            <w:tcBorders>
              <w:top w:val="single" w:sz="4" w:space="0" w:color="auto"/>
              <w:bottom w:val="single" w:sz="4" w:space="0" w:color="auto"/>
            </w:tcBorders>
            <w:shd w:val="clear" w:color="auto" w:fill="FFFFFF"/>
          </w:tcPr>
          <w:p w14:paraId="7B85720F"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9759BCA"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48B8F2CB" w14:textId="77777777" w:rsidTr="00E50DB9">
        <w:tc>
          <w:tcPr>
            <w:tcW w:w="2880" w:type="dxa"/>
            <w:tcBorders>
              <w:top w:val="single" w:sz="4" w:space="0" w:color="auto"/>
              <w:bottom w:val="single" w:sz="4" w:space="0" w:color="auto"/>
            </w:tcBorders>
            <w:shd w:val="clear" w:color="auto" w:fill="FFFFFF"/>
          </w:tcPr>
          <w:p w14:paraId="073345F8"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50FE221" w14:textId="77777777" w:rsidR="00E921A2" w:rsidRPr="00121095" w:rsidRDefault="00E921A2">
            <w:pPr>
              <w:pStyle w:val="QryTableCharacteristicsResponse"/>
              <w:rPr>
                <w:b/>
                <w:lang w:val="en-US"/>
              </w:rPr>
            </w:pPr>
            <w:r w:rsidRPr="00121095">
              <w:rPr>
                <w:lang w:val="en-US"/>
              </w:rPr>
              <w:t xml:space="preserve">Columns from the </w:t>
            </w:r>
            <w:r w:rsidRPr="00121095">
              <w:rPr>
                <w:b/>
                <w:lang w:val="en-US"/>
              </w:rPr>
              <w:t>Virtual Table</w:t>
            </w:r>
            <w:r w:rsidRPr="00121095">
              <w:rPr>
                <w:lang w:val="en-US"/>
              </w:rPr>
              <w:t xml:space="preserve"> listed in the Input/Output Specification are specified for output in the RDF segment.</w:t>
            </w:r>
          </w:p>
          <w:p w14:paraId="5D62FE2D" w14:textId="77777777" w:rsidR="00E921A2" w:rsidRPr="00121095" w:rsidRDefault="00E921A2">
            <w:pPr>
              <w:pStyle w:val="QryTableCharacteristicsResponse"/>
              <w:rPr>
                <w:b/>
                <w:lang w:val="en-US"/>
              </w:rPr>
            </w:pPr>
            <w:r w:rsidRPr="00121095">
              <w:rPr>
                <w:b/>
                <w:lang w:val="en-US"/>
              </w:rPr>
              <w:t>If no columns are specified in the RDF segment, all columns will be returned.</w:t>
            </w:r>
          </w:p>
          <w:p w14:paraId="39BDFDA8" w14:textId="77777777" w:rsidR="00E921A2" w:rsidRPr="00121095" w:rsidRDefault="00E921A2">
            <w:pPr>
              <w:pStyle w:val="QryTableCharacteristicsResponse"/>
              <w:rPr>
                <w:b/>
                <w:lang w:val="en-US"/>
              </w:rPr>
            </w:pPr>
            <w:r w:rsidRPr="00121095">
              <w:rPr>
                <w:lang w:val="en-US"/>
              </w:rPr>
              <w:t>Response is sorted by Medication Dispensed unless otherwise specified in</w:t>
            </w:r>
            <w:r w:rsidRPr="00121095">
              <w:rPr>
                <w:b/>
                <w:lang w:val="en-US"/>
              </w:rPr>
              <w:t xml:space="preserve"> SortControl.</w:t>
            </w:r>
          </w:p>
        </w:tc>
      </w:tr>
      <w:tr w:rsidR="00E921A2" w:rsidRPr="00E921A2" w14:paraId="669D5ADD" w14:textId="77777777" w:rsidTr="00E50DB9">
        <w:tc>
          <w:tcPr>
            <w:tcW w:w="2880" w:type="dxa"/>
            <w:tcBorders>
              <w:top w:val="single" w:sz="4" w:space="0" w:color="auto"/>
              <w:bottom w:val="double" w:sz="4" w:space="0" w:color="auto"/>
            </w:tcBorders>
            <w:shd w:val="clear" w:color="auto" w:fill="FFFFFF"/>
          </w:tcPr>
          <w:p w14:paraId="7A472AA3"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73BA7B4" w14:textId="77777777" w:rsidR="00E921A2" w:rsidRPr="00121095" w:rsidRDefault="00E921A2">
            <w:pPr>
              <w:pStyle w:val="QryTableSegmentPattern"/>
              <w:rPr>
                <w:lang w:val="en-US"/>
              </w:rPr>
            </w:pPr>
          </w:p>
        </w:tc>
      </w:tr>
    </w:tbl>
    <w:p w14:paraId="3DB3AC26" w14:textId="77777777" w:rsidR="00E921A2" w:rsidRDefault="00E921A2"/>
    <w:p w14:paraId="30DFFBCE" w14:textId="7787D0BE" w:rsidR="00E921A2" w:rsidRDefault="00E921A2" w:rsidP="00BF5311">
      <w:r>
        <w:t xml:space="preserve">The message structure for QBP^Z95^QPB_Q13 can be found in </w:t>
      </w:r>
      <w:r w:rsidR="00BF2FE6">
        <w:fldChar w:fldCharType="begin"/>
      </w:r>
      <w:r>
        <w:instrText xml:space="preserve"> REF _Ref370221231 \r \h </w:instrText>
      </w:r>
      <w:r w:rsidR="00BF2FE6">
        <w:fldChar w:fldCharType="separate"/>
      </w:r>
      <w:r w:rsidR="00C244BF">
        <w:t>5.3.1.2</w:t>
      </w:r>
      <w:r w:rsidR="00BF2FE6">
        <w:fldChar w:fldCharType="end"/>
      </w:r>
      <w:r>
        <w:t>. Use the QBP^Q13^QPB_Q13 Message structure.</w:t>
      </w:r>
    </w:p>
    <w:p w14:paraId="1BCBEB0D" w14:textId="77777777" w:rsidR="00E921A2" w:rsidRPr="00121095" w:rsidRDefault="00E921A2">
      <w:pPr>
        <w:pStyle w:val="MsgTableCaption"/>
      </w:pPr>
      <w:r w:rsidRPr="00121095">
        <w:t>RTB^Z96^RTB_K13: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26112B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90503B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06BC9C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229034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A6EA949" w14:textId="77777777" w:rsidR="00E921A2" w:rsidRPr="00121095" w:rsidRDefault="00E921A2">
            <w:pPr>
              <w:pStyle w:val="MsgTableHeader"/>
              <w:jc w:val="center"/>
              <w:rPr>
                <w:lang w:val="en-US"/>
              </w:rPr>
            </w:pPr>
            <w:r w:rsidRPr="00121095">
              <w:rPr>
                <w:lang w:val="en-US"/>
              </w:rPr>
              <w:t>Sec Ref</w:t>
            </w:r>
          </w:p>
        </w:tc>
      </w:tr>
      <w:tr w:rsidR="00E921A2" w:rsidRPr="00E921A2" w14:paraId="7252F0C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1189F7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8ABA5E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C075B0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3B7DB9" w14:textId="77777777" w:rsidR="00E921A2" w:rsidRPr="00121095" w:rsidRDefault="00E921A2">
            <w:pPr>
              <w:pStyle w:val="MsgTableBody"/>
              <w:jc w:val="center"/>
            </w:pPr>
            <w:r w:rsidRPr="00121095">
              <w:t>2.15.9</w:t>
            </w:r>
          </w:p>
        </w:tc>
      </w:tr>
      <w:tr w:rsidR="00E921A2" w:rsidRPr="00E921A2" w14:paraId="03CB520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ECFD6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8C342B3"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5E289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C19705" w14:textId="77777777" w:rsidR="00E921A2" w:rsidRPr="00121095" w:rsidRDefault="00E921A2">
            <w:pPr>
              <w:pStyle w:val="MsgTableBody"/>
              <w:jc w:val="center"/>
            </w:pPr>
            <w:r w:rsidRPr="00121095">
              <w:t>2.15.12</w:t>
            </w:r>
          </w:p>
        </w:tc>
      </w:tr>
      <w:tr w:rsidR="00E921A2" w:rsidRPr="00E921A2" w14:paraId="140595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A171E7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3F8134B"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0905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97761" w14:textId="77777777" w:rsidR="00E921A2" w:rsidRPr="00121095" w:rsidRDefault="00E921A2">
            <w:pPr>
              <w:pStyle w:val="MsgTableBody"/>
              <w:jc w:val="center"/>
            </w:pPr>
            <w:r w:rsidRPr="00121095">
              <w:t>2.14.13</w:t>
            </w:r>
          </w:p>
        </w:tc>
      </w:tr>
      <w:tr w:rsidR="00E921A2" w:rsidRPr="00E921A2" w14:paraId="704D3D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52052A"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69CEE9B"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D7A7B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E7DE71" w14:textId="77777777" w:rsidR="00E921A2" w:rsidRPr="00121095" w:rsidRDefault="00E921A2">
            <w:pPr>
              <w:pStyle w:val="MsgTableBody"/>
              <w:jc w:val="center"/>
            </w:pPr>
            <w:r w:rsidRPr="00121095">
              <w:t>2.15.8</w:t>
            </w:r>
          </w:p>
        </w:tc>
      </w:tr>
      <w:tr w:rsidR="00E921A2" w:rsidRPr="00E921A2" w14:paraId="0034214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E4C0714"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5B86D6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F49A1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35F84" w14:textId="77777777" w:rsidR="00E921A2" w:rsidRPr="00121095" w:rsidRDefault="00E921A2">
            <w:pPr>
              <w:pStyle w:val="MsgTableBody"/>
              <w:jc w:val="center"/>
            </w:pPr>
            <w:r w:rsidRPr="00121095">
              <w:t>2.15.5</w:t>
            </w:r>
          </w:p>
        </w:tc>
      </w:tr>
      <w:tr w:rsidR="00E921A2" w:rsidRPr="00E921A2" w14:paraId="4FAA3B5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ED377E"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976DE67"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03EE06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46242" w14:textId="70E6F573"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FCF6D0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B36FBE"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ED29E8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1182DA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9B671B" w14:textId="64ABA06A"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1908E4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9730F6"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A3E31D8"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F0B1B8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2D32F7" w14:textId="77777777" w:rsidR="00E921A2" w:rsidRPr="00121095" w:rsidRDefault="00E921A2">
            <w:pPr>
              <w:pStyle w:val="MsgTableBody"/>
              <w:jc w:val="center"/>
            </w:pPr>
          </w:p>
        </w:tc>
      </w:tr>
      <w:tr w:rsidR="00E921A2" w:rsidRPr="00E921A2" w14:paraId="0890DF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32FA3D"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0FB6B3A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6F17D28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58233" w14:textId="5BD10BC8"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355F5F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8C8FD2A"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1A50422"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029C57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7100B" w14:textId="79708065"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030D9D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D11309"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DD413E4"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0C0BE09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B363EF" w14:textId="77777777" w:rsidR="00E921A2" w:rsidRPr="00121095" w:rsidRDefault="00E921A2">
            <w:pPr>
              <w:pStyle w:val="MsgTableBody"/>
              <w:jc w:val="center"/>
            </w:pPr>
          </w:p>
        </w:tc>
      </w:tr>
      <w:tr w:rsidR="00E921A2" w:rsidRPr="00E921A2" w14:paraId="16854B4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C590FE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FC4FFB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3921F2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7C25D63" w14:textId="77777777" w:rsidR="00E921A2" w:rsidRPr="00121095" w:rsidRDefault="00E921A2">
            <w:pPr>
              <w:pStyle w:val="MsgTableBody"/>
              <w:jc w:val="center"/>
            </w:pPr>
            <w:r w:rsidRPr="00121095">
              <w:t>2.15.4</w:t>
            </w:r>
          </w:p>
        </w:tc>
      </w:tr>
    </w:tbl>
    <w:p w14:paraId="12A49724" w14:textId="77777777" w:rsidR="00E921A2" w:rsidRPr="00121095" w:rsidRDefault="00E921A2">
      <w:pPr>
        <w:keepNext/>
        <w:keepLines/>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34903432" w14:textId="77777777">
        <w:trPr>
          <w:cantSplit/>
          <w:tblHeader/>
        </w:trPr>
        <w:tc>
          <w:tcPr>
            <w:tcW w:w="648" w:type="dxa"/>
            <w:tcBorders>
              <w:top w:val="double" w:sz="4" w:space="0" w:color="auto"/>
              <w:bottom w:val="single" w:sz="4" w:space="0" w:color="auto"/>
            </w:tcBorders>
            <w:shd w:val="clear" w:color="auto" w:fill="FFFFFF"/>
          </w:tcPr>
          <w:p w14:paraId="4F46FF18" w14:textId="77777777" w:rsidR="00E921A2" w:rsidRPr="00121095" w:rsidRDefault="00E921A2">
            <w:pPr>
              <w:pStyle w:val="QryTableInputHeader"/>
              <w:keepLines/>
              <w:rPr>
                <w:lang w:val="en-US"/>
              </w:rPr>
            </w:pPr>
            <w:r w:rsidRPr="00121095">
              <w:rPr>
                <w:lang w:val="en-US"/>
              </w:rPr>
              <w:t>Field Seq (Query ID=Z95)</w:t>
            </w:r>
          </w:p>
        </w:tc>
        <w:tc>
          <w:tcPr>
            <w:tcW w:w="1296" w:type="dxa"/>
            <w:tcBorders>
              <w:top w:val="double" w:sz="4" w:space="0" w:color="auto"/>
              <w:bottom w:val="single" w:sz="4" w:space="0" w:color="auto"/>
            </w:tcBorders>
            <w:shd w:val="clear" w:color="auto" w:fill="FFFFFF"/>
          </w:tcPr>
          <w:p w14:paraId="71B50C57" w14:textId="77777777" w:rsidR="00E921A2" w:rsidRPr="00121095" w:rsidRDefault="00E921A2">
            <w:pPr>
              <w:pStyle w:val="QryTableInputHeader"/>
              <w:keepLines/>
              <w:rPr>
                <w:lang w:val="en-US"/>
              </w:rPr>
            </w:pPr>
            <w:r w:rsidRPr="00121095">
              <w:rPr>
                <w:lang w:val="en-US"/>
              </w:rPr>
              <w:t>Field Description</w:t>
            </w:r>
          </w:p>
        </w:tc>
        <w:tc>
          <w:tcPr>
            <w:tcW w:w="792" w:type="dxa"/>
            <w:tcBorders>
              <w:top w:val="double" w:sz="4" w:space="0" w:color="auto"/>
              <w:bottom w:val="single" w:sz="4" w:space="0" w:color="auto"/>
            </w:tcBorders>
            <w:shd w:val="clear" w:color="auto" w:fill="FFFFFF"/>
          </w:tcPr>
          <w:p w14:paraId="49A75087" w14:textId="77777777" w:rsidR="00E921A2" w:rsidRPr="00121095" w:rsidRDefault="00E921A2">
            <w:pPr>
              <w:pStyle w:val="QryTableInputHeader"/>
              <w:keepLines/>
              <w:rPr>
                <w:lang w:val="en-US"/>
              </w:rPr>
            </w:pPr>
            <w:r w:rsidRPr="00121095">
              <w:rPr>
                <w:lang w:val="en-US"/>
              </w:rPr>
              <w:t>Key/</w:t>
            </w:r>
          </w:p>
          <w:p w14:paraId="32C92CAD"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AC3B652"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13660F2"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E32191A"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72F9D794"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5D0408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1475287"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835F1C4"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888B530"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F9BA2C3"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0C0191D" w14:textId="77777777" w:rsidR="00E921A2" w:rsidRPr="00121095" w:rsidRDefault="00E921A2">
            <w:pPr>
              <w:pStyle w:val="QryTableInputHeader"/>
              <w:keepLines/>
              <w:rPr>
                <w:lang w:val="en-US"/>
              </w:rPr>
            </w:pPr>
            <w:r w:rsidRPr="00121095">
              <w:rPr>
                <w:lang w:val="en-US"/>
              </w:rPr>
              <w:t>Element Name</w:t>
            </w:r>
          </w:p>
        </w:tc>
      </w:tr>
      <w:tr w:rsidR="00E921A2" w:rsidRPr="00E921A2" w14:paraId="7D276E64" w14:textId="77777777">
        <w:trPr>
          <w:cantSplit/>
        </w:trPr>
        <w:tc>
          <w:tcPr>
            <w:tcW w:w="648" w:type="dxa"/>
            <w:tcBorders>
              <w:top w:val="single" w:sz="4" w:space="0" w:color="auto"/>
              <w:bottom w:val="single" w:sz="4" w:space="0" w:color="auto"/>
            </w:tcBorders>
            <w:shd w:val="clear" w:color="auto" w:fill="FFFFFF"/>
          </w:tcPr>
          <w:p w14:paraId="1B2F20A8"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7A04933C"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1C916C9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1FED59D"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855A0D4"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0807D915"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301FBC0B"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C7DBB6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0E8C1EB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083FFD8"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2FACA60"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7A329498"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017B959E" w14:textId="77777777" w:rsidR="00E921A2" w:rsidRPr="00121095" w:rsidRDefault="00E921A2">
            <w:pPr>
              <w:pStyle w:val="QryTableInput"/>
              <w:keepNext/>
              <w:keepLines/>
            </w:pPr>
          </w:p>
        </w:tc>
      </w:tr>
      <w:tr w:rsidR="00E921A2" w:rsidRPr="00E921A2" w14:paraId="5DB04A8E" w14:textId="77777777">
        <w:trPr>
          <w:cantSplit/>
        </w:trPr>
        <w:tc>
          <w:tcPr>
            <w:tcW w:w="648" w:type="dxa"/>
            <w:tcBorders>
              <w:top w:val="single" w:sz="4" w:space="0" w:color="auto"/>
              <w:bottom w:val="single" w:sz="4" w:space="0" w:color="auto"/>
            </w:tcBorders>
            <w:shd w:val="clear" w:color="auto" w:fill="FFFFFF"/>
          </w:tcPr>
          <w:p w14:paraId="6CC2E1AC"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0B5865B8"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5942FC6A"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79DA4DAA"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6E266D2"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768F6E10"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777E4B9A"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3275373"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6B92A0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188E6B25"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2AB1360C"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6B732866"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3BE1BA2E" w14:textId="77777777" w:rsidR="00E921A2" w:rsidRPr="00121095" w:rsidRDefault="00E921A2">
            <w:pPr>
              <w:pStyle w:val="QryTableInput"/>
              <w:keepNext/>
              <w:keepLines/>
            </w:pPr>
          </w:p>
        </w:tc>
      </w:tr>
      <w:tr w:rsidR="00E921A2" w:rsidRPr="00E921A2" w14:paraId="4EE67762" w14:textId="77777777">
        <w:trPr>
          <w:cantSplit/>
        </w:trPr>
        <w:tc>
          <w:tcPr>
            <w:tcW w:w="648" w:type="dxa"/>
            <w:tcBorders>
              <w:top w:val="single" w:sz="4" w:space="0" w:color="auto"/>
              <w:bottom w:val="double" w:sz="4" w:space="0" w:color="auto"/>
            </w:tcBorders>
            <w:shd w:val="clear" w:color="auto" w:fill="FFFFFF"/>
          </w:tcPr>
          <w:p w14:paraId="4F290D3D"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4EDCD53" w14:textId="77777777" w:rsidR="00E921A2" w:rsidRPr="00121095" w:rsidRDefault="00E921A2">
            <w:pPr>
              <w:pStyle w:val="QryTableInput"/>
              <w:keepNext/>
              <w:keepLines/>
              <w:rPr>
                <w:b/>
              </w:rPr>
            </w:pPr>
            <w:r w:rsidRPr="00121095">
              <w:t>SelectionCriteria</w:t>
            </w:r>
          </w:p>
        </w:tc>
        <w:tc>
          <w:tcPr>
            <w:tcW w:w="792" w:type="dxa"/>
            <w:tcBorders>
              <w:top w:val="single" w:sz="4" w:space="0" w:color="auto"/>
              <w:bottom w:val="double" w:sz="4" w:space="0" w:color="auto"/>
            </w:tcBorders>
            <w:shd w:val="clear" w:color="auto" w:fill="FFFFFF"/>
          </w:tcPr>
          <w:p w14:paraId="61EAE622" w14:textId="77777777" w:rsidR="00E921A2" w:rsidRPr="00121095" w:rsidRDefault="00E921A2">
            <w:pPr>
              <w:pStyle w:val="QryTableInput"/>
              <w:keepNext/>
              <w:keepLines/>
              <w:rPr>
                <w:b/>
              </w:rPr>
            </w:pPr>
          </w:p>
        </w:tc>
        <w:tc>
          <w:tcPr>
            <w:tcW w:w="288" w:type="dxa"/>
            <w:tcBorders>
              <w:top w:val="single" w:sz="4" w:space="0" w:color="auto"/>
              <w:bottom w:val="double" w:sz="4" w:space="0" w:color="auto"/>
            </w:tcBorders>
            <w:shd w:val="clear" w:color="auto" w:fill="FFFFFF"/>
          </w:tcPr>
          <w:p w14:paraId="0B8B7F4C" w14:textId="77777777" w:rsidR="00E921A2" w:rsidRPr="00121095" w:rsidRDefault="00E921A2">
            <w:pPr>
              <w:pStyle w:val="QryTableInput"/>
              <w:keepNext/>
              <w:keepLines/>
              <w:rPr>
                <w:b/>
              </w:rPr>
            </w:pPr>
          </w:p>
        </w:tc>
        <w:tc>
          <w:tcPr>
            <w:tcW w:w="576" w:type="dxa"/>
            <w:tcBorders>
              <w:top w:val="single" w:sz="4" w:space="0" w:color="auto"/>
              <w:bottom w:val="double" w:sz="4" w:space="0" w:color="auto"/>
            </w:tcBorders>
            <w:shd w:val="clear" w:color="auto" w:fill="FFFFFF"/>
          </w:tcPr>
          <w:p w14:paraId="019F2B07" w14:textId="77777777" w:rsidR="00E921A2" w:rsidRPr="00121095" w:rsidRDefault="00E921A2">
            <w:pPr>
              <w:pStyle w:val="QryTableInput"/>
              <w:keepNext/>
              <w:keepLines/>
              <w:rPr>
                <w:b/>
              </w:rPr>
            </w:pPr>
            <w:r w:rsidRPr="00121095">
              <w:rPr>
                <w:b/>
              </w:rPr>
              <w:t>255</w:t>
            </w:r>
          </w:p>
        </w:tc>
        <w:tc>
          <w:tcPr>
            <w:tcW w:w="720" w:type="dxa"/>
            <w:tcBorders>
              <w:top w:val="single" w:sz="4" w:space="0" w:color="auto"/>
              <w:bottom w:val="double" w:sz="4" w:space="0" w:color="auto"/>
            </w:tcBorders>
            <w:shd w:val="clear" w:color="auto" w:fill="FFFFFF"/>
          </w:tcPr>
          <w:p w14:paraId="524269A8" w14:textId="77777777" w:rsidR="00E921A2" w:rsidRPr="00121095" w:rsidRDefault="00E921A2">
            <w:pPr>
              <w:pStyle w:val="QryTableInput"/>
              <w:keepNext/>
              <w:keepLines/>
              <w:rPr>
                <w:b/>
              </w:rPr>
            </w:pPr>
            <w:r w:rsidRPr="00121095">
              <w:rPr>
                <w:b/>
              </w:rPr>
              <w:t>ST</w:t>
            </w:r>
          </w:p>
        </w:tc>
        <w:tc>
          <w:tcPr>
            <w:tcW w:w="288" w:type="dxa"/>
            <w:tcBorders>
              <w:top w:val="single" w:sz="4" w:space="0" w:color="auto"/>
              <w:bottom w:val="double" w:sz="4" w:space="0" w:color="auto"/>
            </w:tcBorders>
            <w:shd w:val="clear" w:color="auto" w:fill="FFFFFF"/>
          </w:tcPr>
          <w:p w14:paraId="58DC4220" w14:textId="77777777" w:rsidR="00E921A2" w:rsidRPr="00121095" w:rsidRDefault="00E921A2">
            <w:pPr>
              <w:pStyle w:val="QryTableInput"/>
              <w:keepNext/>
              <w:keepLines/>
              <w:rPr>
                <w:b/>
              </w:rPr>
            </w:pPr>
            <w:r w:rsidRPr="00121095">
              <w:rPr>
                <w:b/>
              </w:rPr>
              <w:t>R</w:t>
            </w:r>
          </w:p>
        </w:tc>
        <w:tc>
          <w:tcPr>
            <w:tcW w:w="288" w:type="dxa"/>
            <w:tcBorders>
              <w:top w:val="single" w:sz="4" w:space="0" w:color="auto"/>
              <w:bottom w:val="double" w:sz="4" w:space="0" w:color="auto"/>
            </w:tcBorders>
            <w:shd w:val="clear" w:color="auto" w:fill="FFFFFF"/>
          </w:tcPr>
          <w:p w14:paraId="14E1A0BE" w14:textId="77777777" w:rsidR="00E921A2" w:rsidRPr="00121095" w:rsidRDefault="00E921A2">
            <w:pPr>
              <w:pStyle w:val="QryTableInput"/>
              <w:keepNext/>
              <w:keepLines/>
              <w:rPr>
                <w:b/>
              </w:rPr>
            </w:pPr>
            <w:r w:rsidRPr="00121095">
              <w:rPr>
                <w:b/>
              </w:rPr>
              <w:t>Y</w:t>
            </w:r>
          </w:p>
        </w:tc>
        <w:tc>
          <w:tcPr>
            <w:tcW w:w="720" w:type="dxa"/>
            <w:tcBorders>
              <w:top w:val="single" w:sz="4" w:space="0" w:color="auto"/>
              <w:bottom w:val="double" w:sz="4" w:space="0" w:color="auto"/>
            </w:tcBorders>
            <w:shd w:val="clear" w:color="auto" w:fill="FFFFFF"/>
          </w:tcPr>
          <w:p w14:paraId="2EE047B5"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6D2BA472"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3E50A45F"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36BEAD33"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4C074B74" w14:textId="77777777" w:rsidR="00E921A2" w:rsidRPr="00121095" w:rsidRDefault="00E921A2">
            <w:pPr>
              <w:pStyle w:val="QryTableInput"/>
              <w:keepNext/>
              <w:keepLines/>
            </w:pPr>
          </w:p>
        </w:tc>
      </w:tr>
    </w:tbl>
    <w:p w14:paraId="7A7EC70F" w14:textId="77777777" w:rsidR="00E921A2" w:rsidRPr="00121095" w:rsidRDefault="00E921A2">
      <w:pPr>
        <w:keepNext/>
        <w:spacing w:before="120"/>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6A598D61" w14:textId="77777777" w:rsidTr="00E50DB9">
        <w:trPr>
          <w:tblHeader/>
        </w:trPr>
        <w:tc>
          <w:tcPr>
            <w:tcW w:w="1728" w:type="dxa"/>
            <w:tcBorders>
              <w:top w:val="double" w:sz="4" w:space="0" w:color="auto"/>
              <w:bottom w:val="single" w:sz="4" w:space="0" w:color="auto"/>
            </w:tcBorders>
            <w:shd w:val="pct10" w:color="auto" w:fill="FFFFFF"/>
          </w:tcPr>
          <w:p w14:paraId="6CA79032" w14:textId="77777777" w:rsidR="00E921A2" w:rsidRPr="00121095" w:rsidRDefault="00E921A2">
            <w:pPr>
              <w:pStyle w:val="QryTableInputParamHeader"/>
              <w:rPr>
                <w:lang w:val="en-US"/>
              </w:rPr>
            </w:pPr>
            <w:r w:rsidRPr="00121095">
              <w:rPr>
                <w:lang w:val="en-US"/>
              </w:rPr>
              <w:t>Input Parameter (Query ID=Z95)</w:t>
            </w:r>
          </w:p>
        </w:tc>
        <w:tc>
          <w:tcPr>
            <w:tcW w:w="1007" w:type="dxa"/>
            <w:tcBorders>
              <w:top w:val="double" w:sz="4" w:space="0" w:color="auto"/>
              <w:bottom w:val="single" w:sz="4" w:space="0" w:color="auto"/>
            </w:tcBorders>
            <w:shd w:val="pct10" w:color="auto" w:fill="FFFFFF"/>
          </w:tcPr>
          <w:p w14:paraId="7353B0D8"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6CB430D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7C2E1B4" w14:textId="77777777" w:rsidR="00E921A2" w:rsidRPr="00121095" w:rsidRDefault="00E921A2">
            <w:pPr>
              <w:pStyle w:val="QryTableInputParamHeader"/>
              <w:rPr>
                <w:lang w:val="en-US"/>
              </w:rPr>
            </w:pPr>
            <w:r w:rsidRPr="00121095">
              <w:rPr>
                <w:lang w:val="en-US"/>
              </w:rPr>
              <w:t>Description</w:t>
            </w:r>
          </w:p>
        </w:tc>
      </w:tr>
      <w:tr w:rsidR="00E921A2" w:rsidRPr="00E921A2" w14:paraId="5C1DE12E" w14:textId="77777777" w:rsidTr="00E50DB9">
        <w:tc>
          <w:tcPr>
            <w:tcW w:w="1728" w:type="dxa"/>
            <w:tcBorders>
              <w:top w:val="single" w:sz="4" w:space="0" w:color="auto"/>
              <w:bottom w:val="single" w:sz="4" w:space="0" w:color="auto"/>
            </w:tcBorders>
            <w:shd w:val="clear" w:color="auto" w:fill="FFFFFF"/>
          </w:tcPr>
          <w:p w14:paraId="0891BE06"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5A33A25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9E83D0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D7AD3D8" w14:textId="77777777" w:rsidR="00E921A2" w:rsidRPr="00121095" w:rsidRDefault="00E921A2">
            <w:pPr>
              <w:pStyle w:val="QryTableInputParam"/>
              <w:rPr>
                <w:lang w:val="en-US"/>
              </w:rPr>
            </w:pPr>
            <w:r w:rsidRPr="00121095">
              <w:rPr>
                <w:lang w:val="en-US"/>
              </w:rPr>
              <w:t xml:space="preserve">SHALL be valued </w:t>
            </w:r>
            <w:r w:rsidRPr="00121095">
              <w:rPr>
                <w:b/>
                <w:lang w:val="en-US"/>
              </w:rPr>
              <w:t>Z95^Tabular Dispense History^HL7nnnn</w:t>
            </w:r>
            <w:r w:rsidRPr="00121095">
              <w:rPr>
                <w:lang w:val="en-US"/>
              </w:rPr>
              <w:t>.</w:t>
            </w:r>
          </w:p>
        </w:tc>
      </w:tr>
      <w:tr w:rsidR="00E921A2" w:rsidRPr="00E921A2" w14:paraId="7F6979F3" w14:textId="77777777" w:rsidTr="00E50DB9">
        <w:tc>
          <w:tcPr>
            <w:tcW w:w="1728" w:type="dxa"/>
            <w:tcBorders>
              <w:top w:val="single" w:sz="4" w:space="0" w:color="auto"/>
              <w:bottom w:val="single" w:sz="4" w:space="0" w:color="auto"/>
            </w:tcBorders>
            <w:shd w:val="clear" w:color="auto" w:fill="FFFFFF"/>
          </w:tcPr>
          <w:p w14:paraId="01548824"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22F78C2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DC92538"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8A57AEB"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DF65B5C" w14:textId="77777777" w:rsidTr="00E50DB9">
        <w:tc>
          <w:tcPr>
            <w:tcW w:w="1728" w:type="dxa"/>
            <w:tcBorders>
              <w:top w:val="single" w:sz="4" w:space="0" w:color="auto"/>
              <w:bottom w:val="double" w:sz="4" w:space="0" w:color="auto"/>
            </w:tcBorders>
            <w:shd w:val="clear" w:color="auto" w:fill="FFFFFF"/>
          </w:tcPr>
          <w:p w14:paraId="0C784928" w14:textId="77777777" w:rsidR="00E921A2" w:rsidRPr="00121095" w:rsidRDefault="00E921A2">
            <w:pPr>
              <w:pStyle w:val="QryTableInputParam"/>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14:paraId="7D9B29F7"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44A5EFE7"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2CF13E78" w14:textId="77777777" w:rsidR="00E921A2" w:rsidRPr="00121095" w:rsidRDefault="00E921A2">
            <w:pPr>
              <w:pStyle w:val="QryTableInputParam"/>
              <w:rPr>
                <w:lang w:val="en-US"/>
              </w:rPr>
            </w:pPr>
            <w:r w:rsidRPr="00121095">
              <w:rPr>
                <w:lang w:val="en-US"/>
              </w:rPr>
              <w:t>A query expression whose operands are derived from the 'ColName' column in the 'Input/Output Specification: Virtual Table' given below.</w:t>
            </w:r>
          </w:p>
        </w:tc>
      </w:tr>
    </w:tbl>
    <w:p w14:paraId="2F1BA320" w14:textId="77777777" w:rsidR="00E921A2" w:rsidRPr="00121095" w:rsidRDefault="00E921A2">
      <w:pPr>
        <w:keepNext/>
        <w:spacing w:before="120"/>
        <w:rPr>
          <w:b/>
        </w:rPr>
      </w:pPr>
      <w:r w:rsidRPr="00121095">
        <w:rPr>
          <w:b/>
        </w:rPr>
        <w:t>Input/Output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25D5891" w14:textId="77777777" w:rsidTr="00E50DB9">
        <w:trPr>
          <w:cantSplit/>
          <w:tblHeader/>
        </w:trPr>
        <w:tc>
          <w:tcPr>
            <w:tcW w:w="1440" w:type="dxa"/>
            <w:tcBorders>
              <w:top w:val="double" w:sz="4" w:space="0" w:color="auto"/>
              <w:bottom w:val="single" w:sz="4" w:space="0" w:color="auto"/>
            </w:tcBorders>
            <w:shd w:val="pct10" w:color="auto" w:fill="FFFFFF"/>
          </w:tcPr>
          <w:p w14:paraId="524DE022" w14:textId="77777777" w:rsidR="00E921A2" w:rsidRPr="00121095" w:rsidRDefault="00E921A2">
            <w:pPr>
              <w:pStyle w:val="QryTableVirtualHeader"/>
              <w:keepNext/>
              <w:rPr>
                <w:lang w:val="en-US"/>
              </w:rPr>
            </w:pPr>
            <w:r w:rsidRPr="00121095">
              <w:rPr>
                <w:lang w:val="en-US"/>
              </w:rPr>
              <w:t>ColName (Query ID=Z95)</w:t>
            </w:r>
          </w:p>
        </w:tc>
        <w:tc>
          <w:tcPr>
            <w:tcW w:w="864" w:type="dxa"/>
            <w:tcBorders>
              <w:top w:val="double" w:sz="4" w:space="0" w:color="auto"/>
              <w:bottom w:val="single" w:sz="4" w:space="0" w:color="auto"/>
            </w:tcBorders>
            <w:shd w:val="pct10" w:color="auto" w:fill="FFFFFF"/>
          </w:tcPr>
          <w:p w14:paraId="109C6C92" w14:textId="77777777" w:rsidR="00E921A2" w:rsidRPr="00121095" w:rsidRDefault="00E921A2">
            <w:pPr>
              <w:pStyle w:val="QryTableVirtualHeader"/>
              <w:keepNext/>
              <w:rPr>
                <w:lang w:val="en-US"/>
              </w:rPr>
            </w:pPr>
            <w:r w:rsidRPr="00121095">
              <w:rPr>
                <w:lang w:val="en-US"/>
              </w:rPr>
              <w:t>Key/</w:t>
            </w:r>
          </w:p>
          <w:p w14:paraId="5BFDC5F3"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19FDBDC"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5CC265EE"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8CD4197"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55A076F"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9DC1566"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B2DCF5C"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4778C614"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F53B5F1"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977E619"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7C31730" w14:textId="77777777" w:rsidR="00E921A2" w:rsidRPr="00121095" w:rsidRDefault="00E921A2">
            <w:pPr>
              <w:pStyle w:val="QryTableVirtualHeader"/>
              <w:keepNext/>
              <w:rPr>
                <w:lang w:val="en-US"/>
              </w:rPr>
            </w:pPr>
            <w:r w:rsidRPr="00121095">
              <w:rPr>
                <w:lang w:val="en-US"/>
              </w:rPr>
              <w:t>Element Name</w:t>
            </w:r>
          </w:p>
        </w:tc>
      </w:tr>
      <w:tr w:rsidR="00E921A2" w:rsidRPr="00E921A2" w14:paraId="4C04301E" w14:textId="77777777" w:rsidTr="00E50DB9">
        <w:trPr>
          <w:cantSplit/>
        </w:trPr>
        <w:tc>
          <w:tcPr>
            <w:tcW w:w="1440" w:type="dxa"/>
            <w:tcBorders>
              <w:top w:val="single" w:sz="4" w:space="0" w:color="auto"/>
              <w:bottom w:val="single" w:sz="4" w:space="0" w:color="auto"/>
            </w:tcBorders>
            <w:shd w:val="clear" w:color="auto" w:fill="FFFFFF"/>
          </w:tcPr>
          <w:p w14:paraId="421B7B22"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334F93A1"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0EDF5DE2"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A216B23"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F17F4DB"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351958EA"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2874DD4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65ABA1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1A1425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27B02D6"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4288F8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3180854" w14:textId="77777777" w:rsidR="00E921A2" w:rsidRPr="00121095" w:rsidRDefault="00E921A2">
            <w:pPr>
              <w:pStyle w:val="QryTableVirtual"/>
              <w:rPr>
                <w:lang w:val="en-US"/>
              </w:rPr>
            </w:pPr>
            <w:r w:rsidRPr="00121095">
              <w:rPr>
                <w:lang w:val="en-US"/>
              </w:rPr>
              <w:t>PID-3 Patient  Identifier List</w:t>
            </w:r>
          </w:p>
        </w:tc>
      </w:tr>
      <w:tr w:rsidR="00E921A2" w:rsidRPr="00E921A2" w14:paraId="54A39930" w14:textId="77777777" w:rsidTr="00E50DB9">
        <w:trPr>
          <w:cantSplit/>
        </w:trPr>
        <w:tc>
          <w:tcPr>
            <w:tcW w:w="1440" w:type="dxa"/>
            <w:tcBorders>
              <w:top w:val="single" w:sz="4" w:space="0" w:color="auto"/>
              <w:bottom w:val="single" w:sz="4" w:space="0" w:color="auto"/>
            </w:tcBorders>
            <w:shd w:val="clear" w:color="auto" w:fill="FFFFFF"/>
          </w:tcPr>
          <w:p w14:paraId="57B6D22E"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1BAA130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6A948C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75A4547"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2D206ABE"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FABCC7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CD0027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2FA83A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98F53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A03C8CC"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E3B0C2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A4E3066" w14:textId="77777777" w:rsidR="00E921A2" w:rsidRPr="00121095" w:rsidRDefault="00E921A2">
            <w:pPr>
              <w:pStyle w:val="QryTableVirtual"/>
              <w:rPr>
                <w:lang w:val="en-US"/>
              </w:rPr>
            </w:pPr>
            <w:r w:rsidRPr="00121095">
              <w:rPr>
                <w:lang w:val="en-US"/>
              </w:rPr>
              <w:t>PID-5 Patient Name</w:t>
            </w:r>
          </w:p>
        </w:tc>
      </w:tr>
      <w:tr w:rsidR="00E921A2" w:rsidRPr="00E921A2" w14:paraId="25707890" w14:textId="77777777" w:rsidTr="00E50DB9">
        <w:trPr>
          <w:cantSplit/>
        </w:trPr>
        <w:tc>
          <w:tcPr>
            <w:tcW w:w="1440" w:type="dxa"/>
            <w:tcBorders>
              <w:top w:val="single" w:sz="4" w:space="0" w:color="auto"/>
              <w:bottom w:val="single" w:sz="4" w:space="0" w:color="auto"/>
            </w:tcBorders>
            <w:shd w:val="clear" w:color="auto" w:fill="FFFFFF"/>
          </w:tcPr>
          <w:p w14:paraId="2338A201"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4EABB27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BEB53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E009A6"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16DF1327"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06EE7DB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65A627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480993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483BED5"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D3CCD05"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1091F1EA"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9FA6138" w14:textId="77777777" w:rsidR="00E921A2" w:rsidRPr="00121095" w:rsidRDefault="00E921A2">
            <w:pPr>
              <w:pStyle w:val="QryTableVirtual"/>
              <w:rPr>
                <w:lang w:val="en-US"/>
              </w:rPr>
            </w:pPr>
            <w:r w:rsidRPr="00121095">
              <w:rPr>
                <w:lang w:val="en-US"/>
              </w:rPr>
              <w:t>ORC-1 Order Control</w:t>
            </w:r>
          </w:p>
        </w:tc>
      </w:tr>
      <w:tr w:rsidR="00E921A2" w:rsidRPr="00E921A2" w14:paraId="79AF961A" w14:textId="77777777" w:rsidTr="00E50DB9">
        <w:trPr>
          <w:cantSplit/>
        </w:trPr>
        <w:tc>
          <w:tcPr>
            <w:tcW w:w="1440" w:type="dxa"/>
            <w:tcBorders>
              <w:top w:val="single" w:sz="4" w:space="0" w:color="auto"/>
              <w:bottom w:val="single" w:sz="4" w:space="0" w:color="auto"/>
            </w:tcBorders>
            <w:shd w:val="clear" w:color="auto" w:fill="FFFFFF"/>
          </w:tcPr>
          <w:p w14:paraId="66CDF045"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05877D9B"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39EA646C"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701B5727"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63EB5DCA"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5779FA8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8C04D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A1E3F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0B2BE4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439FA36"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F40DCB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65FF10F" w14:textId="77777777" w:rsidR="00E921A2" w:rsidRPr="00121095" w:rsidRDefault="00E921A2">
            <w:pPr>
              <w:pStyle w:val="QryTableVirtual"/>
              <w:rPr>
                <w:lang w:val="en-US"/>
              </w:rPr>
            </w:pPr>
            <w:r w:rsidRPr="00121095">
              <w:rPr>
                <w:lang w:val="en-US"/>
              </w:rPr>
              <w:t>RXD-2 Dispense/Give Code</w:t>
            </w:r>
          </w:p>
        </w:tc>
      </w:tr>
      <w:tr w:rsidR="00E921A2" w:rsidRPr="00E921A2" w14:paraId="581E1B54" w14:textId="77777777" w:rsidTr="00E50DB9">
        <w:trPr>
          <w:cantSplit/>
        </w:trPr>
        <w:tc>
          <w:tcPr>
            <w:tcW w:w="1440" w:type="dxa"/>
            <w:tcBorders>
              <w:top w:val="single" w:sz="4" w:space="0" w:color="auto"/>
              <w:bottom w:val="single" w:sz="4" w:space="0" w:color="auto"/>
            </w:tcBorders>
            <w:shd w:val="clear" w:color="auto" w:fill="FFFFFF"/>
          </w:tcPr>
          <w:p w14:paraId="601E527D"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064F66B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F255EF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7B9F331"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43B36C20"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5547F2D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43C45E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75264F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EF749F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FDD6F75"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2D09B67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8A9E0B3" w14:textId="77777777" w:rsidR="00E921A2" w:rsidRPr="00121095" w:rsidRDefault="00E921A2">
            <w:pPr>
              <w:pStyle w:val="QryTableVirtual"/>
              <w:rPr>
                <w:lang w:val="en-US"/>
              </w:rPr>
            </w:pPr>
            <w:r w:rsidRPr="00121095">
              <w:rPr>
                <w:lang w:val="en-US"/>
              </w:rPr>
              <w:t>RXD-2 Date/Time Dispensed</w:t>
            </w:r>
          </w:p>
        </w:tc>
      </w:tr>
      <w:tr w:rsidR="00E921A2" w:rsidRPr="00E921A2" w14:paraId="6F51BB7A" w14:textId="77777777" w:rsidTr="00E50DB9">
        <w:trPr>
          <w:cantSplit/>
        </w:trPr>
        <w:tc>
          <w:tcPr>
            <w:tcW w:w="1440" w:type="dxa"/>
            <w:tcBorders>
              <w:top w:val="single" w:sz="4" w:space="0" w:color="auto"/>
              <w:bottom w:val="single" w:sz="4" w:space="0" w:color="auto"/>
            </w:tcBorders>
            <w:shd w:val="clear" w:color="auto" w:fill="FFFFFF"/>
          </w:tcPr>
          <w:p w14:paraId="160B395D"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47A46214"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0853631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20C8029"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349D5779"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133187B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E3132C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075E35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59E9156"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F3A7445"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608B67C9"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F19795D" w14:textId="77777777" w:rsidR="00E921A2" w:rsidRPr="00121095" w:rsidRDefault="00E921A2">
            <w:pPr>
              <w:pStyle w:val="QryTableVirtual"/>
              <w:rPr>
                <w:lang w:val="en-US"/>
              </w:rPr>
            </w:pPr>
            <w:r w:rsidRPr="00121095">
              <w:rPr>
                <w:lang w:val="en-US"/>
              </w:rPr>
              <w:t>RXD-4 Actual Dispense Amount</w:t>
            </w:r>
          </w:p>
        </w:tc>
      </w:tr>
      <w:tr w:rsidR="00E921A2" w:rsidRPr="00E921A2" w14:paraId="11090EDE" w14:textId="77777777" w:rsidTr="00E50DB9">
        <w:trPr>
          <w:cantSplit/>
        </w:trPr>
        <w:tc>
          <w:tcPr>
            <w:tcW w:w="1440" w:type="dxa"/>
            <w:tcBorders>
              <w:top w:val="single" w:sz="4" w:space="0" w:color="auto"/>
              <w:bottom w:val="double" w:sz="4" w:space="0" w:color="auto"/>
            </w:tcBorders>
            <w:shd w:val="clear" w:color="auto" w:fill="FFFFFF"/>
          </w:tcPr>
          <w:p w14:paraId="2D92173B"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5891F917"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730DCC35"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35FF9D2"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43FFF522"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4D6BFF5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32F1B86"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13FADA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2F50469"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CB6DA7C"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5DE877B5"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A455635" w14:textId="77777777" w:rsidR="00E921A2" w:rsidRPr="00121095" w:rsidRDefault="00E921A2">
            <w:pPr>
              <w:pStyle w:val="QryTableVirtual"/>
              <w:rPr>
                <w:lang w:val="en-US"/>
              </w:rPr>
            </w:pPr>
            <w:r w:rsidRPr="00121095">
              <w:rPr>
                <w:lang w:val="en-US"/>
              </w:rPr>
              <w:t>ORC-12 Ordering Provider</w:t>
            </w:r>
          </w:p>
        </w:tc>
      </w:tr>
    </w:tbl>
    <w:p w14:paraId="238C056F" w14:textId="77777777" w:rsidR="00E921A2" w:rsidRPr="00121095" w:rsidRDefault="00E921A2">
      <w:pPr>
        <w:keepNext/>
        <w:spacing w:before="120"/>
        <w:rPr>
          <w:b/>
        </w:rPr>
      </w:pPr>
      <w:r w:rsidRPr="00121095">
        <w:rPr>
          <w:b/>
        </w:rPr>
        <w:t>Virtual Table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0BCE377C" w14:textId="77777777" w:rsidTr="00E50DB9">
        <w:trPr>
          <w:tblHeader/>
        </w:trPr>
        <w:tc>
          <w:tcPr>
            <w:tcW w:w="1861" w:type="dxa"/>
            <w:tcBorders>
              <w:top w:val="double" w:sz="4" w:space="0" w:color="auto"/>
              <w:bottom w:val="single" w:sz="4" w:space="0" w:color="auto"/>
            </w:tcBorders>
            <w:shd w:val="pct10" w:color="auto" w:fill="FFFFFF"/>
          </w:tcPr>
          <w:p w14:paraId="4DB9424C" w14:textId="77777777" w:rsidR="00E921A2" w:rsidRPr="00121095" w:rsidRDefault="00E921A2">
            <w:pPr>
              <w:pStyle w:val="QryTableInputParamHeader"/>
              <w:keepNext/>
              <w:rPr>
                <w:lang w:val="en-US"/>
              </w:rPr>
            </w:pPr>
            <w:r w:rsidRPr="00121095">
              <w:rPr>
                <w:lang w:val="en-US"/>
              </w:rPr>
              <w:t>ColName (Query ID=Z95)</w:t>
            </w:r>
          </w:p>
        </w:tc>
        <w:tc>
          <w:tcPr>
            <w:tcW w:w="1008" w:type="dxa"/>
            <w:tcBorders>
              <w:top w:val="double" w:sz="4" w:space="0" w:color="auto"/>
              <w:bottom w:val="single" w:sz="4" w:space="0" w:color="auto"/>
            </w:tcBorders>
            <w:shd w:val="pct10" w:color="auto" w:fill="FFFFFF"/>
          </w:tcPr>
          <w:p w14:paraId="573148A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8BE2AB5"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792005" w14:textId="77777777" w:rsidR="00E921A2" w:rsidRPr="00121095" w:rsidRDefault="00E921A2">
            <w:pPr>
              <w:pStyle w:val="QryTableInputParamHeader"/>
              <w:keepNext/>
              <w:rPr>
                <w:lang w:val="en-US"/>
              </w:rPr>
            </w:pPr>
            <w:r w:rsidRPr="00121095">
              <w:rPr>
                <w:lang w:val="en-US"/>
              </w:rPr>
              <w:t>Description</w:t>
            </w:r>
          </w:p>
        </w:tc>
      </w:tr>
      <w:tr w:rsidR="00E921A2" w:rsidRPr="00E921A2" w14:paraId="63F25D65" w14:textId="77777777" w:rsidTr="00E50DB9">
        <w:tc>
          <w:tcPr>
            <w:tcW w:w="1861" w:type="dxa"/>
            <w:tcBorders>
              <w:top w:val="single" w:sz="4" w:space="0" w:color="auto"/>
              <w:bottom w:val="single" w:sz="4" w:space="0" w:color="auto"/>
            </w:tcBorders>
            <w:shd w:val="clear" w:color="auto" w:fill="FFFFFF"/>
          </w:tcPr>
          <w:p w14:paraId="01335775" w14:textId="77777777" w:rsidR="00E921A2" w:rsidRPr="00121095" w:rsidRDefault="00E921A2">
            <w:pPr>
              <w:pStyle w:val="QryTableInputParam"/>
              <w:keepNext/>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29AEDAF4"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34128601" w14:textId="77777777" w:rsidR="00E921A2" w:rsidRPr="00121095" w:rsidRDefault="00E921A2">
            <w:pPr>
              <w:pStyle w:val="QryTableInputParam"/>
              <w:keepNext/>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45AB9EA8" w14:textId="77777777" w:rsidR="00E921A2" w:rsidRPr="00121095" w:rsidRDefault="00E921A2">
            <w:pPr>
              <w:pStyle w:val="QryTableInputParam"/>
              <w:keepNext/>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823F6F6" w14:textId="77777777" w:rsidTr="00E50DB9">
        <w:tc>
          <w:tcPr>
            <w:tcW w:w="1861" w:type="dxa"/>
            <w:tcBorders>
              <w:top w:val="single" w:sz="4" w:space="0" w:color="auto"/>
              <w:bottom w:val="single" w:sz="4" w:space="0" w:color="auto"/>
            </w:tcBorders>
            <w:shd w:val="clear" w:color="auto" w:fill="FFFFFF"/>
          </w:tcPr>
          <w:p w14:paraId="63F5E36D"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6B22B07A"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2CD91708"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1F55582A" w14:textId="77777777" w:rsidR="00E921A2" w:rsidRPr="00121095" w:rsidRDefault="00E921A2">
            <w:pPr>
              <w:pStyle w:val="QryTableInputParam"/>
              <w:keepNext/>
              <w:rPr>
                <w:lang w:val="en-US"/>
              </w:rPr>
            </w:pPr>
            <w:r w:rsidRPr="00121095">
              <w:rPr>
                <w:lang w:val="en-US"/>
              </w:rPr>
              <w:t>If this field is not valued, all values for this field are considered to be a match.</w:t>
            </w:r>
          </w:p>
        </w:tc>
      </w:tr>
      <w:tr w:rsidR="00E921A2" w:rsidRPr="00E921A2" w14:paraId="38D719B8" w14:textId="77777777" w:rsidTr="00E50DB9">
        <w:tc>
          <w:tcPr>
            <w:tcW w:w="1861" w:type="dxa"/>
            <w:tcBorders>
              <w:top w:val="single" w:sz="4" w:space="0" w:color="auto"/>
              <w:bottom w:val="single" w:sz="4" w:space="0" w:color="auto"/>
            </w:tcBorders>
            <w:shd w:val="clear" w:color="auto" w:fill="FFFFFF"/>
          </w:tcPr>
          <w:p w14:paraId="06C5FB96"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74515027"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6E7CDDE1"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4758E85D" w14:textId="77777777" w:rsidR="00E921A2" w:rsidRPr="00121095" w:rsidRDefault="00E921A2">
            <w:pPr>
              <w:pStyle w:val="QryTableInputParam"/>
              <w:keepNext/>
              <w:rPr>
                <w:lang w:val="en-US"/>
              </w:rPr>
            </w:pPr>
            <w:r w:rsidRPr="00121095">
              <w:rPr>
                <w:lang w:val="en-US"/>
              </w:rPr>
              <w:t>If one PID.3 is specified, only 1 segment pattern will be returned.</w:t>
            </w:r>
          </w:p>
        </w:tc>
      </w:tr>
      <w:tr w:rsidR="00E921A2" w:rsidRPr="00E921A2" w14:paraId="134D0007" w14:textId="77777777" w:rsidTr="00E50DB9">
        <w:tc>
          <w:tcPr>
            <w:tcW w:w="1861" w:type="dxa"/>
            <w:tcBorders>
              <w:top w:val="single" w:sz="4" w:space="0" w:color="auto"/>
              <w:bottom w:val="single" w:sz="4" w:space="0" w:color="auto"/>
            </w:tcBorders>
            <w:shd w:val="clear" w:color="auto" w:fill="FFFFFF"/>
          </w:tcPr>
          <w:p w14:paraId="2F026AD5"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AC92FB2"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6337699F"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FDBEE2C"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3340D212" w14:textId="77777777" w:rsidTr="00E50DB9">
        <w:tc>
          <w:tcPr>
            <w:tcW w:w="1861" w:type="dxa"/>
            <w:tcBorders>
              <w:top w:val="single" w:sz="4" w:space="0" w:color="auto"/>
              <w:bottom w:val="single" w:sz="4" w:space="0" w:color="auto"/>
            </w:tcBorders>
            <w:shd w:val="clear" w:color="auto" w:fill="FFFFFF"/>
          </w:tcPr>
          <w:p w14:paraId="0C06D18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CA1F339"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6BFCCC36"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C333338"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7AC7F96C" w14:textId="77777777" w:rsidTr="00E50DB9">
        <w:tc>
          <w:tcPr>
            <w:tcW w:w="1861" w:type="dxa"/>
            <w:tcBorders>
              <w:top w:val="single" w:sz="4" w:space="0" w:color="auto"/>
              <w:bottom w:val="single" w:sz="4" w:space="0" w:color="auto"/>
            </w:tcBorders>
            <w:shd w:val="clear" w:color="auto" w:fill="FFFFFF"/>
          </w:tcPr>
          <w:p w14:paraId="58C7D780"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5A336F9" w14:textId="77777777"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14:paraId="6180B06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0FBE68A"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6413E572" w14:textId="77777777" w:rsidTr="00E50DB9">
        <w:tc>
          <w:tcPr>
            <w:tcW w:w="1861" w:type="dxa"/>
            <w:tcBorders>
              <w:top w:val="single" w:sz="4" w:space="0" w:color="auto"/>
              <w:bottom w:val="single" w:sz="4" w:space="0" w:color="auto"/>
            </w:tcBorders>
            <w:shd w:val="clear" w:color="auto" w:fill="FFFFFF"/>
          </w:tcPr>
          <w:p w14:paraId="64B89466" w14:textId="77777777" w:rsidR="00E921A2" w:rsidRPr="00121095" w:rsidRDefault="00E921A2">
            <w:pPr>
              <w:pStyle w:val="QryTableInputParam"/>
              <w:rPr>
                <w:b/>
                <w:lang w:val="en-US"/>
              </w:rPr>
            </w:pPr>
            <w:r w:rsidRPr="00121095">
              <w:rPr>
                <w:b/>
                <w:lang w:val="en-US"/>
              </w:rPr>
              <w:t>PatientName</w:t>
            </w:r>
          </w:p>
        </w:tc>
        <w:tc>
          <w:tcPr>
            <w:tcW w:w="1008" w:type="dxa"/>
            <w:tcBorders>
              <w:top w:val="single" w:sz="4" w:space="0" w:color="auto"/>
              <w:bottom w:val="single" w:sz="4" w:space="0" w:color="auto"/>
            </w:tcBorders>
            <w:shd w:val="clear" w:color="auto" w:fill="FFFFFF"/>
          </w:tcPr>
          <w:p w14:paraId="18220A1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CEAB414" w14:textId="77777777" w:rsidR="00E921A2" w:rsidRPr="00121095" w:rsidRDefault="00E921A2">
            <w:pPr>
              <w:pStyle w:val="QryTableInputParam"/>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030B504A" w14:textId="77777777" w:rsidR="00E921A2" w:rsidRPr="00121095" w:rsidRDefault="00E921A2">
            <w:pPr>
              <w:pStyle w:val="QryTableInputParam"/>
              <w:rPr>
                <w:lang w:val="en-US"/>
              </w:rPr>
            </w:pPr>
            <w:r w:rsidRPr="00121095">
              <w:rPr>
                <w:lang w:val="en-US"/>
              </w:rPr>
              <w:t>If this field, PID.5, is not valued, all values for this field are considered to be a match.</w:t>
            </w:r>
          </w:p>
        </w:tc>
      </w:tr>
      <w:tr w:rsidR="00E921A2" w:rsidRPr="00E921A2" w14:paraId="2E438895" w14:textId="77777777" w:rsidTr="00E50DB9">
        <w:tc>
          <w:tcPr>
            <w:tcW w:w="1861" w:type="dxa"/>
            <w:tcBorders>
              <w:top w:val="single" w:sz="4" w:space="0" w:color="auto"/>
              <w:bottom w:val="single" w:sz="4" w:space="0" w:color="auto"/>
            </w:tcBorders>
            <w:shd w:val="clear" w:color="auto" w:fill="FFFFFF"/>
          </w:tcPr>
          <w:p w14:paraId="6A5639F4"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08FA39E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28D35B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7E5216D9"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5C33517A" w14:textId="77777777" w:rsidTr="00E50DB9">
        <w:tc>
          <w:tcPr>
            <w:tcW w:w="1861" w:type="dxa"/>
            <w:tcBorders>
              <w:top w:val="single" w:sz="4" w:space="0" w:color="auto"/>
              <w:bottom w:val="single" w:sz="4" w:space="0" w:color="auto"/>
            </w:tcBorders>
            <w:shd w:val="clear" w:color="auto" w:fill="FFFFFF"/>
          </w:tcPr>
          <w:p w14:paraId="6FDB8F5F"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5518282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AC8FE5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BD31758" w14:textId="77777777"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14:paraId="139ADEC8" w14:textId="77777777" w:rsidTr="00E50DB9">
        <w:tc>
          <w:tcPr>
            <w:tcW w:w="1861" w:type="dxa"/>
            <w:tcBorders>
              <w:top w:val="single" w:sz="4" w:space="0" w:color="auto"/>
              <w:bottom w:val="single" w:sz="4" w:space="0" w:color="auto"/>
            </w:tcBorders>
            <w:shd w:val="clear" w:color="auto" w:fill="FFFFFF"/>
          </w:tcPr>
          <w:p w14:paraId="37C98C3D" w14:textId="77777777"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14:paraId="4A15CE9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1A41754"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4F1FD77E" w14:textId="77777777"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14:paraId="48906D27" w14:textId="77777777" w:rsidTr="00E50DB9">
        <w:tc>
          <w:tcPr>
            <w:tcW w:w="1861" w:type="dxa"/>
            <w:tcBorders>
              <w:top w:val="single" w:sz="4" w:space="0" w:color="auto"/>
              <w:bottom w:val="single" w:sz="4" w:space="0" w:color="auto"/>
            </w:tcBorders>
            <w:shd w:val="clear" w:color="auto" w:fill="FFFFFF"/>
          </w:tcPr>
          <w:p w14:paraId="3761689C" w14:textId="77777777"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14:paraId="2EF70D3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6C33AC4"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1AB26319" w14:textId="77777777"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14:paraId="39F13DE7" w14:textId="77777777" w:rsidTr="00E50DB9">
        <w:tc>
          <w:tcPr>
            <w:tcW w:w="1861" w:type="dxa"/>
            <w:tcBorders>
              <w:top w:val="single" w:sz="4" w:space="0" w:color="auto"/>
              <w:bottom w:val="double" w:sz="4" w:space="0" w:color="auto"/>
            </w:tcBorders>
            <w:shd w:val="clear" w:color="auto" w:fill="FFFFFF"/>
          </w:tcPr>
          <w:p w14:paraId="67B85E69"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double" w:sz="4" w:space="0" w:color="auto"/>
            </w:tcBorders>
            <w:shd w:val="clear" w:color="auto" w:fill="FFFFFF"/>
          </w:tcPr>
          <w:p w14:paraId="270ADBE8"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6A30D20"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183B6729"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14:paraId="76E08E9F"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14:paraId="70C62426" w14:textId="77777777" w:rsidTr="00E50DB9">
        <w:trPr>
          <w:tblHeader/>
        </w:trPr>
        <w:tc>
          <w:tcPr>
            <w:tcW w:w="720" w:type="dxa"/>
            <w:tcBorders>
              <w:top w:val="double" w:sz="4" w:space="0" w:color="auto"/>
              <w:bottom w:val="single" w:sz="4" w:space="0" w:color="auto"/>
            </w:tcBorders>
            <w:shd w:val="clear" w:color="auto" w:fill="FFFFFF"/>
          </w:tcPr>
          <w:p w14:paraId="1FCC6373" w14:textId="77777777" w:rsidR="00E921A2" w:rsidRPr="00121095" w:rsidRDefault="00E921A2">
            <w:pPr>
              <w:pStyle w:val="QryTableRCPHeader"/>
              <w:rPr>
                <w:lang w:val="en-US"/>
              </w:rPr>
            </w:pPr>
            <w:r w:rsidRPr="00121095">
              <w:rPr>
                <w:lang w:val="en-US"/>
              </w:rPr>
              <w:t>Field Seq (Query ID=Z95)</w:t>
            </w:r>
          </w:p>
        </w:tc>
        <w:tc>
          <w:tcPr>
            <w:tcW w:w="2160" w:type="dxa"/>
            <w:tcBorders>
              <w:top w:val="double" w:sz="4" w:space="0" w:color="auto"/>
              <w:bottom w:val="single" w:sz="4" w:space="0" w:color="auto"/>
            </w:tcBorders>
            <w:shd w:val="clear" w:color="auto" w:fill="FFFFFF"/>
          </w:tcPr>
          <w:p w14:paraId="7F0FE5A6"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FEA1E52"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739A03EE"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7695C0FC"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A1989BE" w14:textId="77777777" w:rsidR="00E921A2" w:rsidRPr="00121095" w:rsidRDefault="00E921A2">
            <w:pPr>
              <w:pStyle w:val="QryTableRCPHeader"/>
              <w:rPr>
                <w:lang w:val="en-US"/>
              </w:rPr>
            </w:pPr>
            <w:r w:rsidRPr="00121095">
              <w:rPr>
                <w:lang w:val="en-US"/>
              </w:rPr>
              <w:t>Description</w:t>
            </w:r>
          </w:p>
        </w:tc>
      </w:tr>
      <w:tr w:rsidR="00E921A2" w:rsidRPr="00E921A2" w14:paraId="19124DE4" w14:textId="77777777" w:rsidTr="00E50DB9">
        <w:tc>
          <w:tcPr>
            <w:tcW w:w="720" w:type="dxa"/>
            <w:tcBorders>
              <w:top w:val="single" w:sz="4" w:space="0" w:color="auto"/>
              <w:bottom w:val="single" w:sz="4" w:space="0" w:color="auto"/>
            </w:tcBorders>
            <w:shd w:val="clear" w:color="auto" w:fill="FFFFFF"/>
          </w:tcPr>
          <w:p w14:paraId="7C65B5BF"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64FA489C"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70C07BFC"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2361614B"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69DE3FB4"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0E3EC4D8"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3EB0DD42" w14:textId="77777777" w:rsidTr="00E50DB9">
        <w:tc>
          <w:tcPr>
            <w:tcW w:w="720" w:type="dxa"/>
            <w:tcBorders>
              <w:top w:val="single" w:sz="4" w:space="0" w:color="auto"/>
              <w:bottom w:val="single" w:sz="4" w:space="0" w:color="auto"/>
            </w:tcBorders>
            <w:shd w:val="clear" w:color="auto" w:fill="FFFFFF"/>
          </w:tcPr>
          <w:p w14:paraId="6E42D8E0"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1586FA4B"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763CDEE4"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183FD441"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63BE8C2A"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20141D32" w14:textId="77777777" w:rsidR="00E921A2" w:rsidRPr="00121095" w:rsidRDefault="00E921A2">
            <w:pPr>
              <w:pStyle w:val="QryTableRCP"/>
              <w:rPr>
                <w:lang w:val="en-US"/>
              </w:rPr>
            </w:pPr>
          </w:p>
        </w:tc>
      </w:tr>
      <w:tr w:rsidR="00E921A2" w:rsidRPr="00E921A2" w14:paraId="1AEACBBE" w14:textId="77777777" w:rsidTr="00E50DB9">
        <w:tc>
          <w:tcPr>
            <w:tcW w:w="720" w:type="dxa"/>
            <w:tcBorders>
              <w:top w:val="single" w:sz="4" w:space="0" w:color="auto"/>
              <w:bottom w:val="single" w:sz="4" w:space="0" w:color="auto"/>
            </w:tcBorders>
            <w:shd w:val="clear" w:color="auto" w:fill="FFFFFF"/>
          </w:tcPr>
          <w:p w14:paraId="2224FB81"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7FD1451F"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A55BE7C"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66795736"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813AD5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5EE1D68"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36C4E662" w14:textId="77777777" w:rsidTr="00E50DB9">
        <w:tc>
          <w:tcPr>
            <w:tcW w:w="720" w:type="dxa"/>
            <w:tcBorders>
              <w:top w:val="single" w:sz="4" w:space="0" w:color="auto"/>
              <w:bottom w:val="single" w:sz="4" w:space="0" w:color="auto"/>
            </w:tcBorders>
            <w:shd w:val="clear" w:color="auto" w:fill="FFFFFF"/>
          </w:tcPr>
          <w:p w14:paraId="3C96EAE6"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04BE6036"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67DA540"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6D39537A"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4B44573F"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7D3E355"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0F7CC514" w14:textId="77777777" w:rsidTr="00E50DB9">
        <w:tc>
          <w:tcPr>
            <w:tcW w:w="720" w:type="dxa"/>
            <w:tcBorders>
              <w:top w:val="single" w:sz="4" w:space="0" w:color="auto"/>
              <w:bottom w:val="single" w:sz="4" w:space="0" w:color="auto"/>
            </w:tcBorders>
            <w:shd w:val="clear" w:color="auto" w:fill="FFFFFF"/>
          </w:tcPr>
          <w:p w14:paraId="3AC7016A"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7F8E01BE"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05E5C5BF"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ADFDD44"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59387256"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65873803"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456CECF" w14:textId="77777777" w:rsidTr="00E50DB9">
        <w:tc>
          <w:tcPr>
            <w:tcW w:w="720" w:type="dxa"/>
            <w:tcBorders>
              <w:top w:val="single" w:sz="4" w:space="0" w:color="auto"/>
              <w:bottom w:val="single" w:sz="4" w:space="0" w:color="auto"/>
            </w:tcBorders>
            <w:shd w:val="clear" w:color="auto" w:fill="FFFFFF"/>
          </w:tcPr>
          <w:p w14:paraId="40A138A7" w14:textId="77777777" w:rsidR="00E921A2" w:rsidRPr="00121095" w:rsidRDefault="00E921A2">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14:paraId="040734D7" w14:textId="77777777" w:rsidR="00E921A2" w:rsidRPr="00121095" w:rsidRDefault="00E921A2">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14:paraId="2382CB3D"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BBBA04D"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14:paraId="18018C35"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0E6C85D4" w14:textId="77777777" w:rsidR="00E921A2" w:rsidRPr="00121095" w:rsidRDefault="00E921A2">
            <w:pPr>
              <w:pStyle w:val="QryTableRCP"/>
              <w:rPr>
                <w:lang w:val="en-US"/>
              </w:rPr>
            </w:pPr>
          </w:p>
        </w:tc>
      </w:tr>
      <w:tr w:rsidR="00E921A2" w:rsidRPr="00E921A2" w14:paraId="33FBCF31" w14:textId="77777777" w:rsidTr="00E50DB9">
        <w:tc>
          <w:tcPr>
            <w:tcW w:w="720" w:type="dxa"/>
            <w:tcBorders>
              <w:top w:val="single" w:sz="4" w:space="0" w:color="auto"/>
              <w:bottom w:val="single" w:sz="4" w:space="0" w:color="auto"/>
            </w:tcBorders>
            <w:shd w:val="clear" w:color="auto" w:fill="FFFFFF"/>
          </w:tcPr>
          <w:p w14:paraId="4148CF43"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144251E"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4E50B954" w14:textId="77777777" w:rsidR="00E921A2" w:rsidRPr="00121095" w:rsidRDefault="00E921A2">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14:paraId="09E2A5A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6F9E536"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4BDB37E3"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563E22F" w14:textId="77777777" w:rsidTr="00E50DB9">
        <w:tc>
          <w:tcPr>
            <w:tcW w:w="720" w:type="dxa"/>
            <w:tcBorders>
              <w:top w:val="single" w:sz="4" w:space="0" w:color="auto"/>
              <w:bottom w:val="double" w:sz="4" w:space="0" w:color="auto"/>
            </w:tcBorders>
            <w:shd w:val="clear" w:color="auto" w:fill="FFFFFF"/>
          </w:tcPr>
          <w:p w14:paraId="5E484877"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1610E9E1"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21E91EC1" w14:textId="77777777" w:rsidR="00E921A2" w:rsidRPr="00121095" w:rsidRDefault="00E921A2">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14:paraId="074D869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443021D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58F4C04"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43E90FC6" w14:textId="605CF8F7" w:rsidR="00E921A2" w:rsidRPr="00121095" w:rsidRDefault="002044FB" w:rsidP="002044FB">
      <w:pPr>
        <w:pStyle w:val="Heading3"/>
        <w:numPr>
          <w:ilvl w:val="0"/>
          <w:numId w:val="0"/>
        </w:numPr>
        <w:tabs>
          <w:tab w:val="left" w:pos="1440"/>
        </w:tabs>
      </w:pPr>
      <w:bookmarkStart w:id="754" w:name="_Toc461697684"/>
      <w:bookmarkStart w:id="755" w:name="_Toc461849310"/>
      <w:bookmarkStart w:id="756" w:name="_Toc462052865"/>
      <w:bookmarkStart w:id="757" w:name="_Toc462567164"/>
      <w:bookmarkStart w:id="758" w:name="_Toc495483641"/>
      <w:bookmarkStart w:id="759" w:name="_Toc24273862"/>
      <w:bookmarkStart w:id="760" w:name="_Toc41281009"/>
      <w:bookmarkStart w:id="761" w:name="_Toc43004371"/>
      <w:bookmarkStart w:id="762" w:name="_Toc28957732"/>
      <w:r w:rsidRPr="00121095">
        <w:t>5.9.5</w:t>
      </w:r>
      <w:r w:rsidRPr="00121095">
        <w:tab/>
      </w:r>
      <w:r w:rsidR="00E921A2" w:rsidRPr="00121095">
        <w:t>Query by parameter (QBP) / display response (RDY)</w:t>
      </w:r>
      <w:bookmarkEnd w:id="754"/>
      <w:bookmarkEnd w:id="755"/>
      <w:bookmarkEnd w:id="756"/>
      <w:bookmarkEnd w:id="757"/>
      <w:bookmarkEnd w:id="758"/>
      <w:bookmarkEnd w:id="759"/>
      <w:bookmarkEnd w:id="760"/>
      <w:bookmarkEnd w:id="761"/>
      <w:bookmarkEnd w:id="762"/>
      <w:r w:rsidR="00BF2FE6" w:rsidRPr="00121095">
        <w:fldChar w:fldCharType="begin"/>
      </w:r>
      <w:r w:rsidR="00E921A2" w:rsidRPr="00121095">
        <w:instrText xml:space="preserve"> XE "Query by parameter (QBP) / display response (RDY)" </w:instrText>
      </w:r>
      <w:r w:rsidR="00BF2FE6" w:rsidRPr="00121095">
        <w:fldChar w:fldCharType="end"/>
      </w:r>
    </w:p>
    <w:p w14:paraId="5F0EEB94"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5A708600" w14:textId="77777777" w:rsidR="00E921A2" w:rsidRPr="00121095" w:rsidRDefault="00E921A2">
      <w:pPr>
        <w:pStyle w:val="Example"/>
        <w:rPr>
          <w:noProof w:val="0"/>
        </w:rPr>
      </w:pPr>
      <w:r w:rsidRPr="00121095">
        <w:rPr>
          <w:noProof w:val="0"/>
        </w:rPr>
        <w:t>MSH|^~\&amp;|PCR|Gen Hosp|PIMS||199909171400-0800||QBP^Z97^QBP_Q15|8699|P|2.</w:t>
      </w:r>
      <w:r>
        <w:rPr>
          <w:noProof w:val="0"/>
        </w:rPr>
        <w:t>8</w:t>
      </w:r>
      <w:r w:rsidRPr="00121095">
        <w:rPr>
          <w:noProof w:val="0"/>
        </w:rPr>
        <w:t>||||||||</w:t>
      </w:r>
    </w:p>
    <w:p w14:paraId="29D183CB" w14:textId="77777777" w:rsidR="00E921A2" w:rsidRPr="00121095" w:rsidRDefault="00E921A2">
      <w:pPr>
        <w:pStyle w:val="Example"/>
        <w:rPr>
          <w:noProof w:val="0"/>
        </w:rPr>
      </w:pPr>
      <w:r w:rsidRPr="00121095">
        <w:rPr>
          <w:noProof w:val="0"/>
        </w:rPr>
        <w:t>QPD|Z97^DispenseHistoryDisplay^HL7nnnn|Q005|555444222111^^^MPI^MR||19980531|19990531|</w:t>
      </w:r>
    </w:p>
    <w:p w14:paraId="65B9DBC2" w14:textId="77777777" w:rsidR="00E921A2" w:rsidRPr="00121095" w:rsidRDefault="00E921A2">
      <w:pPr>
        <w:pStyle w:val="Example"/>
        <w:rPr>
          <w:noProof w:val="0"/>
        </w:rPr>
      </w:pPr>
      <w:r w:rsidRPr="00121095">
        <w:rPr>
          <w:noProof w:val="0"/>
        </w:rPr>
        <w:t>RCP|I|999^RD|</w:t>
      </w:r>
    </w:p>
    <w:p w14:paraId="26309997"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RDY message:</w:t>
      </w:r>
    </w:p>
    <w:p w14:paraId="3180EFDA" w14:textId="77777777" w:rsidR="00E921A2" w:rsidRPr="00121095" w:rsidRDefault="00E921A2">
      <w:pPr>
        <w:pStyle w:val="Example"/>
        <w:ind w:left="1080"/>
        <w:rPr>
          <w:noProof w:val="0"/>
        </w:rPr>
      </w:pPr>
      <w:r w:rsidRPr="00121095">
        <w:rPr>
          <w:noProof w:val="0"/>
        </w:rPr>
        <w:t>MSH|^~\&amp;|PIMS|Gen Hosp|PCR||199909171401-0800||RDY^Z98^RDY_K15|8858|P|2.</w:t>
      </w:r>
      <w:r>
        <w:rPr>
          <w:noProof w:val="0"/>
        </w:rPr>
        <w:t>8</w:t>
      </w:r>
      <w:r w:rsidRPr="00121095">
        <w:rPr>
          <w:noProof w:val="0"/>
        </w:rPr>
        <w:t>||||||||</w:t>
      </w:r>
    </w:p>
    <w:p w14:paraId="3A7E484D" w14:textId="77777777" w:rsidR="00E921A2" w:rsidRPr="00121095" w:rsidRDefault="00E921A2">
      <w:pPr>
        <w:pStyle w:val="Example"/>
        <w:ind w:left="1080"/>
        <w:rPr>
          <w:noProof w:val="0"/>
        </w:rPr>
      </w:pPr>
      <w:r w:rsidRPr="00121095">
        <w:rPr>
          <w:noProof w:val="0"/>
        </w:rPr>
        <w:t>MSA|AA|8699|</w:t>
      </w:r>
    </w:p>
    <w:p w14:paraId="19A87E1A" w14:textId="77777777" w:rsidR="00E921A2" w:rsidRPr="00121095" w:rsidRDefault="00E921A2">
      <w:pPr>
        <w:pStyle w:val="Example"/>
        <w:ind w:left="1080"/>
        <w:rPr>
          <w:noProof w:val="0"/>
        </w:rPr>
      </w:pPr>
      <w:r w:rsidRPr="00121095">
        <w:rPr>
          <w:noProof w:val="0"/>
        </w:rPr>
        <w:t>QAK|Q005|OK|Z97^DispenseHistoryDisplay|4</w:t>
      </w:r>
    </w:p>
    <w:p w14:paraId="6FFA73E6" w14:textId="77777777" w:rsidR="00E921A2" w:rsidRPr="00121095" w:rsidRDefault="00E921A2">
      <w:pPr>
        <w:pStyle w:val="Example"/>
        <w:ind w:left="1080"/>
        <w:rPr>
          <w:noProof w:val="0"/>
        </w:rPr>
      </w:pPr>
      <w:r w:rsidRPr="00121095">
        <w:rPr>
          <w:noProof w:val="0"/>
        </w:rPr>
        <w:t>QPD|Z97^DispenseHistoryDisplay^HL7nnnn|Q005|555444222111^^^MPI^MR||19980531|19990531|</w:t>
      </w:r>
    </w:p>
    <w:p w14:paraId="763D3131" w14:textId="77777777" w:rsidR="00E921A2" w:rsidRPr="00121095" w:rsidRDefault="00E921A2">
      <w:pPr>
        <w:pStyle w:val="Example"/>
        <w:ind w:left="1080"/>
        <w:rPr>
          <w:noProof w:val="0"/>
        </w:rPr>
      </w:pPr>
      <w:r w:rsidRPr="00121095">
        <w:rPr>
          <w:noProof w:val="0"/>
        </w:rPr>
        <w:t>DSP|||        GENERAL HOSPITAL – PHARMACY DEPARTMENT          DATE:09-17-99</w:t>
      </w:r>
    </w:p>
    <w:p w14:paraId="249521B5" w14:textId="77777777" w:rsidR="00E921A2" w:rsidRPr="00121095" w:rsidRDefault="00E921A2">
      <w:pPr>
        <w:pStyle w:val="Example"/>
        <w:ind w:left="1080"/>
        <w:rPr>
          <w:noProof w:val="0"/>
        </w:rPr>
      </w:pPr>
      <w:r w:rsidRPr="00121095">
        <w:rPr>
          <w:noProof w:val="0"/>
        </w:rPr>
        <w:t>DSP|||        DISPENSE HISTORY REPORT                               PAGE  1</w:t>
      </w:r>
    </w:p>
    <w:p w14:paraId="083AEECE" w14:textId="77777777" w:rsidR="00E921A2" w:rsidRPr="00121095" w:rsidRDefault="00E921A2">
      <w:pPr>
        <w:pStyle w:val="Example"/>
        <w:ind w:left="1080"/>
        <w:rPr>
          <w:noProof w:val="0"/>
        </w:rPr>
      </w:pPr>
      <w:r w:rsidRPr="00121095">
        <w:rPr>
          <w:noProof w:val="0"/>
        </w:rPr>
        <w:t>DSP|||MRN          Patient Name       MEDICATION DISPENSED        DISP-DATE</w:t>
      </w:r>
    </w:p>
    <w:p w14:paraId="57E80457" w14:textId="77777777" w:rsidR="00E921A2" w:rsidRPr="00121095" w:rsidRDefault="00E921A2">
      <w:pPr>
        <w:pStyle w:val="Example"/>
        <w:ind w:left="1080"/>
        <w:rPr>
          <w:noProof w:val="0"/>
        </w:rPr>
      </w:pPr>
      <w:r w:rsidRPr="00121095">
        <w:rPr>
          <w:noProof w:val="0"/>
        </w:rPr>
        <w:t>DSP|||555444222111 Everyman,Adam      VERAPAMIL HCL 120 mg TAB   05/29/1998</w:t>
      </w:r>
    </w:p>
    <w:p w14:paraId="7AFB5D96" w14:textId="77777777" w:rsidR="00E921A2" w:rsidRPr="00121095" w:rsidRDefault="00E921A2">
      <w:pPr>
        <w:pStyle w:val="Example"/>
        <w:ind w:left="1080"/>
        <w:rPr>
          <w:noProof w:val="0"/>
        </w:rPr>
      </w:pPr>
      <w:r w:rsidRPr="00121095">
        <w:rPr>
          <w:noProof w:val="0"/>
        </w:rPr>
        <w:t>DSP|||555444222111 Everyman,Adam      VERAPAMIL HCL ER TAB 180MG 08/21/1998</w:t>
      </w:r>
    </w:p>
    <w:p w14:paraId="1842377C" w14:textId="77777777" w:rsidR="00E921A2" w:rsidRPr="00121095" w:rsidRDefault="00E921A2">
      <w:pPr>
        <w:pStyle w:val="Example"/>
        <w:ind w:left="1080"/>
        <w:rPr>
          <w:noProof w:val="0"/>
        </w:rPr>
      </w:pPr>
      <w:r w:rsidRPr="00121095">
        <w:rPr>
          <w:noProof w:val="0"/>
        </w:rPr>
        <w:t>DSP|||555444222111 Everyman,Adam      BACLOFEN 10MG TABS         09/22/1998</w:t>
      </w:r>
    </w:p>
    <w:p w14:paraId="3F574A6B" w14:textId="77777777" w:rsidR="00E921A2" w:rsidRPr="00121095" w:rsidRDefault="00E921A2">
      <w:pPr>
        <w:pStyle w:val="Example"/>
        <w:ind w:left="1080"/>
        <w:rPr>
          <w:noProof w:val="0"/>
        </w:rPr>
      </w:pPr>
      <w:r w:rsidRPr="00121095">
        <w:rPr>
          <w:noProof w:val="0"/>
        </w:rPr>
        <w:t>DSP|||555444222111 Everyman,Adam      THEOPHYLLINE 80MG/15ML SOL 10/12/1998</w:t>
      </w:r>
    </w:p>
    <w:p w14:paraId="12CEB175" w14:textId="77777777" w:rsidR="00E921A2" w:rsidRPr="00121095" w:rsidRDefault="00E921A2">
      <w:pPr>
        <w:pStyle w:val="Example"/>
        <w:ind w:left="1080"/>
        <w:rPr>
          <w:noProof w:val="0"/>
        </w:rPr>
      </w:pPr>
      <w:r w:rsidRPr="00121095">
        <w:rPr>
          <w:noProof w:val="0"/>
        </w:rPr>
        <w:t>DSP|||       &lt;&lt; END OF REPORT &gt;&gt;</w:t>
      </w:r>
    </w:p>
    <w:p w14:paraId="1E7A8D07" w14:textId="77777777" w:rsidR="00E921A2" w:rsidRPr="00121095" w:rsidRDefault="00E921A2">
      <w:pPr>
        <w:pStyle w:val="Example"/>
        <w:rPr>
          <w:noProof w:val="0"/>
        </w:rPr>
      </w:pPr>
    </w:p>
    <w:p w14:paraId="5E810FDF" w14:textId="3881A328" w:rsidR="00E921A2" w:rsidRPr="00121095" w:rsidRDefault="002044FB" w:rsidP="002044FB">
      <w:pPr>
        <w:pStyle w:val="Heading4"/>
        <w:numPr>
          <w:ilvl w:val="0"/>
          <w:numId w:val="0"/>
        </w:numPr>
        <w:tabs>
          <w:tab w:val="left" w:pos="2160"/>
        </w:tabs>
        <w:rPr>
          <w:vanish/>
        </w:rPr>
      </w:pPr>
      <w:r w:rsidRPr="00121095">
        <w:rPr>
          <w:vanish/>
        </w:rPr>
        <w:t>5.9.5.0</w:t>
      </w:r>
      <w:r w:rsidRPr="00121095">
        <w:rPr>
          <w:vanish/>
        </w:rPr>
        <w:tab/>
      </w:r>
      <w:r w:rsidR="00E921A2" w:rsidRPr="00121095">
        <w:rPr>
          <w:vanish/>
        </w:rPr>
        <w:t>hiddentext</w:t>
      </w:r>
      <w:bookmarkStart w:id="763" w:name="_Toc1829128"/>
      <w:bookmarkStart w:id="764" w:name="_Toc24273863"/>
      <w:bookmarkEnd w:id="763"/>
      <w:bookmarkEnd w:id="764"/>
    </w:p>
    <w:p w14:paraId="184ABF0C" w14:textId="1C9FC628" w:rsidR="00E921A2" w:rsidRPr="00121095" w:rsidRDefault="002044FB" w:rsidP="002044FB">
      <w:pPr>
        <w:pStyle w:val="Heading4"/>
        <w:numPr>
          <w:ilvl w:val="0"/>
          <w:numId w:val="0"/>
        </w:numPr>
        <w:tabs>
          <w:tab w:val="left" w:pos="2160"/>
        </w:tabs>
      </w:pPr>
      <w:bookmarkStart w:id="765" w:name="_Toc495483642"/>
      <w:bookmarkStart w:id="766" w:name="_Toc24273864"/>
      <w:r w:rsidRPr="00121095">
        <w:t>5.9.5.1</w:t>
      </w:r>
      <w:r w:rsidRPr="00121095">
        <w:tab/>
      </w:r>
      <w:r w:rsidR="00E921A2" w:rsidRPr="00121095">
        <w:t xml:space="preserve">Dispense history display </w:t>
      </w:r>
      <w:bookmarkEnd w:id="765"/>
      <w:bookmarkEnd w:id="766"/>
      <w:r w:rsidR="00E921A2" w:rsidRPr="00121095">
        <w:t>Query Profile</w:t>
      </w:r>
    </w:p>
    <w:p w14:paraId="068FEB75" w14:textId="77777777" w:rsidR="00E921A2" w:rsidRPr="00121095" w:rsidRDefault="00E921A2">
      <w:pPr>
        <w:pStyle w:val="NormalIndented"/>
      </w:pPr>
      <w:r w:rsidRPr="00121095">
        <w:t xml:space="preserve">Note that this Query Profile includes no separate Output Description and Commentary.  In Query Profiles that specify an RDY response message, the display format follows the response grammar. </w:t>
      </w:r>
    </w:p>
    <w:p w14:paraId="5A488E8A"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01158D8" w14:textId="77777777" w:rsidTr="00E50DB9">
        <w:trPr>
          <w:tblHeader/>
        </w:trPr>
        <w:tc>
          <w:tcPr>
            <w:tcW w:w="2880" w:type="dxa"/>
            <w:tcBorders>
              <w:top w:val="double" w:sz="4" w:space="0" w:color="auto"/>
              <w:bottom w:val="single" w:sz="4" w:space="0" w:color="auto"/>
            </w:tcBorders>
            <w:shd w:val="clear" w:color="auto" w:fill="FFFFFF"/>
          </w:tcPr>
          <w:p w14:paraId="2C913653" w14:textId="77777777" w:rsidR="00E921A2" w:rsidRPr="00121095" w:rsidRDefault="00E921A2">
            <w:pPr>
              <w:pStyle w:val="QryTableHeader"/>
              <w:rPr>
                <w:b w:val="0"/>
                <w:lang w:val="en-US"/>
              </w:rPr>
            </w:pPr>
            <w:r w:rsidRPr="00121095">
              <w:rPr>
                <w:lang w:val="en-US"/>
              </w:rPr>
              <w:t>Query Statement ID (Query ID=Z97):</w:t>
            </w:r>
          </w:p>
        </w:tc>
        <w:tc>
          <w:tcPr>
            <w:tcW w:w="4608" w:type="dxa"/>
            <w:tcBorders>
              <w:top w:val="double" w:sz="4" w:space="0" w:color="auto"/>
              <w:bottom w:val="single" w:sz="4" w:space="0" w:color="auto"/>
            </w:tcBorders>
            <w:shd w:val="clear" w:color="auto" w:fill="FFFFFF"/>
          </w:tcPr>
          <w:p w14:paraId="59DDE119" w14:textId="77777777" w:rsidR="00E921A2" w:rsidRPr="00121095" w:rsidRDefault="00E921A2">
            <w:pPr>
              <w:pStyle w:val="QryTableID"/>
              <w:rPr>
                <w:lang w:val="en-US"/>
              </w:rPr>
            </w:pPr>
            <w:r w:rsidRPr="00121095">
              <w:rPr>
                <w:lang w:val="en-US"/>
              </w:rPr>
              <w:t>Z97</w:t>
            </w:r>
          </w:p>
        </w:tc>
      </w:tr>
      <w:tr w:rsidR="00E921A2" w:rsidRPr="00E921A2" w14:paraId="33C8811E" w14:textId="77777777" w:rsidTr="00E50DB9">
        <w:tc>
          <w:tcPr>
            <w:tcW w:w="2880" w:type="dxa"/>
            <w:tcBorders>
              <w:top w:val="single" w:sz="4" w:space="0" w:color="auto"/>
              <w:bottom w:val="single" w:sz="4" w:space="0" w:color="auto"/>
            </w:tcBorders>
            <w:shd w:val="clear" w:color="auto" w:fill="FFFFFF"/>
          </w:tcPr>
          <w:p w14:paraId="248A2B5D"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3AE60E8" w14:textId="77777777" w:rsidR="00E921A2" w:rsidRPr="00121095" w:rsidRDefault="00E921A2">
            <w:pPr>
              <w:pStyle w:val="QryTableType"/>
              <w:rPr>
                <w:lang w:val="en-US"/>
              </w:rPr>
            </w:pPr>
            <w:r w:rsidRPr="00121095">
              <w:rPr>
                <w:lang w:val="en-US"/>
              </w:rPr>
              <w:t>Query</w:t>
            </w:r>
          </w:p>
        </w:tc>
      </w:tr>
      <w:tr w:rsidR="00E921A2" w:rsidRPr="00E921A2" w14:paraId="67197250" w14:textId="77777777" w:rsidTr="00E50DB9">
        <w:tc>
          <w:tcPr>
            <w:tcW w:w="2880" w:type="dxa"/>
            <w:tcBorders>
              <w:top w:val="single" w:sz="4" w:space="0" w:color="auto"/>
              <w:bottom w:val="single" w:sz="4" w:space="0" w:color="auto"/>
            </w:tcBorders>
            <w:shd w:val="clear" w:color="auto" w:fill="FFFFFF"/>
          </w:tcPr>
          <w:p w14:paraId="2E0E37C3"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27E01D6" w14:textId="77777777" w:rsidR="00E921A2" w:rsidRPr="00121095" w:rsidRDefault="00E921A2">
            <w:pPr>
              <w:pStyle w:val="QryTableName"/>
              <w:rPr>
                <w:lang w:val="en-US"/>
              </w:rPr>
            </w:pPr>
            <w:r w:rsidRPr="00121095">
              <w:rPr>
                <w:lang w:val="en-US"/>
              </w:rPr>
              <w:t>Dispense History</w:t>
            </w:r>
          </w:p>
        </w:tc>
      </w:tr>
      <w:tr w:rsidR="00E921A2" w:rsidRPr="00E921A2" w14:paraId="16398F74" w14:textId="77777777" w:rsidTr="00E50DB9">
        <w:tc>
          <w:tcPr>
            <w:tcW w:w="2880" w:type="dxa"/>
            <w:tcBorders>
              <w:top w:val="single" w:sz="4" w:space="0" w:color="auto"/>
              <w:bottom w:val="single" w:sz="4" w:space="0" w:color="auto"/>
            </w:tcBorders>
            <w:shd w:val="clear" w:color="auto" w:fill="FFFFFF"/>
          </w:tcPr>
          <w:p w14:paraId="564365C4"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2A3EFF5" w14:textId="77777777" w:rsidR="00E921A2" w:rsidRPr="00121095" w:rsidRDefault="00E921A2">
            <w:pPr>
              <w:pStyle w:val="QryTableTriggerQuery"/>
              <w:rPr>
                <w:lang w:val="en-US"/>
              </w:rPr>
            </w:pPr>
            <w:r w:rsidRPr="00121095">
              <w:rPr>
                <w:lang w:val="en-US"/>
              </w:rPr>
              <w:t>QBP^Z97^QBP_Q15</w:t>
            </w:r>
          </w:p>
        </w:tc>
      </w:tr>
      <w:tr w:rsidR="00E921A2" w:rsidRPr="00E921A2" w14:paraId="7419AEB7" w14:textId="77777777" w:rsidTr="00E50DB9">
        <w:tc>
          <w:tcPr>
            <w:tcW w:w="2880" w:type="dxa"/>
            <w:tcBorders>
              <w:top w:val="single" w:sz="4" w:space="0" w:color="auto"/>
              <w:bottom w:val="single" w:sz="4" w:space="0" w:color="auto"/>
            </w:tcBorders>
            <w:shd w:val="clear" w:color="auto" w:fill="FFFFFF"/>
          </w:tcPr>
          <w:p w14:paraId="39411BF3"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1DA05B5" w14:textId="77777777" w:rsidR="00E921A2" w:rsidRPr="00121095" w:rsidRDefault="00E921A2">
            <w:pPr>
              <w:pStyle w:val="QryTableMode"/>
              <w:rPr>
                <w:lang w:val="en-US"/>
              </w:rPr>
            </w:pPr>
            <w:r w:rsidRPr="00121095">
              <w:rPr>
                <w:lang w:val="en-US"/>
              </w:rPr>
              <w:t>Both</w:t>
            </w:r>
          </w:p>
        </w:tc>
      </w:tr>
      <w:tr w:rsidR="00E921A2" w:rsidRPr="00E921A2" w14:paraId="115E24E2" w14:textId="77777777" w:rsidTr="00E50DB9">
        <w:tc>
          <w:tcPr>
            <w:tcW w:w="2880" w:type="dxa"/>
            <w:tcBorders>
              <w:top w:val="single" w:sz="4" w:space="0" w:color="auto"/>
              <w:bottom w:val="single" w:sz="4" w:space="0" w:color="auto"/>
            </w:tcBorders>
            <w:shd w:val="clear" w:color="auto" w:fill="FFFFFF"/>
          </w:tcPr>
          <w:p w14:paraId="1850AB0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9BCF70A" w14:textId="77777777" w:rsidR="00E921A2" w:rsidRPr="00121095" w:rsidRDefault="00E921A2">
            <w:pPr>
              <w:pStyle w:val="QryTableResponseTrigger"/>
              <w:rPr>
                <w:lang w:val="en-US"/>
              </w:rPr>
            </w:pPr>
            <w:r w:rsidRPr="00121095">
              <w:rPr>
                <w:lang w:val="en-US"/>
              </w:rPr>
              <w:t>RDY^Z98^RDY_K15</w:t>
            </w:r>
          </w:p>
        </w:tc>
      </w:tr>
      <w:tr w:rsidR="00E921A2" w:rsidRPr="00E921A2" w14:paraId="0B05C65F" w14:textId="77777777" w:rsidTr="00E50DB9">
        <w:tc>
          <w:tcPr>
            <w:tcW w:w="2880" w:type="dxa"/>
            <w:tcBorders>
              <w:top w:val="single" w:sz="4" w:space="0" w:color="auto"/>
              <w:bottom w:val="single" w:sz="4" w:space="0" w:color="auto"/>
            </w:tcBorders>
            <w:shd w:val="clear" w:color="auto" w:fill="FFFFFF"/>
          </w:tcPr>
          <w:p w14:paraId="63B9BB4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7538AEE"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2842B9F7" w14:textId="77777777" w:rsidTr="00E50DB9">
        <w:tc>
          <w:tcPr>
            <w:tcW w:w="2880" w:type="dxa"/>
            <w:tcBorders>
              <w:top w:val="single" w:sz="4" w:space="0" w:color="auto"/>
              <w:bottom w:val="single" w:sz="4" w:space="0" w:color="auto"/>
            </w:tcBorders>
            <w:shd w:val="clear" w:color="auto" w:fill="FFFFFF"/>
          </w:tcPr>
          <w:p w14:paraId="7797F24A"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B37018A"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627D6813" w14:textId="77777777" w:rsidTr="00E50DB9">
        <w:trPr>
          <w:cantSplit/>
        </w:trPr>
        <w:tc>
          <w:tcPr>
            <w:tcW w:w="2880" w:type="dxa"/>
            <w:tcBorders>
              <w:top w:val="single" w:sz="4" w:space="0" w:color="auto"/>
              <w:bottom w:val="single" w:sz="4" w:space="0" w:color="auto"/>
            </w:tcBorders>
            <w:shd w:val="clear" w:color="auto" w:fill="FFFFFF"/>
          </w:tcPr>
          <w:p w14:paraId="22E5005D"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464BBC23"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14:paraId="5D3BDBE7" w14:textId="77777777" w:rsidTr="00E50DB9">
        <w:trPr>
          <w:cantSplit/>
        </w:trPr>
        <w:tc>
          <w:tcPr>
            <w:tcW w:w="2880" w:type="dxa"/>
            <w:tcBorders>
              <w:top w:val="single" w:sz="4" w:space="0" w:color="auto"/>
              <w:bottom w:val="double" w:sz="4" w:space="0" w:color="auto"/>
            </w:tcBorders>
            <w:shd w:val="clear" w:color="auto" w:fill="FFFFFF"/>
          </w:tcPr>
          <w:p w14:paraId="000E872F"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864C73A" w14:textId="77777777" w:rsidR="00E921A2" w:rsidRPr="00121095" w:rsidRDefault="00E921A2">
            <w:pPr>
              <w:pStyle w:val="QryTableSegmentPattern"/>
              <w:rPr>
                <w:lang w:val="en-US"/>
              </w:rPr>
            </w:pPr>
          </w:p>
        </w:tc>
      </w:tr>
    </w:tbl>
    <w:p w14:paraId="5C70209B" w14:textId="77777777" w:rsidR="00E921A2" w:rsidRDefault="00E921A2">
      <w:pPr>
        <w:pStyle w:val="NormalIndented"/>
      </w:pPr>
    </w:p>
    <w:p w14:paraId="549FC588" w14:textId="09C67740" w:rsidR="00E921A2" w:rsidRDefault="00E921A2" w:rsidP="00BF5311">
      <w:r>
        <w:t xml:space="preserve">The message structure for QBP^Z97^QPB_Q15 can be found in </w:t>
      </w:r>
      <w:r w:rsidR="00BF2FE6">
        <w:fldChar w:fldCharType="begin"/>
      </w:r>
      <w:r>
        <w:instrText xml:space="preserve"> REF _Ref478807850 \r \h </w:instrText>
      </w:r>
      <w:r w:rsidR="00BF2FE6">
        <w:fldChar w:fldCharType="separate"/>
      </w:r>
      <w:r w:rsidR="00C244BF">
        <w:t>5.4.3</w:t>
      </w:r>
      <w:r w:rsidR="00BF2FE6">
        <w:fldChar w:fldCharType="end"/>
      </w:r>
      <w:r>
        <w:t>. Use the QBP^Q15^QPB_Q15 Message structure.</w:t>
      </w:r>
    </w:p>
    <w:p w14:paraId="1069C97A" w14:textId="77777777" w:rsidR="00E921A2" w:rsidRPr="00121095" w:rsidRDefault="00E921A2">
      <w:pPr>
        <w:pStyle w:val="MsgTableCaption"/>
      </w:pPr>
      <w:r w:rsidRPr="00121095">
        <w:t>RDY^Z98^RDY_K15: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C56BAC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5630358"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2841F6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1B4D95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202467B" w14:textId="77777777" w:rsidR="00E921A2" w:rsidRPr="00121095" w:rsidRDefault="00E921A2">
            <w:pPr>
              <w:pStyle w:val="MsgTableHeader"/>
              <w:jc w:val="center"/>
              <w:rPr>
                <w:lang w:val="en-US"/>
              </w:rPr>
            </w:pPr>
            <w:r w:rsidRPr="00121095">
              <w:rPr>
                <w:lang w:val="en-US"/>
              </w:rPr>
              <w:t>Sec Ref</w:t>
            </w:r>
          </w:p>
        </w:tc>
      </w:tr>
      <w:tr w:rsidR="00E921A2" w:rsidRPr="00E921A2" w14:paraId="7B891C9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648DCFB"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4525DD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6E757C7"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41F3034" w14:textId="77777777" w:rsidR="00E921A2" w:rsidRPr="00121095" w:rsidRDefault="00E921A2">
            <w:pPr>
              <w:pStyle w:val="MsgTableBody"/>
              <w:jc w:val="center"/>
            </w:pPr>
            <w:r w:rsidRPr="00121095">
              <w:t>2.15.9</w:t>
            </w:r>
          </w:p>
        </w:tc>
      </w:tr>
      <w:tr w:rsidR="00E921A2" w:rsidRPr="00E921A2" w14:paraId="2DD53B8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1AEE0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22A514A"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C7D806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43800" w14:textId="77777777" w:rsidR="00E921A2" w:rsidRPr="00121095" w:rsidRDefault="00E921A2">
            <w:pPr>
              <w:pStyle w:val="MsgTableBody"/>
              <w:jc w:val="center"/>
            </w:pPr>
            <w:r w:rsidRPr="00121095">
              <w:t>2.15.12</w:t>
            </w:r>
          </w:p>
        </w:tc>
      </w:tr>
      <w:tr w:rsidR="00E921A2" w:rsidRPr="00E921A2" w14:paraId="4EFEB3F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858A618"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BE8C594"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BF096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C06D3" w14:textId="77777777" w:rsidR="00E921A2" w:rsidRPr="00121095" w:rsidRDefault="00E921A2">
            <w:pPr>
              <w:pStyle w:val="MsgTableBody"/>
              <w:jc w:val="center"/>
            </w:pPr>
            <w:r w:rsidRPr="00121095">
              <w:t>2.14.13</w:t>
            </w:r>
          </w:p>
        </w:tc>
      </w:tr>
      <w:tr w:rsidR="00E921A2" w:rsidRPr="00E921A2" w14:paraId="178C822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4B6A3E"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4379FF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501BA7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5AAC30" w14:textId="77777777" w:rsidR="00E921A2" w:rsidRPr="00121095" w:rsidRDefault="00E921A2">
            <w:pPr>
              <w:pStyle w:val="MsgTableBody"/>
              <w:jc w:val="center"/>
            </w:pPr>
            <w:r w:rsidRPr="00121095">
              <w:t>2.15.8</w:t>
            </w:r>
          </w:p>
        </w:tc>
      </w:tr>
      <w:tr w:rsidR="00E921A2" w:rsidRPr="00E921A2" w14:paraId="1BE590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46B0943"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194F0E0F"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8DB0A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31B92" w14:textId="77777777" w:rsidR="00E921A2" w:rsidRPr="00121095" w:rsidRDefault="00E921A2">
            <w:pPr>
              <w:pStyle w:val="MsgTableBody"/>
              <w:jc w:val="center"/>
            </w:pPr>
            <w:r w:rsidRPr="00121095">
              <w:t>2.15.5</w:t>
            </w:r>
          </w:p>
        </w:tc>
      </w:tr>
      <w:tr w:rsidR="00E921A2" w:rsidRPr="00E921A2" w14:paraId="133387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5E3AD"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88C407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791B5D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F93A04" w14:textId="3F7B64C2"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2AB3CC7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E95BC8"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572D04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0AC748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0039BD" w14:textId="3C2B9677"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4C3E47F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B70183"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DC1DF1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71989A1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5D8184" w14:textId="5770F0DE"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0CE71B6D"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0C5AE217"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5A0314C"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3D8FF92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755AD53" w14:textId="77777777" w:rsidR="00E921A2" w:rsidRPr="00121095" w:rsidRDefault="00E921A2">
            <w:pPr>
              <w:pStyle w:val="MsgTableBody"/>
              <w:jc w:val="center"/>
            </w:pPr>
            <w:r w:rsidRPr="00121095">
              <w:t>2.15.4</w:t>
            </w:r>
          </w:p>
        </w:tc>
      </w:tr>
    </w:tbl>
    <w:p w14:paraId="1913E903" w14:textId="77777777" w:rsidR="00E921A2" w:rsidRPr="00121095" w:rsidRDefault="00E921A2"/>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1C45B616" w14:textId="77777777">
        <w:trPr>
          <w:cantSplit/>
          <w:tblHeader/>
        </w:trPr>
        <w:tc>
          <w:tcPr>
            <w:tcW w:w="8640" w:type="dxa"/>
            <w:tcBorders>
              <w:top w:val="double" w:sz="4" w:space="0" w:color="auto"/>
              <w:bottom w:val="single" w:sz="4" w:space="0" w:color="auto"/>
            </w:tcBorders>
            <w:shd w:val="pct10" w:color="auto" w:fill="FFFFFF"/>
          </w:tcPr>
          <w:p w14:paraId="2BDEC559" w14:textId="77777777" w:rsidR="00E921A2" w:rsidRPr="00121095" w:rsidRDefault="00E921A2">
            <w:pPr>
              <w:pStyle w:val="QryTableDisplayLineHeader"/>
              <w:rPr>
                <w:lang w:val="en-US"/>
              </w:rPr>
            </w:pPr>
            <w:r w:rsidRPr="00121095">
              <w:rPr>
                <w:lang w:val="en-US"/>
              </w:rPr>
              <w:t>The data will display as follows: (Query ID=Z97)</w:t>
            </w:r>
          </w:p>
        </w:tc>
      </w:tr>
      <w:tr w:rsidR="00E921A2" w:rsidRPr="00E921A2" w14:paraId="43557C9A" w14:textId="77777777">
        <w:trPr>
          <w:cantSplit/>
        </w:trPr>
        <w:tc>
          <w:tcPr>
            <w:tcW w:w="8640" w:type="dxa"/>
            <w:tcBorders>
              <w:top w:val="single" w:sz="4" w:space="0" w:color="auto"/>
              <w:bottom w:val="single" w:sz="4" w:space="0" w:color="auto"/>
            </w:tcBorders>
            <w:shd w:val="clear" w:color="auto" w:fill="FFFFFF"/>
          </w:tcPr>
          <w:p w14:paraId="396719CC" w14:textId="77777777" w:rsidR="00E921A2" w:rsidRPr="00121095" w:rsidRDefault="00E921A2">
            <w:pPr>
              <w:pStyle w:val="QryTableDisplayLine"/>
              <w:rPr>
                <w:lang w:val="en-US"/>
              </w:rPr>
            </w:pPr>
            <w:r w:rsidRPr="00121095">
              <w:rPr>
                <w:lang w:val="en-US"/>
              </w:rPr>
              <w:t>DSP|||        GENERAL HOSPITAL – PHARMACY DEPARTMENT          DATE:mm-dd-yy</w:t>
            </w:r>
          </w:p>
        </w:tc>
      </w:tr>
      <w:tr w:rsidR="00E921A2" w:rsidRPr="00E921A2" w14:paraId="4C833502" w14:textId="77777777">
        <w:trPr>
          <w:cantSplit/>
        </w:trPr>
        <w:tc>
          <w:tcPr>
            <w:tcW w:w="8640" w:type="dxa"/>
            <w:tcBorders>
              <w:top w:val="single" w:sz="4" w:space="0" w:color="auto"/>
              <w:bottom w:val="single" w:sz="4" w:space="0" w:color="auto"/>
            </w:tcBorders>
            <w:shd w:val="clear" w:color="auto" w:fill="FFFFFF"/>
          </w:tcPr>
          <w:p w14:paraId="419A0373" w14:textId="77777777" w:rsidR="00E921A2" w:rsidRPr="00121095" w:rsidRDefault="00E921A2">
            <w:pPr>
              <w:pStyle w:val="QryTableDisplayLine"/>
              <w:rPr>
                <w:lang w:val="en-US"/>
              </w:rPr>
            </w:pPr>
            <w:r w:rsidRPr="00121095">
              <w:rPr>
                <w:lang w:val="en-US"/>
              </w:rPr>
              <w:t>DSP|||        DISPENSE HISTORY REPORT                               PAGE  n</w:t>
            </w:r>
          </w:p>
        </w:tc>
      </w:tr>
      <w:tr w:rsidR="00E921A2" w:rsidRPr="00E921A2" w14:paraId="5F738EAE" w14:textId="77777777">
        <w:trPr>
          <w:cantSplit/>
        </w:trPr>
        <w:tc>
          <w:tcPr>
            <w:tcW w:w="8640" w:type="dxa"/>
            <w:tcBorders>
              <w:top w:val="single" w:sz="4" w:space="0" w:color="auto"/>
              <w:bottom w:val="single" w:sz="4" w:space="0" w:color="auto"/>
            </w:tcBorders>
            <w:shd w:val="clear" w:color="auto" w:fill="FFFFFF"/>
          </w:tcPr>
          <w:p w14:paraId="60956C96"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777D8704" w14:textId="77777777">
        <w:trPr>
          <w:cantSplit/>
        </w:trPr>
        <w:tc>
          <w:tcPr>
            <w:tcW w:w="8640" w:type="dxa"/>
            <w:tcBorders>
              <w:top w:val="single" w:sz="4" w:space="0" w:color="auto"/>
              <w:bottom w:val="single" w:sz="4" w:space="0" w:color="auto"/>
            </w:tcBorders>
            <w:shd w:val="clear" w:color="auto" w:fill="FFFFFF"/>
          </w:tcPr>
          <w:p w14:paraId="6F35A165" w14:textId="77777777" w:rsidR="00E921A2" w:rsidRPr="00121095" w:rsidRDefault="00E921A2">
            <w:pPr>
              <w:pStyle w:val="QryTableDisplayLine"/>
              <w:rPr>
                <w:lang w:val="en-US"/>
              </w:rPr>
            </w:pPr>
            <w:r w:rsidRPr="00121095">
              <w:rPr>
                <w:lang w:val="en-US"/>
              </w:rPr>
              <w:t>DSP|||XXXXX       XXXXXx, XXXXX       XXXXXXXXXXXXXXXX              mm/dd/ccyy</w:t>
            </w:r>
          </w:p>
        </w:tc>
      </w:tr>
      <w:tr w:rsidR="00E921A2" w:rsidRPr="00E921A2" w14:paraId="280FB4EC" w14:textId="77777777">
        <w:trPr>
          <w:cantSplit/>
        </w:trPr>
        <w:tc>
          <w:tcPr>
            <w:tcW w:w="8640" w:type="dxa"/>
            <w:tcBorders>
              <w:top w:val="single" w:sz="4" w:space="0" w:color="auto"/>
              <w:bottom w:val="single" w:sz="4" w:space="0" w:color="auto"/>
            </w:tcBorders>
            <w:shd w:val="clear" w:color="auto" w:fill="FFFFFF"/>
          </w:tcPr>
          <w:p w14:paraId="25B190E0" w14:textId="77777777" w:rsidR="00E921A2" w:rsidRPr="00121095" w:rsidRDefault="00E921A2">
            <w:pPr>
              <w:pStyle w:val="QryTableDisplayLine"/>
              <w:rPr>
                <w:lang w:val="en-US"/>
              </w:rPr>
            </w:pPr>
            <w:r w:rsidRPr="00121095">
              <w:rPr>
                <w:lang w:val="en-US"/>
              </w:rPr>
              <w:t>...</w:t>
            </w:r>
          </w:p>
        </w:tc>
      </w:tr>
      <w:tr w:rsidR="00E921A2" w:rsidRPr="00E921A2" w14:paraId="7954673D" w14:textId="77777777">
        <w:trPr>
          <w:cantSplit/>
        </w:trPr>
        <w:tc>
          <w:tcPr>
            <w:tcW w:w="8640" w:type="dxa"/>
            <w:tcBorders>
              <w:top w:val="single" w:sz="4" w:space="0" w:color="auto"/>
              <w:bottom w:val="double" w:sz="4" w:space="0" w:color="auto"/>
            </w:tcBorders>
            <w:shd w:val="clear" w:color="auto" w:fill="FFFFFF"/>
          </w:tcPr>
          <w:p w14:paraId="7D9C8983" w14:textId="77777777" w:rsidR="00E921A2" w:rsidRPr="00121095" w:rsidRDefault="00E921A2">
            <w:pPr>
              <w:pStyle w:val="QryTableDisplayLine"/>
              <w:rPr>
                <w:lang w:val="en-US"/>
              </w:rPr>
            </w:pPr>
            <w:r w:rsidRPr="00121095">
              <w:rPr>
                <w:lang w:val="en-US"/>
              </w:rPr>
              <w:t>DSP|||       &lt;&lt; END OF REPORT &gt;&gt;</w:t>
            </w:r>
          </w:p>
        </w:tc>
      </w:tr>
    </w:tbl>
    <w:p w14:paraId="36098AB8" w14:textId="77777777"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25CD093" w14:textId="77777777" w:rsidTr="00E50DB9">
        <w:trPr>
          <w:cantSplit/>
          <w:tblHeader/>
        </w:trPr>
        <w:tc>
          <w:tcPr>
            <w:tcW w:w="648" w:type="dxa"/>
            <w:tcBorders>
              <w:top w:val="double" w:sz="4" w:space="0" w:color="auto"/>
              <w:bottom w:val="single" w:sz="4" w:space="0" w:color="auto"/>
            </w:tcBorders>
            <w:shd w:val="clear" w:color="auto" w:fill="FFFFFF"/>
          </w:tcPr>
          <w:p w14:paraId="271B7C8D" w14:textId="77777777" w:rsidR="00E921A2" w:rsidRPr="00121095" w:rsidRDefault="00E921A2">
            <w:pPr>
              <w:pStyle w:val="QryTableInputHeader"/>
              <w:rPr>
                <w:lang w:val="en-US"/>
              </w:rPr>
            </w:pPr>
            <w:r w:rsidRPr="00121095">
              <w:rPr>
                <w:lang w:val="en-US"/>
              </w:rPr>
              <w:t>Field Seq (Query ID=Z97)</w:t>
            </w:r>
          </w:p>
        </w:tc>
        <w:tc>
          <w:tcPr>
            <w:tcW w:w="1296" w:type="dxa"/>
            <w:tcBorders>
              <w:top w:val="double" w:sz="4" w:space="0" w:color="auto"/>
              <w:bottom w:val="single" w:sz="4" w:space="0" w:color="auto"/>
            </w:tcBorders>
            <w:shd w:val="clear" w:color="auto" w:fill="FFFFFF"/>
          </w:tcPr>
          <w:p w14:paraId="6486008A"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3CFADBD" w14:textId="77777777" w:rsidR="00E921A2" w:rsidRPr="00121095" w:rsidRDefault="00E921A2">
            <w:pPr>
              <w:pStyle w:val="QryTableInputHeader"/>
              <w:rPr>
                <w:lang w:val="en-US"/>
              </w:rPr>
            </w:pPr>
            <w:r w:rsidRPr="00121095">
              <w:rPr>
                <w:lang w:val="en-US"/>
              </w:rPr>
              <w:t>Key/</w:t>
            </w:r>
          </w:p>
          <w:p w14:paraId="5148EBF3"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75909D45"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7EE51A8"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CBF81F6"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79E96B5E"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AC8ED69"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9489D26"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1C1A9FF"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DA38AC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560EF64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70A549D" w14:textId="77777777" w:rsidR="00E921A2" w:rsidRPr="00121095" w:rsidRDefault="00E921A2">
            <w:pPr>
              <w:pStyle w:val="QryTableInputHeader"/>
              <w:rPr>
                <w:lang w:val="en-US"/>
              </w:rPr>
            </w:pPr>
            <w:r w:rsidRPr="00121095">
              <w:rPr>
                <w:lang w:val="en-US"/>
              </w:rPr>
              <w:t>Element Name</w:t>
            </w:r>
          </w:p>
        </w:tc>
      </w:tr>
      <w:tr w:rsidR="00E921A2" w:rsidRPr="00E921A2" w14:paraId="0889BBCD" w14:textId="77777777" w:rsidTr="00E50DB9">
        <w:trPr>
          <w:cantSplit/>
        </w:trPr>
        <w:tc>
          <w:tcPr>
            <w:tcW w:w="648" w:type="dxa"/>
            <w:tcBorders>
              <w:top w:val="single" w:sz="4" w:space="0" w:color="auto"/>
              <w:bottom w:val="single" w:sz="4" w:space="0" w:color="auto"/>
            </w:tcBorders>
            <w:shd w:val="clear" w:color="auto" w:fill="FFFFFF"/>
          </w:tcPr>
          <w:p w14:paraId="3DBA3A18"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2C538862"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BA3E40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96FC4DE"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FE0812B"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72C826A9"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3800BA6"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24B824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5D270C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53D73F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1966CE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2DC86C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12C38BF" w14:textId="77777777" w:rsidR="00E921A2" w:rsidRPr="00121095" w:rsidRDefault="00E921A2">
            <w:pPr>
              <w:pStyle w:val="QryTableInput"/>
            </w:pPr>
          </w:p>
        </w:tc>
      </w:tr>
      <w:tr w:rsidR="00E921A2" w:rsidRPr="00E921A2" w14:paraId="4B963767" w14:textId="77777777" w:rsidTr="00E50DB9">
        <w:trPr>
          <w:cantSplit/>
        </w:trPr>
        <w:tc>
          <w:tcPr>
            <w:tcW w:w="648" w:type="dxa"/>
            <w:tcBorders>
              <w:top w:val="single" w:sz="4" w:space="0" w:color="auto"/>
              <w:bottom w:val="single" w:sz="4" w:space="0" w:color="auto"/>
            </w:tcBorders>
            <w:shd w:val="clear" w:color="auto" w:fill="FFFFFF"/>
          </w:tcPr>
          <w:p w14:paraId="26F654BB"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531D58AF"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27E007B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895D984"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7C68076"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653AEABC"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204C0D2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0A18FB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1137E0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3D6B9DF"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FA5661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749940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CBFF7E7" w14:textId="77777777" w:rsidR="00E921A2" w:rsidRPr="00121095" w:rsidRDefault="00E921A2">
            <w:pPr>
              <w:pStyle w:val="QryTableInput"/>
            </w:pPr>
          </w:p>
        </w:tc>
      </w:tr>
      <w:tr w:rsidR="00E921A2" w:rsidRPr="00E921A2" w14:paraId="59D85853" w14:textId="77777777" w:rsidTr="00E50DB9">
        <w:trPr>
          <w:cantSplit/>
        </w:trPr>
        <w:tc>
          <w:tcPr>
            <w:tcW w:w="648" w:type="dxa"/>
            <w:tcBorders>
              <w:top w:val="single" w:sz="4" w:space="0" w:color="auto"/>
              <w:bottom w:val="single" w:sz="4" w:space="0" w:color="auto"/>
            </w:tcBorders>
            <w:shd w:val="clear" w:color="auto" w:fill="FFFFFF"/>
          </w:tcPr>
          <w:p w14:paraId="5CD84621"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7007466A" w14:textId="77777777"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14:paraId="622535F5"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893F61C"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6F555E8B"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3918FA8D"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0E50B709"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98A968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4BCC29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881A14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6015D246"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4030B65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7CF6166" w14:textId="77777777" w:rsidR="00E921A2" w:rsidRPr="00121095" w:rsidRDefault="00E921A2">
            <w:pPr>
              <w:pStyle w:val="QryTableInput"/>
            </w:pPr>
            <w:r w:rsidRPr="00121095">
              <w:t>PID-3: Patient  Identifier List</w:t>
            </w:r>
          </w:p>
        </w:tc>
      </w:tr>
      <w:tr w:rsidR="00E921A2" w:rsidRPr="00E921A2" w14:paraId="429C72AB" w14:textId="77777777" w:rsidTr="00E50DB9">
        <w:trPr>
          <w:cantSplit/>
        </w:trPr>
        <w:tc>
          <w:tcPr>
            <w:tcW w:w="648" w:type="dxa"/>
            <w:tcBorders>
              <w:top w:val="single" w:sz="4" w:space="0" w:color="auto"/>
              <w:bottom w:val="single" w:sz="4" w:space="0" w:color="auto"/>
            </w:tcBorders>
            <w:shd w:val="clear" w:color="auto" w:fill="FFFFFF"/>
          </w:tcPr>
          <w:p w14:paraId="5BC152EC"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229721B8"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1AF55E99"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23AC363"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3668276"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7EA7A601"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0987CF6"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74FEA1E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7975358"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33655693"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1B705B1"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5622B4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223CDD6" w14:textId="77777777" w:rsidR="00E921A2" w:rsidRPr="00121095" w:rsidRDefault="00E921A2">
            <w:pPr>
              <w:pStyle w:val="QryTableInput"/>
            </w:pPr>
            <w:r w:rsidRPr="00121095">
              <w:t>RXD-2: Dispense/Give Code</w:t>
            </w:r>
          </w:p>
        </w:tc>
      </w:tr>
      <w:tr w:rsidR="00E921A2" w:rsidRPr="00E921A2" w14:paraId="61D0D456" w14:textId="77777777" w:rsidTr="00E50DB9">
        <w:trPr>
          <w:cantSplit/>
        </w:trPr>
        <w:tc>
          <w:tcPr>
            <w:tcW w:w="648" w:type="dxa"/>
            <w:tcBorders>
              <w:top w:val="single" w:sz="4" w:space="0" w:color="auto"/>
              <w:bottom w:val="single" w:sz="4" w:space="0" w:color="auto"/>
            </w:tcBorders>
            <w:shd w:val="clear" w:color="auto" w:fill="FFFFFF"/>
          </w:tcPr>
          <w:p w14:paraId="06E7E17E"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08C24A4F"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20A980A2"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1B888B7"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F61A15B"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1F7807D6"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5AD1662C"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E49802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4C512CE"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276F581B"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7593D388"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4326EC7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7494B0C" w14:textId="77777777" w:rsidR="00E921A2" w:rsidRPr="00121095" w:rsidRDefault="00E921A2">
            <w:pPr>
              <w:pStyle w:val="QryTableInput"/>
            </w:pPr>
            <w:r w:rsidRPr="00121095">
              <w:t>RXD-3: Date/Time Dispensed</w:t>
            </w:r>
          </w:p>
        </w:tc>
      </w:tr>
      <w:tr w:rsidR="00E921A2" w:rsidRPr="00E921A2" w14:paraId="30EAB4F1" w14:textId="77777777" w:rsidTr="00E50DB9">
        <w:trPr>
          <w:cantSplit/>
        </w:trPr>
        <w:tc>
          <w:tcPr>
            <w:tcW w:w="648" w:type="dxa"/>
            <w:tcBorders>
              <w:top w:val="single" w:sz="4" w:space="0" w:color="auto"/>
              <w:bottom w:val="double" w:sz="4" w:space="0" w:color="auto"/>
            </w:tcBorders>
            <w:shd w:val="clear" w:color="auto" w:fill="FFFFFF"/>
          </w:tcPr>
          <w:p w14:paraId="236EE44D"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70391784"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59480FF9"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3C99A863"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6DDDAB23"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BFB615D"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25D30C2C"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2C86B04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6265C47"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48AEF59F"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B11A8D4"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6F86C59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0567C49" w14:textId="77777777" w:rsidR="00E921A2" w:rsidRPr="00121095" w:rsidRDefault="00E921A2">
            <w:pPr>
              <w:pStyle w:val="QryTableInput"/>
            </w:pPr>
            <w:r w:rsidRPr="00121095">
              <w:t>RXD-3: Date/Time Dispensed</w:t>
            </w:r>
          </w:p>
        </w:tc>
      </w:tr>
    </w:tbl>
    <w:p w14:paraId="372C52C6" w14:textId="77777777" w:rsidR="00E921A2" w:rsidRPr="00121095" w:rsidRDefault="00E921A2">
      <w:pPr>
        <w:keepNext/>
        <w:rPr>
          <w:b/>
        </w:rPr>
      </w:pPr>
      <w:r w:rsidRPr="00121095">
        <w:rPr>
          <w:b/>
        </w:rPr>
        <w:t>QPD Input Parameter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0091FDD9" w14:textId="77777777" w:rsidTr="00E50DB9">
        <w:trPr>
          <w:tblHeader/>
        </w:trPr>
        <w:tc>
          <w:tcPr>
            <w:tcW w:w="1861" w:type="dxa"/>
            <w:tcBorders>
              <w:top w:val="double" w:sz="4" w:space="0" w:color="auto"/>
              <w:bottom w:val="single" w:sz="4" w:space="0" w:color="auto"/>
            </w:tcBorders>
            <w:shd w:val="pct10" w:color="auto" w:fill="FFFFFF"/>
          </w:tcPr>
          <w:p w14:paraId="3A704BE0" w14:textId="77777777" w:rsidR="00E921A2" w:rsidRPr="00121095" w:rsidRDefault="00E921A2">
            <w:pPr>
              <w:pStyle w:val="QryTableInputParamHeader"/>
              <w:rPr>
                <w:lang w:val="en-US"/>
              </w:rPr>
            </w:pPr>
            <w:r w:rsidRPr="00121095">
              <w:rPr>
                <w:lang w:val="en-US"/>
              </w:rPr>
              <w:t>Input Parameter (Query ID=Z97)</w:t>
            </w:r>
          </w:p>
        </w:tc>
        <w:tc>
          <w:tcPr>
            <w:tcW w:w="1008" w:type="dxa"/>
            <w:tcBorders>
              <w:top w:val="double" w:sz="4" w:space="0" w:color="auto"/>
              <w:bottom w:val="single" w:sz="4" w:space="0" w:color="auto"/>
            </w:tcBorders>
            <w:shd w:val="pct10" w:color="auto" w:fill="FFFFFF"/>
          </w:tcPr>
          <w:p w14:paraId="011B90F8"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9951D3D"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88F67E9" w14:textId="77777777" w:rsidR="00E921A2" w:rsidRPr="00121095" w:rsidRDefault="00E921A2">
            <w:pPr>
              <w:pStyle w:val="QryTableInputParamHeader"/>
              <w:rPr>
                <w:lang w:val="en-US"/>
              </w:rPr>
            </w:pPr>
            <w:r w:rsidRPr="00121095">
              <w:rPr>
                <w:lang w:val="en-US"/>
              </w:rPr>
              <w:t>Description</w:t>
            </w:r>
          </w:p>
        </w:tc>
      </w:tr>
      <w:tr w:rsidR="00E921A2" w:rsidRPr="00E921A2" w14:paraId="446D5380" w14:textId="77777777" w:rsidTr="00E50DB9">
        <w:tc>
          <w:tcPr>
            <w:tcW w:w="1861" w:type="dxa"/>
            <w:tcBorders>
              <w:top w:val="single" w:sz="4" w:space="0" w:color="auto"/>
              <w:bottom w:val="single" w:sz="4" w:space="0" w:color="auto"/>
            </w:tcBorders>
            <w:shd w:val="clear" w:color="auto" w:fill="FFFFFF"/>
          </w:tcPr>
          <w:p w14:paraId="7BC41F65"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2DF558A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857863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0C3D920" w14:textId="77777777" w:rsidR="00E921A2" w:rsidRPr="00121095" w:rsidRDefault="00E921A2">
            <w:pPr>
              <w:pStyle w:val="QryTableInputParam"/>
              <w:rPr>
                <w:lang w:val="en-US"/>
              </w:rPr>
            </w:pPr>
            <w:r w:rsidRPr="00121095">
              <w:rPr>
                <w:lang w:val="en-US"/>
              </w:rPr>
              <w:t xml:space="preserve">SHALL be valued </w:t>
            </w:r>
            <w:r w:rsidRPr="00121095">
              <w:rPr>
                <w:b/>
                <w:lang w:val="en-US"/>
              </w:rPr>
              <w:t>Z97^Dispense History^HL7nnnn</w:t>
            </w:r>
            <w:r w:rsidRPr="00121095">
              <w:rPr>
                <w:lang w:val="en-US"/>
              </w:rPr>
              <w:t>.</w:t>
            </w:r>
          </w:p>
        </w:tc>
      </w:tr>
      <w:tr w:rsidR="00E921A2" w:rsidRPr="00E921A2" w14:paraId="00CFD1D4" w14:textId="77777777" w:rsidTr="00E50DB9">
        <w:tc>
          <w:tcPr>
            <w:tcW w:w="1861" w:type="dxa"/>
            <w:tcBorders>
              <w:top w:val="single" w:sz="4" w:space="0" w:color="auto"/>
              <w:bottom w:val="single" w:sz="4" w:space="0" w:color="auto"/>
            </w:tcBorders>
            <w:shd w:val="clear" w:color="auto" w:fill="FFFFFF"/>
          </w:tcPr>
          <w:p w14:paraId="31293C27"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15F5782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50FAE7D"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45A5B2F9"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839F8B9" w14:textId="77777777" w:rsidTr="00E50DB9">
        <w:tc>
          <w:tcPr>
            <w:tcW w:w="1861" w:type="dxa"/>
            <w:tcBorders>
              <w:top w:val="single" w:sz="4" w:space="0" w:color="auto"/>
              <w:bottom w:val="single" w:sz="4" w:space="0" w:color="auto"/>
            </w:tcBorders>
            <w:shd w:val="clear" w:color="auto" w:fill="FFFFFF"/>
          </w:tcPr>
          <w:p w14:paraId="3FB15D8D"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125EB22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5E575DB"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EE73DC8"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8456231" w14:textId="77777777" w:rsidTr="00E50DB9">
        <w:tc>
          <w:tcPr>
            <w:tcW w:w="1861" w:type="dxa"/>
            <w:tcBorders>
              <w:top w:val="single" w:sz="4" w:space="0" w:color="auto"/>
              <w:bottom w:val="single" w:sz="4" w:space="0" w:color="auto"/>
            </w:tcBorders>
            <w:shd w:val="clear" w:color="auto" w:fill="FFFFFF"/>
          </w:tcPr>
          <w:p w14:paraId="1307AD99"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289B78A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F6FC593"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DFB99BB"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28EDA784" w14:textId="77777777" w:rsidTr="00E50DB9">
        <w:tc>
          <w:tcPr>
            <w:tcW w:w="1861" w:type="dxa"/>
            <w:tcBorders>
              <w:top w:val="single" w:sz="4" w:space="0" w:color="auto"/>
              <w:bottom w:val="single" w:sz="4" w:space="0" w:color="auto"/>
            </w:tcBorders>
            <w:shd w:val="clear" w:color="auto" w:fill="FFFFFF"/>
          </w:tcPr>
          <w:p w14:paraId="08D4C1AE"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516D57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807812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2F3AAD7"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34CCC865" w14:textId="77777777" w:rsidTr="00E50DB9">
        <w:tc>
          <w:tcPr>
            <w:tcW w:w="1861" w:type="dxa"/>
            <w:tcBorders>
              <w:top w:val="single" w:sz="4" w:space="0" w:color="auto"/>
              <w:bottom w:val="single" w:sz="4" w:space="0" w:color="auto"/>
            </w:tcBorders>
            <w:shd w:val="clear" w:color="auto" w:fill="FFFFFF"/>
          </w:tcPr>
          <w:p w14:paraId="40402947"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7C56B7"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5517A716"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771D388"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6934628D" w14:textId="77777777" w:rsidTr="00E50DB9">
        <w:tc>
          <w:tcPr>
            <w:tcW w:w="1861" w:type="dxa"/>
            <w:tcBorders>
              <w:top w:val="single" w:sz="4" w:space="0" w:color="auto"/>
              <w:bottom w:val="single" w:sz="4" w:space="0" w:color="auto"/>
            </w:tcBorders>
            <w:shd w:val="clear" w:color="auto" w:fill="FFFFFF"/>
          </w:tcPr>
          <w:p w14:paraId="2F30A92D"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D6FF0F"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6B03C8E0"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0B3E1EE8"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D1DF3B1" w14:textId="77777777" w:rsidTr="00E50DB9">
        <w:tc>
          <w:tcPr>
            <w:tcW w:w="1861" w:type="dxa"/>
            <w:tcBorders>
              <w:top w:val="single" w:sz="4" w:space="0" w:color="auto"/>
              <w:bottom w:val="single" w:sz="4" w:space="0" w:color="auto"/>
            </w:tcBorders>
            <w:shd w:val="clear" w:color="auto" w:fill="FFFFFF"/>
          </w:tcPr>
          <w:p w14:paraId="19B5A4E0"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882DD32" w14:textId="77777777"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14:paraId="7F6CAD5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743BFB3"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268968C8" w14:textId="77777777" w:rsidTr="00E50DB9">
        <w:tc>
          <w:tcPr>
            <w:tcW w:w="1861" w:type="dxa"/>
            <w:tcBorders>
              <w:top w:val="single" w:sz="4" w:space="0" w:color="auto"/>
              <w:bottom w:val="single" w:sz="4" w:space="0" w:color="auto"/>
            </w:tcBorders>
            <w:shd w:val="clear" w:color="auto" w:fill="FFFFFF"/>
          </w:tcPr>
          <w:p w14:paraId="111AB9F3"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495C614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80D2EB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C54233"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5B8C4BBF" w14:textId="77777777" w:rsidTr="00E50DB9">
        <w:tc>
          <w:tcPr>
            <w:tcW w:w="1861" w:type="dxa"/>
            <w:tcBorders>
              <w:top w:val="single" w:sz="4" w:space="0" w:color="auto"/>
              <w:bottom w:val="single" w:sz="4" w:space="0" w:color="auto"/>
            </w:tcBorders>
            <w:shd w:val="clear" w:color="auto" w:fill="FFFFFF"/>
          </w:tcPr>
          <w:p w14:paraId="00859AB9"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208D6B6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C5EDB42"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E0E7432"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31E92E2F" w14:textId="77777777" w:rsidTr="00E50DB9">
        <w:tc>
          <w:tcPr>
            <w:tcW w:w="1861" w:type="dxa"/>
            <w:tcBorders>
              <w:top w:val="single" w:sz="4" w:space="0" w:color="auto"/>
              <w:bottom w:val="double" w:sz="4" w:space="0" w:color="auto"/>
            </w:tcBorders>
            <w:shd w:val="clear" w:color="auto" w:fill="FFFFFF"/>
          </w:tcPr>
          <w:p w14:paraId="3042D752"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0F4B4513"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55A5AD09"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4FEC28E1"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599D90DF" w14:textId="77777777" w:rsidR="00E921A2" w:rsidRPr="00121095" w:rsidRDefault="00E921A2">
      <w:pPr>
        <w:keepNext/>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0215F50E" w14:textId="77777777" w:rsidTr="00E50DB9">
        <w:trPr>
          <w:tblHeader/>
        </w:trPr>
        <w:tc>
          <w:tcPr>
            <w:tcW w:w="800" w:type="dxa"/>
            <w:tcBorders>
              <w:top w:val="double" w:sz="4" w:space="0" w:color="auto"/>
              <w:bottom w:val="single" w:sz="4" w:space="0" w:color="auto"/>
            </w:tcBorders>
            <w:shd w:val="clear" w:color="auto" w:fill="FFFFFF"/>
          </w:tcPr>
          <w:p w14:paraId="0CCBA603" w14:textId="77777777" w:rsidR="00E921A2" w:rsidRPr="00121095" w:rsidRDefault="00E921A2">
            <w:pPr>
              <w:pStyle w:val="QryTableRCPHeader"/>
              <w:keepNext/>
              <w:rPr>
                <w:lang w:val="en-US"/>
              </w:rPr>
            </w:pPr>
            <w:r w:rsidRPr="00121095">
              <w:rPr>
                <w:lang w:val="en-US"/>
              </w:rPr>
              <w:t>Field Seq (Query ID=Z97)</w:t>
            </w:r>
          </w:p>
        </w:tc>
        <w:tc>
          <w:tcPr>
            <w:tcW w:w="2092" w:type="dxa"/>
            <w:tcBorders>
              <w:top w:val="double" w:sz="4" w:space="0" w:color="auto"/>
              <w:bottom w:val="single" w:sz="4" w:space="0" w:color="auto"/>
            </w:tcBorders>
            <w:shd w:val="clear" w:color="auto" w:fill="FFFFFF"/>
          </w:tcPr>
          <w:p w14:paraId="7BAC8340"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24341700"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7D633270"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192F1EA"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D578854" w14:textId="77777777" w:rsidR="00E921A2" w:rsidRPr="00121095" w:rsidRDefault="00E921A2">
            <w:pPr>
              <w:pStyle w:val="QryTableRCPHeader"/>
              <w:keepNext/>
              <w:rPr>
                <w:lang w:val="en-US"/>
              </w:rPr>
            </w:pPr>
            <w:r w:rsidRPr="00121095">
              <w:rPr>
                <w:lang w:val="en-US"/>
              </w:rPr>
              <w:t>Description</w:t>
            </w:r>
          </w:p>
        </w:tc>
      </w:tr>
      <w:tr w:rsidR="00E921A2" w:rsidRPr="00E921A2" w14:paraId="319B6798" w14:textId="77777777" w:rsidTr="00E50DB9">
        <w:tc>
          <w:tcPr>
            <w:tcW w:w="800" w:type="dxa"/>
            <w:tcBorders>
              <w:top w:val="single" w:sz="4" w:space="0" w:color="auto"/>
              <w:bottom w:val="single" w:sz="4" w:space="0" w:color="auto"/>
            </w:tcBorders>
            <w:shd w:val="clear" w:color="auto" w:fill="FFFFFF"/>
          </w:tcPr>
          <w:p w14:paraId="1F66DB33" w14:textId="77777777" w:rsidR="00E921A2" w:rsidRPr="00121095" w:rsidRDefault="00E921A2">
            <w:pPr>
              <w:pStyle w:val="QryTableRCP"/>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47F40773" w14:textId="77777777" w:rsidR="00E921A2" w:rsidRPr="00121095" w:rsidRDefault="00E921A2">
            <w:pPr>
              <w:pStyle w:val="QryTableRCP"/>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77CEA209"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D2B3C9D"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0EC12AEE"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398A269"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666379B0" w14:textId="77777777" w:rsidTr="00E50DB9">
        <w:tc>
          <w:tcPr>
            <w:tcW w:w="800" w:type="dxa"/>
            <w:tcBorders>
              <w:top w:val="single" w:sz="4" w:space="0" w:color="auto"/>
              <w:bottom w:val="single" w:sz="4" w:space="0" w:color="auto"/>
            </w:tcBorders>
            <w:shd w:val="clear" w:color="auto" w:fill="FFFFFF"/>
          </w:tcPr>
          <w:p w14:paraId="31E1F6B4"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44C231FB"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690434C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16AE61A"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5D0A6BC7"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73D5A68E" w14:textId="77777777" w:rsidR="00E921A2" w:rsidRPr="00121095" w:rsidRDefault="00E921A2">
            <w:pPr>
              <w:pStyle w:val="QryTableRCP"/>
              <w:rPr>
                <w:lang w:val="en-US"/>
              </w:rPr>
            </w:pPr>
          </w:p>
        </w:tc>
      </w:tr>
      <w:tr w:rsidR="00E921A2" w:rsidRPr="00E921A2" w14:paraId="465E7ED0" w14:textId="77777777" w:rsidTr="00E50DB9">
        <w:tc>
          <w:tcPr>
            <w:tcW w:w="800" w:type="dxa"/>
            <w:tcBorders>
              <w:top w:val="single" w:sz="4" w:space="0" w:color="auto"/>
              <w:bottom w:val="single" w:sz="4" w:space="0" w:color="auto"/>
            </w:tcBorders>
            <w:shd w:val="clear" w:color="auto" w:fill="FFFFFF"/>
          </w:tcPr>
          <w:p w14:paraId="1140488E"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6A2C2D79"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3BD97C82"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18A633E"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50DF71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13CD4F0E"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327152FD" w14:textId="77777777" w:rsidTr="00E50DB9">
        <w:tc>
          <w:tcPr>
            <w:tcW w:w="800" w:type="dxa"/>
            <w:tcBorders>
              <w:top w:val="single" w:sz="4" w:space="0" w:color="auto"/>
              <w:bottom w:val="single" w:sz="4" w:space="0" w:color="auto"/>
            </w:tcBorders>
            <w:shd w:val="clear" w:color="auto" w:fill="FFFFFF"/>
          </w:tcPr>
          <w:p w14:paraId="3233CA47"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7E3E209"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4C631762"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084F99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8673040"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9B2FBC4"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3F09C1E" w14:textId="77777777" w:rsidTr="00E50DB9">
        <w:tc>
          <w:tcPr>
            <w:tcW w:w="800" w:type="dxa"/>
            <w:tcBorders>
              <w:top w:val="single" w:sz="4" w:space="0" w:color="auto"/>
              <w:bottom w:val="double" w:sz="4" w:space="0" w:color="auto"/>
            </w:tcBorders>
            <w:shd w:val="clear" w:color="auto" w:fill="FFFFFF"/>
          </w:tcPr>
          <w:p w14:paraId="40898402"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double" w:sz="4" w:space="0" w:color="auto"/>
            </w:tcBorders>
            <w:shd w:val="clear" w:color="auto" w:fill="FFFFFF"/>
          </w:tcPr>
          <w:p w14:paraId="769A213B"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double" w:sz="4" w:space="0" w:color="auto"/>
            </w:tcBorders>
            <w:shd w:val="clear" w:color="auto" w:fill="FFFFFF"/>
          </w:tcPr>
          <w:p w14:paraId="11F9D2D7"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381A4611"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double" w:sz="4" w:space="0" w:color="auto"/>
            </w:tcBorders>
            <w:shd w:val="clear" w:color="auto" w:fill="FFFFFF"/>
          </w:tcPr>
          <w:p w14:paraId="62FECA5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double" w:sz="4" w:space="0" w:color="auto"/>
            </w:tcBorders>
            <w:shd w:val="clear" w:color="auto" w:fill="FFFFFF"/>
          </w:tcPr>
          <w:p w14:paraId="63A59FCE"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bl>
    <w:p w14:paraId="20A21586" w14:textId="37AA5586" w:rsidR="00E921A2" w:rsidRPr="00121095" w:rsidRDefault="002044FB" w:rsidP="002044FB">
      <w:pPr>
        <w:pStyle w:val="Heading3"/>
        <w:numPr>
          <w:ilvl w:val="0"/>
          <w:numId w:val="0"/>
        </w:numPr>
        <w:tabs>
          <w:tab w:val="left" w:pos="1440"/>
        </w:tabs>
      </w:pPr>
      <w:bookmarkStart w:id="767" w:name="_Toc461697685"/>
      <w:bookmarkStart w:id="768" w:name="_Toc461849311"/>
      <w:bookmarkStart w:id="769" w:name="_Toc462052866"/>
      <w:bookmarkStart w:id="770" w:name="_Toc462567165"/>
      <w:bookmarkStart w:id="771" w:name="_Toc495483643"/>
      <w:bookmarkStart w:id="772" w:name="_Toc24273865"/>
      <w:bookmarkStart w:id="773" w:name="_Toc41281010"/>
      <w:bookmarkStart w:id="774" w:name="_Toc43004372"/>
      <w:bookmarkStart w:id="775" w:name="_Toc28957733"/>
      <w:r w:rsidRPr="00121095">
        <w:t>5.9.6</w:t>
      </w:r>
      <w:r w:rsidRPr="00121095">
        <w:tab/>
      </w:r>
      <w:r w:rsidR="00E921A2" w:rsidRPr="00121095">
        <w:t>Query using QSC variant (QBP) / display response (RDY)</w:t>
      </w:r>
      <w:bookmarkEnd w:id="767"/>
      <w:bookmarkEnd w:id="768"/>
      <w:bookmarkEnd w:id="769"/>
      <w:bookmarkEnd w:id="770"/>
      <w:bookmarkEnd w:id="771"/>
      <w:bookmarkEnd w:id="772"/>
      <w:bookmarkEnd w:id="773"/>
      <w:bookmarkEnd w:id="774"/>
      <w:bookmarkEnd w:id="775"/>
      <w:r w:rsidR="00BF2FE6" w:rsidRPr="00121095">
        <w:fldChar w:fldCharType="begin"/>
      </w:r>
      <w:r w:rsidR="00E921A2" w:rsidRPr="00121095">
        <w:instrText xml:space="preserve"> XE "Query using QSC variant (QBP) / display response (RDY)" </w:instrText>
      </w:r>
      <w:r w:rsidR="00BF2FE6" w:rsidRPr="00121095">
        <w:fldChar w:fldCharType="end"/>
      </w:r>
    </w:p>
    <w:p w14:paraId="05207B5E" w14:textId="77777777" w:rsidR="00E921A2" w:rsidRPr="00121095" w:rsidRDefault="00E921A2">
      <w:pPr>
        <w:pStyle w:val="NormalIndented"/>
      </w:pPr>
      <w:bookmarkStart w:id="776" w:name="_Toc460656729"/>
      <w:bookmarkStart w:id="777" w:name="_Toc461003152"/>
      <w:r w:rsidRPr="00121095">
        <w:t>The user wishes to know all the medications ever dispensed for the patient whose medical record number is "555444222111" prescribed by Dr Lister (provider number 99). The following message is generated. (Note the similarity between the QPD segment here and that used in the query in Section 5.8.4.)</w:t>
      </w:r>
    </w:p>
    <w:p w14:paraId="4A2975C7" w14:textId="77777777" w:rsidR="00E921A2" w:rsidRPr="00121095" w:rsidRDefault="00E921A2">
      <w:pPr>
        <w:pStyle w:val="Example"/>
        <w:rPr>
          <w:noProof w:val="0"/>
        </w:rPr>
      </w:pPr>
      <w:r w:rsidRPr="00121095">
        <w:rPr>
          <w:noProof w:val="0"/>
        </w:rPr>
        <w:t>MSH|^~\&amp;|PCR|Gen Hosp|PIMS||199811201300-0800||QBP^Z79^QBP_Q15|8698|P|2.</w:t>
      </w:r>
      <w:r>
        <w:rPr>
          <w:noProof w:val="0"/>
        </w:rPr>
        <w:t>8</w:t>
      </w:r>
      <w:r w:rsidRPr="00121095">
        <w:rPr>
          <w:noProof w:val="0"/>
        </w:rPr>
        <w:t>||||||||</w:t>
      </w:r>
    </w:p>
    <w:p w14:paraId="339828B6" w14:textId="77777777" w:rsidR="00E921A2" w:rsidRPr="00121095" w:rsidRDefault="00E921A2">
      <w:pPr>
        <w:pStyle w:val="Example"/>
        <w:rPr>
          <w:noProof w:val="0"/>
        </w:rPr>
      </w:pPr>
      <w:r w:rsidRPr="00121095">
        <w:rPr>
          <w:noProof w:val="0"/>
        </w:rPr>
        <w:t>QPD|Z79^Dispense Information^HL7nnnn|Q503 |PID.3^EQ^55544422211^AND|ORC.1^EQ^RE^AND|ORC.12.1^EQ^99</w:t>
      </w:r>
    </w:p>
    <w:p w14:paraId="6F5EAAA7" w14:textId="77777777" w:rsidR="00E921A2" w:rsidRPr="00121095" w:rsidRDefault="00E921A2">
      <w:pPr>
        <w:pStyle w:val="Example"/>
        <w:rPr>
          <w:noProof w:val="0"/>
        </w:rPr>
      </w:pPr>
      <w:r w:rsidRPr="00121095">
        <w:rPr>
          <w:noProof w:val="0"/>
        </w:rPr>
        <w:t xml:space="preserve">RCP|I|999^RD| </w:t>
      </w:r>
    </w:p>
    <w:p w14:paraId="1DC5AF06" w14:textId="77777777"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14:paraId="43D83173" w14:textId="77777777" w:rsidR="00E921A2" w:rsidRPr="00121095" w:rsidRDefault="00E921A2">
      <w:pPr>
        <w:pStyle w:val="Example"/>
        <w:ind w:left="1080"/>
        <w:rPr>
          <w:noProof w:val="0"/>
        </w:rPr>
      </w:pPr>
      <w:r w:rsidRPr="00121095">
        <w:rPr>
          <w:noProof w:val="0"/>
        </w:rPr>
        <w:t>MSH|^~\&amp;|PIMS|Gen Hosp|PCR||199811201300-0800||RDY^Z80^RDY_K15|8857|P|2.</w:t>
      </w:r>
      <w:r>
        <w:rPr>
          <w:noProof w:val="0"/>
        </w:rPr>
        <w:t>8</w:t>
      </w:r>
      <w:r w:rsidRPr="00121095">
        <w:rPr>
          <w:noProof w:val="0"/>
        </w:rPr>
        <w:t>||||||||</w:t>
      </w:r>
    </w:p>
    <w:p w14:paraId="57EDF26D" w14:textId="77777777" w:rsidR="00E921A2" w:rsidRPr="00121095" w:rsidRDefault="00E921A2">
      <w:pPr>
        <w:pStyle w:val="Example"/>
        <w:ind w:left="1080"/>
        <w:rPr>
          <w:noProof w:val="0"/>
        </w:rPr>
      </w:pPr>
      <w:r w:rsidRPr="00121095">
        <w:rPr>
          <w:noProof w:val="0"/>
        </w:rPr>
        <w:t>MSA|AA|8698|</w:t>
      </w:r>
    </w:p>
    <w:p w14:paraId="5E7A1DC8" w14:textId="77777777" w:rsidR="00E921A2" w:rsidRPr="00121095" w:rsidRDefault="00E921A2">
      <w:pPr>
        <w:pStyle w:val="Example"/>
        <w:ind w:left="1080"/>
        <w:rPr>
          <w:noProof w:val="0"/>
        </w:rPr>
      </w:pPr>
      <w:r w:rsidRPr="00121095">
        <w:rPr>
          <w:noProof w:val="0"/>
        </w:rPr>
        <w:t>QAK|Q003|OK|Z79^Dispense Information^HL7nnnn|2</w:t>
      </w:r>
    </w:p>
    <w:p w14:paraId="0DD567DD" w14:textId="77777777" w:rsidR="00E921A2" w:rsidRPr="00121095" w:rsidRDefault="00E921A2">
      <w:pPr>
        <w:pStyle w:val="Example"/>
        <w:ind w:left="1080"/>
        <w:rPr>
          <w:noProof w:val="0"/>
        </w:rPr>
      </w:pPr>
      <w:r w:rsidRPr="00121095">
        <w:rPr>
          <w:noProof w:val="0"/>
        </w:rPr>
        <w:t>QPD|Z79^Dispense Information^HL7nnnn|Q503 |@PID.3^EQ^55544422211^AND~ORC.1^EQ^RE^AND~@RXD.3^GE^199711200000-0800^AND~@RXD.3^LE^199811200000-0800</w:t>
      </w:r>
    </w:p>
    <w:p w14:paraId="4EFE3378" w14:textId="77777777" w:rsidR="00E921A2" w:rsidRPr="00121095" w:rsidRDefault="00E921A2">
      <w:pPr>
        <w:pStyle w:val="Example"/>
        <w:ind w:left="1080"/>
        <w:rPr>
          <w:noProof w:val="0"/>
        </w:rPr>
      </w:pPr>
      <w:r w:rsidRPr="00121095">
        <w:rPr>
          <w:noProof w:val="0"/>
        </w:rPr>
        <w:t>DSP|||        GENERAL HOSPITAL – PHARMACY DEPARTMENT          DATE:09-17-99</w:t>
      </w:r>
    </w:p>
    <w:p w14:paraId="0909668D" w14:textId="77777777" w:rsidR="00E921A2" w:rsidRPr="00121095" w:rsidRDefault="00E921A2">
      <w:pPr>
        <w:pStyle w:val="Example"/>
        <w:ind w:left="1080"/>
        <w:rPr>
          <w:noProof w:val="0"/>
        </w:rPr>
      </w:pPr>
      <w:r w:rsidRPr="00121095">
        <w:rPr>
          <w:noProof w:val="0"/>
        </w:rPr>
        <w:t>DSP|||        DISPENSE HISTORY REPORT                               PAGE  1</w:t>
      </w:r>
    </w:p>
    <w:p w14:paraId="48AFEE89" w14:textId="77777777" w:rsidR="00E921A2" w:rsidRPr="00121095" w:rsidRDefault="00E921A2">
      <w:pPr>
        <w:pStyle w:val="Example"/>
        <w:ind w:left="1080"/>
        <w:rPr>
          <w:noProof w:val="0"/>
        </w:rPr>
      </w:pPr>
      <w:r w:rsidRPr="00121095">
        <w:rPr>
          <w:noProof w:val="0"/>
        </w:rPr>
        <w:t>DSP|||MRN          Patient Name       MEDICATION DISPENSED        DISP-DATE</w:t>
      </w:r>
    </w:p>
    <w:p w14:paraId="205EEA45" w14:textId="77777777" w:rsidR="00E921A2" w:rsidRPr="00121095" w:rsidRDefault="00E921A2">
      <w:pPr>
        <w:pStyle w:val="Example"/>
        <w:ind w:left="1080"/>
        <w:rPr>
          <w:noProof w:val="0"/>
        </w:rPr>
      </w:pPr>
      <w:r w:rsidRPr="00121095">
        <w:rPr>
          <w:noProof w:val="0"/>
        </w:rPr>
        <w:t>DSP|||555444222111 Everyman,Adam      VERAPAMIL HCL 120 mg TAB   05/29/1998</w:t>
      </w:r>
    </w:p>
    <w:p w14:paraId="744E0D24" w14:textId="77777777" w:rsidR="00E921A2" w:rsidRPr="00121095" w:rsidRDefault="00E921A2">
      <w:pPr>
        <w:pStyle w:val="Example"/>
        <w:ind w:left="1080"/>
        <w:rPr>
          <w:noProof w:val="0"/>
        </w:rPr>
      </w:pPr>
      <w:r w:rsidRPr="00121095">
        <w:rPr>
          <w:noProof w:val="0"/>
        </w:rPr>
        <w:t>DSP|||555444222111 Everyman,Adam      THEOPHYLLINE 80MG/15ML SOL 10/12/1998</w:t>
      </w:r>
    </w:p>
    <w:p w14:paraId="715B0121" w14:textId="77777777" w:rsidR="00E921A2" w:rsidRPr="00121095" w:rsidRDefault="00E921A2">
      <w:pPr>
        <w:pStyle w:val="Example"/>
        <w:rPr>
          <w:noProof w:val="0"/>
        </w:rPr>
      </w:pPr>
      <w:r w:rsidRPr="00121095">
        <w:rPr>
          <w:noProof w:val="0"/>
        </w:rPr>
        <w:t>DSP|||       &lt;&lt; END OF REPORT &gt;&gt;</w:t>
      </w:r>
    </w:p>
    <w:p w14:paraId="4B475449" w14:textId="15AD628C" w:rsidR="00E921A2" w:rsidRPr="00121095" w:rsidRDefault="002044FB" w:rsidP="002044FB">
      <w:pPr>
        <w:pStyle w:val="Heading4"/>
        <w:numPr>
          <w:ilvl w:val="0"/>
          <w:numId w:val="0"/>
        </w:numPr>
        <w:tabs>
          <w:tab w:val="left" w:pos="2160"/>
        </w:tabs>
        <w:rPr>
          <w:vanish/>
        </w:rPr>
      </w:pPr>
      <w:bookmarkStart w:id="778" w:name="_Toc1829131"/>
      <w:bookmarkStart w:id="779" w:name="_Toc24273866"/>
      <w:bookmarkEnd w:id="778"/>
      <w:bookmarkEnd w:id="779"/>
      <w:r w:rsidRPr="00121095">
        <w:rPr>
          <w:vanish/>
        </w:rPr>
        <w:t>5.9.6.0</w:t>
      </w:r>
      <w:r w:rsidRPr="00121095">
        <w:rPr>
          <w:vanish/>
        </w:rPr>
        <w:tab/>
      </w:r>
    </w:p>
    <w:p w14:paraId="0A7953C2" w14:textId="76618161" w:rsidR="00E921A2" w:rsidRPr="00121095" w:rsidRDefault="002044FB" w:rsidP="002044FB">
      <w:pPr>
        <w:pStyle w:val="Heading4"/>
        <w:numPr>
          <w:ilvl w:val="0"/>
          <w:numId w:val="0"/>
        </w:numPr>
        <w:tabs>
          <w:tab w:val="left" w:pos="2160"/>
        </w:tabs>
      </w:pPr>
      <w:bookmarkStart w:id="780" w:name="_Toc495483644"/>
      <w:bookmarkStart w:id="781" w:name="_Toc24273867"/>
      <w:r w:rsidRPr="00121095">
        <w:t>5.9.6.1</w:t>
      </w:r>
      <w:r w:rsidRPr="00121095">
        <w:tab/>
      </w:r>
      <w:r w:rsidR="00E921A2" w:rsidRPr="00121095">
        <w:t>Dispense history display Query Profile using QSC variant</w:t>
      </w:r>
      <w:bookmarkEnd w:id="780"/>
      <w:bookmarkEnd w:id="781"/>
    </w:p>
    <w:p w14:paraId="6B8EE7C8" w14:textId="77777777" w:rsidR="00E921A2" w:rsidRPr="00121095" w:rsidRDefault="00E921A2">
      <w:pPr>
        <w:pStyle w:val="NormalIndented"/>
      </w:pPr>
      <w:r w:rsidRPr="00121095">
        <w:t>Note that this Query Profile includes no separate Output Description and Commentary.  In Query Profiles that specify an RDY response message, the display format follows the response grammar.</w:t>
      </w:r>
    </w:p>
    <w:p w14:paraId="645EC73C" w14:textId="77777777" w:rsidR="00E921A2" w:rsidRPr="00121095" w:rsidRDefault="00E921A2">
      <w:pPr>
        <w:pStyle w:val="QryTableCaption"/>
        <w:keepNext/>
        <w:rPr>
          <w:lang w:val="en-US"/>
        </w:rPr>
      </w:pPr>
      <w:r w:rsidRPr="00121095">
        <w:rPr>
          <w:lang w:val="en-US"/>
        </w:rPr>
        <w:t>Query Profile</w:t>
      </w: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EC64B56" w14:textId="77777777" w:rsidTr="00E50DB9">
        <w:trPr>
          <w:tblHeader/>
        </w:trPr>
        <w:tc>
          <w:tcPr>
            <w:tcW w:w="2880" w:type="dxa"/>
            <w:tcBorders>
              <w:top w:val="double" w:sz="4" w:space="0" w:color="auto"/>
              <w:bottom w:val="single" w:sz="4" w:space="0" w:color="auto"/>
            </w:tcBorders>
            <w:shd w:val="clear" w:color="auto" w:fill="FFFFFF"/>
          </w:tcPr>
          <w:p w14:paraId="230E3213" w14:textId="77777777" w:rsidR="00E921A2" w:rsidRPr="00121095" w:rsidRDefault="00E921A2">
            <w:pPr>
              <w:pStyle w:val="QryTableHeader"/>
              <w:rPr>
                <w:b w:val="0"/>
                <w:lang w:val="en-US"/>
              </w:rPr>
            </w:pPr>
            <w:r w:rsidRPr="00121095">
              <w:rPr>
                <w:lang w:val="en-US"/>
              </w:rPr>
              <w:t>Query Statement ID (Query ID=Z79):</w:t>
            </w:r>
          </w:p>
        </w:tc>
        <w:tc>
          <w:tcPr>
            <w:tcW w:w="4608" w:type="dxa"/>
            <w:tcBorders>
              <w:top w:val="double" w:sz="4" w:space="0" w:color="auto"/>
              <w:bottom w:val="single" w:sz="4" w:space="0" w:color="auto"/>
            </w:tcBorders>
            <w:shd w:val="clear" w:color="auto" w:fill="FFFFFF"/>
          </w:tcPr>
          <w:p w14:paraId="72A3BE3E" w14:textId="77777777" w:rsidR="00E921A2" w:rsidRPr="00121095" w:rsidRDefault="00E921A2">
            <w:pPr>
              <w:pStyle w:val="QryTableID"/>
              <w:rPr>
                <w:lang w:val="en-US"/>
              </w:rPr>
            </w:pPr>
            <w:r w:rsidRPr="00121095">
              <w:rPr>
                <w:lang w:val="en-US"/>
              </w:rPr>
              <w:t>Z79</w:t>
            </w:r>
          </w:p>
        </w:tc>
      </w:tr>
      <w:tr w:rsidR="00E921A2" w:rsidRPr="00E921A2" w14:paraId="513BFA86" w14:textId="77777777" w:rsidTr="00E50DB9">
        <w:tc>
          <w:tcPr>
            <w:tcW w:w="2880" w:type="dxa"/>
            <w:tcBorders>
              <w:top w:val="single" w:sz="4" w:space="0" w:color="auto"/>
              <w:bottom w:val="single" w:sz="4" w:space="0" w:color="auto"/>
            </w:tcBorders>
            <w:shd w:val="clear" w:color="auto" w:fill="FFFFFF"/>
          </w:tcPr>
          <w:p w14:paraId="6844CAA0"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321E58A8" w14:textId="77777777" w:rsidR="00E921A2" w:rsidRPr="00121095" w:rsidRDefault="00E921A2">
            <w:pPr>
              <w:pStyle w:val="QryTableType"/>
              <w:rPr>
                <w:lang w:val="en-US"/>
              </w:rPr>
            </w:pPr>
            <w:r w:rsidRPr="00121095">
              <w:rPr>
                <w:lang w:val="en-US"/>
              </w:rPr>
              <w:t>Query</w:t>
            </w:r>
          </w:p>
        </w:tc>
      </w:tr>
      <w:tr w:rsidR="00E921A2" w:rsidRPr="00E921A2" w14:paraId="11FA4233" w14:textId="77777777" w:rsidTr="00E50DB9">
        <w:tc>
          <w:tcPr>
            <w:tcW w:w="2880" w:type="dxa"/>
            <w:tcBorders>
              <w:top w:val="single" w:sz="4" w:space="0" w:color="auto"/>
              <w:bottom w:val="single" w:sz="4" w:space="0" w:color="auto"/>
            </w:tcBorders>
            <w:shd w:val="clear" w:color="auto" w:fill="FFFFFF"/>
          </w:tcPr>
          <w:p w14:paraId="0506CA30"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0874F4D" w14:textId="77777777" w:rsidR="00E921A2" w:rsidRPr="00121095" w:rsidRDefault="00E921A2">
            <w:pPr>
              <w:pStyle w:val="QryTableName"/>
              <w:rPr>
                <w:lang w:val="en-US"/>
              </w:rPr>
            </w:pPr>
            <w:r w:rsidRPr="00121095">
              <w:rPr>
                <w:lang w:val="en-US"/>
              </w:rPr>
              <w:t>Dispense Information</w:t>
            </w:r>
          </w:p>
        </w:tc>
      </w:tr>
      <w:tr w:rsidR="00E921A2" w:rsidRPr="00E921A2" w14:paraId="717866D8" w14:textId="77777777" w:rsidTr="00E50DB9">
        <w:tc>
          <w:tcPr>
            <w:tcW w:w="2880" w:type="dxa"/>
            <w:tcBorders>
              <w:top w:val="single" w:sz="4" w:space="0" w:color="auto"/>
              <w:bottom w:val="single" w:sz="4" w:space="0" w:color="auto"/>
            </w:tcBorders>
            <w:shd w:val="clear" w:color="auto" w:fill="FFFFFF"/>
          </w:tcPr>
          <w:p w14:paraId="48CA5081"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147F44A0" w14:textId="77777777" w:rsidR="00E921A2" w:rsidRPr="00121095" w:rsidRDefault="00E921A2">
            <w:pPr>
              <w:pStyle w:val="QryTableTriggerQuery"/>
              <w:rPr>
                <w:lang w:val="en-US"/>
              </w:rPr>
            </w:pPr>
            <w:r w:rsidRPr="00121095">
              <w:rPr>
                <w:lang w:val="en-US"/>
              </w:rPr>
              <w:t>QBP^Z79^QBP_Q15</w:t>
            </w:r>
          </w:p>
        </w:tc>
      </w:tr>
      <w:tr w:rsidR="00E921A2" w:rsidRPr="00E921A2" w14:paraId="2A9361CE" w14:textId="77777777" w:rsidTr="00E50DB9">
        <w:tc>
          <w:tcPr>
            <w:tcW w:w="2880" w:type="dxa"/>
            <w:tcBorders>
              <w:top w:val="single" w:sz="4" w:space="0" w:color="auto"/>
              <w:bottom w:val="single" w:sz="4" w:space="0" w:color="auto"/>
            </w:tcBorders>
            <w:shd w:val="clear" w:color="auto" w:fill="FFFFFF"/>
          </w:tcPr>
          <w:p w14:paraId="330E5991"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88ED522" w14:textId="77777777" w:rsidR="00E921A2" w:rsidRPr="00121095" w:rsidRDefault="00E921A2">
            <w:pPr>
              <w:pStyle w:val="QryTableMode"/>
              <w:rPr>
                <w:lang w:val="en-US"/>
              </w:rPr>
            </w:pPr>
            <w:r w:rsidRPr="00121095">
              <w:rPr>
                <w:lang w:val="en-US"/>
              </w:rPr>
              <w:t>Both</w:t>
            </w:r>
          </w:p>
        </w:tc>
      </w:tr>
      <w:tr w:rsidR="00E921A2" w:rsidRPr="00E921A2" w14:paraId="24903B19" w14:textId="77777777" w:rsidTr="00E50DB9">
        <w:tc>
          <w:tcPr>
            <w:tcW w:w="2880" w:type="dxa"/>
            <w:tcBorders>
              <w:top w:val="single" w:sz="4" w:space="0" w:color="auto"/>
              <w:bottom w:val="single" w:sz="4" w:space="0" w:color="auto"/>
            </w:tcBorders>
            <w:shd w:val="clear" w:color="auto" w:fill="FFFFFF"/>
          </w:tcPr>
          <w:p w14:paraId="731BD740"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0E1DB407" w14:textId="77777777" w:rsidR="00E921A2" w:rsidRPr="00121095" w:rsidRDefault="00E921A2" w:rsidP="00B14400">
            <w:pPr>
              <w:pStyle w:val="QryTableResponseTrigger"/>
              <w:rPr>
                <w:lang w:val="en-US"/>
              </w:rPr>
            </w:pPr>
            <w:r w:rsidRPr="00121095">
              <w:rPr>
                <w:lang w:val="en-US"/>
              </w:rPr>
              <w:t>RDY^Z80^</w:t>
            </w:r>
            <w:r w:rsidR="00B14400">
              <w:rPr>
                <w:lang w:val="en-US"/>
              </w:rPr>
              <w:t>RDY_Z80</w:t>
            </w:r>
          </w:p>
        </w:tc>
      </w:tr>
      <w:tr w:rsidR="00E921A2" w:rsidRPr="00E921A2" w14:paraId="0D115627" w14:textId="77777777" w:rsidTr="00E50DB9">
        <w:tc>
          <w:tcPr>
            <w:tcW w:w="2880" w:type="dxa"/>
            <w:tcBorders>
              <w:top w:val="single" w:sz="4" w:space="0" w:color="auto"/>
              <w:bottom w:val="single" w:sz="4" w:space="0" w:color="auto"/>
            </w:tcBorders>
            <w:shd w:val="clear" w:color="auto" w:fill="FFFFFF"/>
          </w:tcPr>
          <w:p w14:paraId="4C37FDA8"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B0AEC20" w14:textId="77777777" w:rsidR="00E921A2" w:rsidRPr="00121095" w:rsidRDefault="00E921A2">
            <w:pPr>
              <w:pStyle w:val="QryTableCharacteristicsQuery"/>
              <w:rPr>
                <w:lang w:val="en-US"/>
              </w:rPr>
            </w:pPr>
            <w:r w:rsidRPr="00121095">
              <w:rPr>
                <w:lang w:val="en-US"/>
              </w:rPr>
              <w:t>Selection criteria are chosen from a Virtual Table.  May specify patient, order control code, medication, a date range, quantity dispensed, and ordering provider.</w:t>
            </w:r>
          </w:p>
        </w:tc>
      </w:tr>
      <w:tr w:rsidR="00E921A2" w:rsidRPr="00E921A2" w14:paraId="22BACC75" w14:textId="77777777" w:rsidTr="00E50DB9">
        <w:tc>
          <w:tcPr>
            <w:tcW w:w="2880" w:type="dxa"/>
            <w:tcBorders>
              <w:top w:val="single" w:sz="4" w:space="0" w:color="auto"/>
              <w:bottom w:val="single" w:sz="4" w:space="0" w:color="auto"/>
            </w:tcBorders>
            <w:shd w:val="clear" w:color="auto" w:fill="FFFFFF"/>
          </w:tcPr>
          <w:p w14:paraId="6D22D76E"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6CAF78D1"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642AEFFD" w14:textId="77777777" w:rsidTr="00E50DB9">
        <w:trPr>
          <w:cantSplit/>
        </w:trPr>
        <w:tc>
          <w:tcPr>
            <w:tcW w:w="2880" w:type="dxa"/>
            <w:tcBorders>
              <w:top w:val="single" w:sz="4" w:space="0" w:color="auto"/>
              <w:bottom w:val="single" w:sz="4" w:space="0" w:color="auto"/>
            </w:tcBorders>
            <w:shd w:val="clear" w:color="auto" w:fill="FFFFFF"/>
          </w:tcPr>
          <w:p w14:paraId="734278F2"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826D0F3"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14:paraId="48595B9D" w14:textId="77777777" w:rsidTr="00E50DB9">
        <w:trPr>
          <w:cantSplit/>
        </w:trPr>
        <w:tc>
          <w:tcPr>
            <w:tcW w:w="2880" w:type="dxa"/>
            <w:tcBorders>
              <w:top w:val="single" w:sz="4" w:space="0" w:color="auto"/>
              <w:bottom w:val="double" w:sz="4" w:space="0" w:color="auto"/>
            </w:tcBorders>
            <w:shd w:val="clear" w:color="auto" w:fill="FFFFFF"/>
          </w:tcPr>
          <w:p w14:paraId="5E45A47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0C31DC2" w14:textId="77777777" w:rsidR="00E921A2" w:rsidRPr="00121095" w:rsidRDefault="00E921A2">
            <w:pPr>
              <w:pStyle w:val="QryTableSegmentPattern"/>
              <w:rPr>
                <w:lang w:val="en-US"/>
              </w:rPr>
            </w:pPr>
          </w:p>
        </w:tc>
      </w:tr>
    </w:tbl>
    <w:p w14:paraId="271C8275" w14:textId="77777777" w:rsidR="00E921A2" w:rsidRPr="00121095" w:rsidRDefault="00E921A2"/>
    <w:p w14:paraId="0BC595FA" w14:textId="77777777" w:rsidR="00E921A2" w:rsidRDefault="00D62498" w:rsidP="00BF5311">
      <w:r w:rsidRPr="00D62498">
        <w:t xml:space="preserve">The QBP_Q15 and RDY_K15 message structures and related choreography can be found in </w:t>
      </w:r>
      <w:hyperlink w:anchor="_QBP/RDY_–_query" w:history="1">
        <w:r w:rsidRPr="00D62498">
          <w:rPr>
            <w:rStyle w:val="Hyperlink"/>
          </w:rPr>
          <w:t>5.4.3</w:t>
        </w:r>
      </w:hyperlink>
      <w:r w:rsidR="00E921A2">
        <w:t>.</w:t>
      </w:r>
    </w:p>
    <w:p w14:paraId="361758A2" w14:textId="77777777" w:rsidR="00E921A2" w:rsidRPr="00121095" w:rsidRDefault="00E921A2">
      <w:pPr>
        <w:pStyle w:val="MsgTableCaption"/>
      </w:pPr>
      <w:r w:rsidRPr="00121095">
        <w:t>RDY^Z80^</w:t>
      </w:r>
      <w:r w:rsidR="00B14400">
        <w:t>RDY_Z80</w:t>
      </w:r>
      <w:r w:rsidRPr="00121095">
        <w:t>: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CFAFFB6"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8B01D4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75F681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228D82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3FA1B6C" w14:textId="77777777" w:rsidR="00E921A2" w:rsidRPr="00121095" w:rsidRDefault="00E921A2">
            <w:pPr>
              <w:pStyle w:val="MsgTableHeader"/>
              <w:jc w:val="center"/>
              <w:rPr>
                <w:lang w:val="en-US"/>
              </w:rPr>
            </w:pPr>
            <w:r w:rsidRPr="00121095">
              <w:rPr>
                <w:lang w:val="en-US"/>
              </w:rPr>
              <w:t>Sec Ref</w:t>
            </w:r>
          </w:p>
        </w:tc>
      </w:tr>
      <w:tr w:rsidR="00E921A2" w:rsidRPr="00E921A2" w14:paraId="6D015D4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430D53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071632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8F46D9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41BE3DC" w14:textId="77777777" w:rsidR="00E921A2" w:rsidRPr="00121095" w:rsidRDefault="00E921A2">
            <w:pPr>
              <w:pStyle w:val="MsgTableBody"/>
              <w:jc w:val="center"/>
            </w:pPr>
            <w:r w:rsidRPr="00121095">
              <w:t>2.15.9</w:t>
            </w:r>
          </w:p>
        </w:tc>
      </w:tr>
      <w:tr w:rsidR="00E921A2" w:rsidRPr="00E921A2" w14:paraId="170393B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635F40"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74A15F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0392D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62484" w14:textId="77777777" w:rsidR="00E921A2" w:rsidRPr="00121095" w:rsidRDefault="00E921A2">
            <w:pPr>
              <w:pStyle w:val="MsgTableBody"/>
              <w:jc w:val="center"/>
            </w:pPr>
            <w:r w:rsidRPr="00121095">
              <w:t>2.15.12</w:t>
            </w:r>
          </w:p>
        </w:tc>
      </w:tr>
      <w:tr w:rsidR="00E921A2" w:rsidRPr="00E921A2" w14:paraId="27B3C62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F4627A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16BDB2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1C43F7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C38435" w14:textId="77777777" w:rsidR="00E921A2" w:rsidRPr="00121095" w:rsidRDefault="00E921A2">
            <w:pPr>
              <w:pStyle w:val="MsgTableBody"/>
              <w:jc w:val="center"/>
            </w:pPr>
            <w:r w:rsidRPr="00121095">
              <w:t>2.14.13</w:t>
            </w:r>
          </w:p>
        </w:tc>
      </w:tr>
      <w:tr w:rsidR="00E921A2" w:rsidRPr="00E921A2" w14:paraId="2EF60F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C5013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ECD307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0C82A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50DF9" w14:textId="77777777" w:rsidR="00E921A2" w:rsidRPr="00121095" w:rsidRDefault="00E921A2">
            <w:pPr>
              <w:pStyle w:val="MsgTableBody"/>
              <w:jc w:val="center"/>
            </w:pPr>
            <w:r w:rsidRPr="00121095">
              <w:t>2.15.8</w:t>
            </w:r>
          </w:p>
        </w:tc>
      </w:tr>
      <w:tr w:rsidR="00E921A2" w:rsidRPr="00E921A2" w14:paraId="46DB22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BAC01C"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768C12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8C693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15F815" w14:textId="77777777" w:rsidR="00E921A2" w:rsidRPr="00121095" w:rsidRDefault="00E921A2">
            <w:pPr>
              <w:pStyle w:val="MsgTableBody"/>
              <w:jc w:val="center"/>
            </w:pPr>
            <w:r w:rsidRPr="00121095">
              <w:t>2.15.5</w:t>
            </w:r>
          </w:p>
        </w:tc>
      </w:tr>
      <w:tr w:rsidR="00E921A2" w:rsidRPr="00E921A2" w14:paraId="008271A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BE15A4"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1A51225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59F8E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1CE4CD" w14:textId="6E084DDF"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4725B1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4DE935"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2F8672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3E9B15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8C4AFD" w14:textId="5393CD5F"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28C01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291358"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ED7DCCE"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5A3E89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2A0198" w14:textId="2838B147"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671B3296"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022912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928209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378533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A1D74EB" w14:textId="77777777" w:rsidR="00E921A2" w:rsidRPr="00121095" w:rsidRDefault="00E921A2">
            <w:pPr>
              <w:pStyle w:val="MsgTableBody"/>
              <w:jc w:val="center"/>
            </w:pPr>
            <w:r w:rsidRPr="00121095">
              <w:t>2.15.4</w:t>
            </w:r>
          </w:p>
        </w:tc>
      </w:tr>
    </w:tbl>
    <w:p w14:paraId="19708ED1" w14:textId="77777777" w:rsidR="00E921A2" w:rsidRPr="00121095" w:rsidRDefault="00E921A2">
      <w:pPr>
        <w:pStyle w:val="NormalIndented"/>
      </w:pP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0B5A7E90" w14:textId="77777777">
        <w:trPr>
          <w:cantSplit/>
          <w:tblHeader/>
        </w:trPr>
        <w:tc>
          <w:tcPr>
            <w:tcW w:w="8640" w:type="dxa"/>
            <w:tcBorders>
              <w:top w:val="double" w:sz="4" w:space="0" w:color="auto"/>
              <w:bottom w:val="single" w:sz="4" w:space="0" w:color="auto"/>
            </w:tcBorders>
            <w:shd w:val="pct10" w:color="auto" w:fill="FFFFFF"/>
          </w:tcPr>
          <w:p w14:paraId="0E23B81A" w14:textId="77777777" w:rsidR="00E921A2" w:rsidRPr="00121095" w:rsidRDefault="00E921A2">
            <w:pPr>
              <w:pStyle w:val="QryTableDisplayLineHeader"/>
              <w:keepNext/>
              <w:rPr>
                <w:lang w:val="en-US"/>
              </w:rPr>
            </w:pPr>
            <w:r w:rsidRPr="00121095">
              <w:rPr>
                <w:lang w:val="en-US"/>
              </w:rPr>
              <w:t>The data will display as follows: (Query ID=Z79)</w:t>
            </w:r>
          </w:p>
        </w:tc>
      </w:tr>
      <w:tr w:rsidR="00E921A2" w:rsidRPr="00E921A2" w14:paraId="4758BA45" w14:textId="77777777">
        <w:trPr>
          <w:cantSplit/>
        </w:trPr>
        <w:tc>
          <w:tcPr>
            <w:tcW w:w="8640" w:type="dxa"/>
            <w:tcBorders>
              <w:top w:val="single" w:sz="4" w:space="0" w:color="auto"/>
              <w:bottom w:val="single" w:sz="4" w:space="0" w:color="auto"/>
            </w:tcBorders>
            <w:shd w:val="clear" w:color="auto" w:fill="FFFFFF"/>
          </w:tcPr>
          <w:p w14:paraId="29B607DF" w14:textId="77777777" w:rsidR="00E921A2" w:rsidRPr="00121095" w:rsidRDefault="00E921A2">
            <w:pPr>
              <w:pStyle w:val="QryTableDisplayLine"/>
              <w:keepNext/>
              <w:rPr>
                <w:lang w:val="en-US"/>
              </w:rPr>
            </w:pPr>
            <w:r w:rsidRPr="00121095">
              <w:rPr>
                <w:lang w:val="en-US"/>
              </w:rPr>
              <w:t>DSP|||        GENERAL HOSPITAL – PHARMACY DEPARTMENT          DATE:mm-dd-yy</w:t>
            </w:r>
          </w:p>
        </w:tc>
      </w:tr>
      <w:tr w:rsidR="00E921A2" w:rsidRPr="00E921A2" w14:paraId="32729087" w14:textId="77777777">
        <w:trPr>
          <w:cantSplit/>
        </w:trPr>
        <w:tc>
          <w:tcPr>
            <w:tcW w:w="8640" w:type="dxa"/>
            <w:tcBorders>
              <w:top w:val="single" w:sz="4" w:space="0" w:color="auto"/>
              <w:bottom w:val="single" w:sz="4" w:space="0" w:color="auto"/>
            </w:tcBorders>
            <w:shd w:val="clear" w:color="auto" w:fill="FFFFFF"/>
          </w:tcPr>
          <w:p w14:paraId="31EED51D" w14:textId="77777777" w:rsidR="00E921A2" w:rsidRPr="00121095" w:rsidRDefault="00E921A2">
            <w:pPr>
              <w:pStyle w:val="QryTableDisplayLine"/>
              <w:rPr>
                <w:lang w:val="en-US"/>
              </w:rPr>
            </w:pPr>
            <w:r w:rsidRPr="00121095">
              <w:rPr>
                <w:lang w:val="en-US"/>
              </w:rPr>
              <w:t>DSP|||        DISPENSE HISTORY REPORT                               PAGE  n</w:t>
            </w:r>
          </w:p>
        </w:tc>
      </w:tr>
      <w:tr w:rsidR="00E921A2" w:rsidRPr="00E921A2" w14:paraId="7EC46B66" w14:textId="77777777">
        <w:trPr>
          <w:cantSplit/>
        </w:trPr>
        <w:tc>
          <w:tcPr>
            <w:tcW w:w="8640" w:type="dxa"/>
            <w:tcBorders>
              <w:top w:val="single" w:sz="4" w:space="0" w:color="auto"/>
              <w:bottom w:val="single" w:sz="4" w:space="0" w:color="auto"/>
            </w:tcBorders>
            <w:shd w:val="clear" w:color="auto" w:fill="FFFFFF"/>
          </w:tcPr>
          <w:p w14:paraId="701F6075"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094D2800" w14:textId="77777777">
        <w:trPr>
          <w:cantSplit/>
        </w:trPr>
        <w:tc>
          <w:tcPr>
            <w:tcW w:w="8640" w:type="dxa"/>
            <w:tcBorders>
              <w:top w:val="single" w:sz="4" w:space="0" w:color="auto"/>
              <w:bottom w:val="single" w:sz="4" w:space="0" w:color="auto"/>
            </w:tcBorders>
            <w:shd w:val="clear" w:color="auto" w:fill="FFFFFF"/>
          </w:tcPr>
          <w:p w14:paraId="505934D8" w14:textId="77777777" w:rsidR="00E921A2" w:rsidRPr="00121095" w:rsidRDefault="00E921A2">
            <w:pPr>
              <w:pStyle w:val="QryTableDisplayLine"/>
              <w:rPr>
                <w:lang w:val="en-US"/>
              </w:rPr>
            </w:pPr>
            <w:r w:rsidRPr="00121095">
              <w:rPr>
                <w:lang w:val="en-US"/>
              </w:rPr>
              <w:t>DSP|||XXXXX       XXXXXx, XXXXX       XXXXXXXXXXXXXXXX              mm/dd/ccyy</w:t>
            </w:r>
          </w:p>
        </w:tc>
      </w:tr>
      <w:tr w:rsidR="00E921A2" w:rsidRPr="00E921A2" w14:paraId="6E1FA0D8" w14:textId="77777777">
        <w:trPr>
          <w:cantSplit/>
        </w:trPr>
        <w:tc>
          <w:tcPr>
            <w:tcW w:w="8640" w:type="dxa"/>
            <w:tcBorders>
              <w:top w:val="single" w:sz="4" w:space="0" w:color="auto"/>
              <w:bottom w:val="single" w:sz="4" w:space="0" w:color="auto"/>
            </w:tcBorders>
            <w:shd w:val="clear" w:color="auto" w:fill="FFFFFF"/>
          </w:tcPr>
          <w:p w14:paraId="70044032" w14:textId="77777777" w:rsidR="00E921A2" w:rsidRPr="00121095" w:rsidRDefault="00E921A2">
            <w:pPr>
              <w:pStyle w:val="QryTableDisplayLine"/>
              <w:rPr>
                <w:lang w:val="en-US"/>
              </w:rPr>
            </w:pPr>
            <w:r w:rsidRPr="00121095">
              <w:rPr>
                <w:lang w:val="en-US"/>
              </w:rPr>
              <w:t>...</w:t>
            </w:r>
          </w:p>
        </w:tc>
      </w:tr>
      <w:tr w:rsidR="00E921A2" w:rsidRPr="00E921A2" w14:paraId="621251B3" w14:textId="77777777">
        <w:trPr>
          <w:cantSplit/>
        </w:trPr>
        <w:tc>
          <w:tcPr>
            <w:tcW w:w="8640" w:type="dxa"/>
            <w:tcBorders>
              <w:top w:val="single" w:sz="4" w:space="0" w:color="auto"/>
              <w:bottom w:val="double" w:sz="4" w:space="0" w:color="auto"/>
            </w:tcBorders>
            <w:shd w:val="clear" w:color="auto" w:fill="FFFFFF"/>
          </w:tcPr>
          <w:p w14:paraId="4E6A60D9" w14:textId="77777777" w:rsidR="00E921A2" w:rsidRPr="00121095" w:rsidRDefault="00E921A2">
            <w:pPr>
              <w:pStyle w:val="QryTableDisplayLine"/>
              <w:rPr>
                <w:lang w:val="en-US"/>
              </w:rPr>
            </w:pPr>
            <w:r w:rsidRPr="00121095">
              <w:rPr>
                <w:lang w:val="en-US"/>
              </w:rPr>
              <w:t>DSP|||       &lt;&lt; END OF REPORT &gt;&gt;</w:t>
            </w:r>
          </w:p>
        </w:tc>
      </w:tr>
    </w:tbl>
    <w:p w14:paraId="73D53D4E" w14:textId="77777777" w:rsidR="00E921A2" w:rsidRPr="00121095" w:rsidRDefault="00E921A2">
      <w:pPr>
        <w:keepNext/>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047F093" w14:textId="77777777" w:rsidTr="00E50DB9">
        <w:trPr>
          <w:cantSplit/>
          <w:tblHeader/>
        </w:trPr>
        <w:tc>
          <w:tcPr>
            <w:tcW w:w="648" w:type="dxa"/>
            <w:tcBorders>
              <w:top w:val="double" w:sz="4" w:space="0" w:color="auto"/>
              <w:bottom w:val="single" w:sz="4" w:space="0" w:color="auto"/>
            </w:tcBorders>
            <w:shd w:val="clear" w:color="auto" w:fill="FFFFFF"/>
          </w:tcPr>
          <w:p w14:paraId="569DCE26" w14:textId="77777777" w:rsidR="00E921A2" w:rsidRPr="00121095" w:rsidRDefault="00E921A2">
            <w:pPr>
              <w:pStyle w:val="QryTableInputHeader"/>
              <w:rPr>
                <w:lang w:val="en-US"/>
              </w:rPr>
            </w:pPr>
            <w:r w:rsidRPr="00121095">
              <w:rPr>
                <w:lang w:val="en-US"/>
              </w:rPr>
              <w:t>Field Seq (Query ID=Z79)</w:t>
            </w:r>
          </w:p>
        </w:tc>
        <w:tc>
          <w:tcPr>
            <w:tcW w:w="1296" w:type="dxa"/>
            <w:tcBorders>
              <w:top w:val="double" w:sz="4" w:space="0" w:color="auto"/>
              <w:bottom w:val="single" w:sz="4" w:space="0" w:color="auto"/>
            </w:tcBorders>
            <w:shd w:val="clear" w:color="auto" w:fill="FFFFFF"/>
          </w:tcPr>
          <w:p w14:paraId="7EFA6889"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67893CB7" w14:textId="77777777" w:rsidR="00E921A2" w:rsidRPr="00121095" w:rsidRDefault="00E921A2">
            <w:pPr>
              <w:pStyle w:val="QryTableInputHeader"/>
              <w:rPr>
                <w:lang w:val="en-US"/>
              </w:rPr>
            </w:pPr>
            <w:r w:rsidRPr="00121095">
              <w:rPr>
                <w:lang w:val="en-US"/>
              </w:rPr>
              <w:t>Key/</w:t>
            </w:r>
          </w:p>
          <w:p w14:paraId="16EB168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53CB9E38"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581A322"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95C328F"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10C5E5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528AC5AE"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30CE7AE8"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C4DDB49"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1E28AE3"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AF6FA9B"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6FF90BD5" w14:textId="77777777" w:rsidR="00E921A2" w:rsidRPr="00121095" w:rsidRDefault="00E921A2">
            <w:pPr>
              <w:pStyle w:val="QryTableInputHeader"/>
              <w:rPr>
                <w:lang w:val="en-US"/>
              </w:rPr>
            </w:pPr>
            <w:r w:rsidRPr="00121095">
              <w:rPr>
                <w:lang w:val="en-US"/>
              </w:rPr>
              <w:t>ElementName</w:t>
            </w:r>
          </w:p>
        </w:tc>
      </w:tr>
      <w:tr w:rsidR="00E921A2" w:rsidRPr="00E921A2" w14:paraId="138A98F1" w14:textId="77777777" w:rsidTr="00E50DB9">
        <w:trPr>
          <w:cantSplit/>
        </w:trPr>
        <w:tc>
          <w:tcPr>
            <w:tcW w:w="648" w:type="dxa"/>
            <w:tcBorders>
              <w:top w:val="single" w:sz="4" w:space="0" w:color="auto"/>
              <w:bottom w:val="single" w:sz="4" w:space="0" w:color="auto"/>
            </w:tcBorders>
            <w:shd w:val="clear" w:color="auto" w:fill="FFFFFF"/>
          </w:tcPr>
          <w:p w14:paraId="22E51D88"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4AAAB3FC"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1C7B2A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51C6311"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D114CD5"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3BBD500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68B530A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0A1780E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2B8234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D2D8DE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7AA3C4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8D7235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073BF9C" w14:textId="77777777" w:rsidR="00E921A2" w:rsidRPr="00121095" w:rsidRDefault="00E921A2">
            <w:pPr>
              <w:pStyle w:val="QryTableInput"/>
            </w:pPr>
          </w:p>
        </w:tc>
      </w:tr>
      <w:tr w:rsidR="00E921A2" w:rsidRPr="00E921A2" w14:paraId="45DF1A7B" w14:textId="77777777" w:rsidTr="00E50DB9">
        <w:trPr>
          <w:cantSplit/>
        </w:trPr>
        <w:tc>
          <w:tcPr>
            <w:tcW w:w="648" w:type="dxa"/>
            <w:tcBorders>
              <w:top w:val="single" w:sz="4" w:space="0" w:color="auto"/>
              <w:bottom w:val="single" w:sz="4" w:space="0" w:color="auto"/>
            </w:tcBorders>
            <w:shd w:val="clear" w:color="auto" w:fill="FFFFFF"/>
          </w:tcPr>
          <w:p w14:paraId="471A2427"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50E9B466"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30BA8AC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F6B4A2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20809FD"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197410B2"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14B131B7"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CCD040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209CD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E2DE0B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112829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E28472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A3E5F68" w14:textId="77777777" w:rsidR="00E921A2" w:rsidRPr="00121095" w:rsidRDefault="00E921A2">
            <w:pPr>
              <w:pStyle w:val="QryTableInput"/>
            </w:pPr>
          </w:p>
        </w:tc>
      </w:tr>
      <w:tr w:rsidR="00E921A2" w:rsidRPr="00E921A2" w14:paraId="1418D33D" w14:textId="77777777" w:rsidTr="00E50DB9">
        <w:trPr>
          <w:cantSplit/>
        </w:trPr>
        <w:tc>
          <w:tcPr>
            <w:tcW w:w="648" w:type="dxa"/>
            <w:tcBorders>
              <w:top w:val="single" w:sz="4" w:space="0" w:color="auto"/>
              <w:bottom w:val="double" w:sz="4" w:space="0" w:color="auto"/>
            </w:tcBorders>
            <w:shd w:val="clear" w:color="auto" w:fill="FFFFFF"/>
          </w:tcPr>
          <w:p w14:paraId="1B07CAB6"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14F85C6C"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16FE4679"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33E23C04"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092537CE"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73DA7ED9"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204140B2"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025BBBDE"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1442E6E7"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65A0E8AF"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690B7E54"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8FA46E9"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47F5627" w14:textId="77777777" w:rsidR="00E921A2" w:rsidRPr="00121095" w:rsidRDefault="00E921A2">
            <w:pPr>
              <w:pStyle w:val="QryTableInput"/>
            </w:pPr>
          </w:p>
        </w:tc>
      </w:tr>
    </w:tbl>
    <w:p w14:paraId="176C8010" w14:textId="77777777"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0F2DDD22" w14:textId="77777777" w:rsidTr="00E50DB9">
        <w:trPr>
          <w:tblHeader/>
        </w:trPr>
        <w:tc>
          <w:tcPr>
            <w:tcW w:w="1728" w:type="dxa"/>
            <w:tcBorders>
              <w:top w:val="double" w:sz="4" w:space="0" w:color="auto"/>
              <w:bottom w:val="single" w:sz="4" w:space="0" w:color="auto"/>
            </w:tcBorders>
            <w:shd w:val="pct10" w:color="auto" w:fill="FFFFFF"/>
          </w:tcPr>
          <w:p w14:paraId="3879A26E" w14:textId="77777777" w:rsidR="00E921A2" w:rsidRPr="00121095" w:rsidRDefault="00E921A2">
            <w:pPr>
              <w:pStyle w:val="QryTableInputParamHeader"/>
              <w:keepNext/>
              <w:keepLines/>
              <w:rPr>
                <w:lang w:val="en-US"/>
              </w:rPr>
            </w:pPr>
            <w:r w:rsidRPr="00121095">
              <w:rPr>
                <w:lang w:val="en-US"/>
              </w:rPr>
              <w:t>Input Parameter (Query ID=Z79)</w:t>
            </w:r>
          </w:p>
        </w:tc>
        <w:tc>
          <w:tcPr>
            <w:tcW w:w="1007" w:type="dxa"/>
            <w:tcBorders>
              <w:top w:val="double" w:sz="4" w:space="0" w:color="auto"/>
              <w:bottom w:val="single" w:sz="4" w:space="0" w:color="auto"/>
            </w:tcBorders>
            <w:shd w:val="pct10" w:color="auto" w:fill="FFFFFF"/>
          </w:tcPr>
          <w:p w14:paraId="2D592DC7"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513E00A3"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AB42C8"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0135F9B4" w14:textId="77777777" w:rsidTr="00E50DB9">
        <w:tc>
          <w:tcPr>
            <w:tcW w:w="1728" w:type="dxa"/>
            <w:tcBorders>
              <w:top w:val="single" w:sz="4" w:space="0" w:color="auto"/>
              <w:bottom w:val="single" w:sz="4" w:space="0" w:color="auto"/>
            </w:tcBorders>
            <w:shd w:val="clear" w:color="auto" w:fill="FFFFFF"/>
          </w:tcPr>
          <w:p w14:paraId="6D891919" w14:textId="77777777"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3F94B351"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46AFFF2B"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8DCFF2B"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Z79^Dispense Information^HL7nnnn</w:t>
            </w:r>
            <w:r w:rsidRPr="00121095">
              <w:rPr>
                <w:lang w:val="en-US"/>
              </w:rPr>
              <w:t>.</w:t>
            </w:r>
          </w:p>
        </w:tc>
      </w:tr>
      <w:tr w:rsidR="00E921A2" w:rsidRPr="00E921A2" w14:paraId="2CC1825E" w14:textId="77777777" w:rsidTr="00E50DB9">
        <w:tc>
          <w:tcPr>
            <w:tcW w:w="1728" w:type="dxa"/>
            <w:tcBorders>
              <w:top w:val="single" w:sz="4" w:space="0" w:color="auto"/>
              <w:bottom w:val="single" w:sz="4" w:space="0" w:color="auto"/>
            </w:tcBorders>
            <w:shd w:val="clear" w:color="auto" w:fill="FFFFFF"/>
          </w:tcPr>
          <w:p w14:paraId="0EB92325" w14:textId="77777777"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F85F11F"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0801DD3"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4E04E492"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6AD94933" w14:textId="77777777" w:rsidTr="00E50DB9">
        <w:tc>
          <w:tcPr>
            <w:tcW w:w="1728" w:type="dxa"/>
            <w:tcBorders>
              <w:top w:val="single" w:sz="4" w:space="0" w:color="auto"/>
              <w:bottom w:val="double" w:sz="4" w:space="0" w:color="auto"/>
            </w:tcBorders>
            <w:shd w:val="clear" w:color="auto" w:fill="FFFFFF"/>
          </w:tcPr>
          <w:p w14:paraId="16B32079" w14:textId="77777777" w:rsidR="00E921A2" w:rsidRPr="00121095" w:rsidRDefault="00E921A2">
            <w:pPr>
              <w:pStyle w:val="QryTableInputParam"/>
              <w:keepNext/>
              <w:keepLines/>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14:paraId="70F19101"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7E54C567"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1525EBF1" w14:textId="77777777" w:rsidR="00E921A2" w:rsidRPr="00121095" w:rsidRDefault="00E921A2">
            <w:pPr>
              <w:pStyle w:val="QryTableInputParam"/>
              <w:keepNext/>
              <w:keepLines/>
              <w:rPr>
                <w:lang w:val="en-US"/>
              </w:rPr>
            </w:pPr>
            <w:r w:rsidRPr="00121095">
              <w:rPr>
                <w:lang w:val="en-US"/>
              </w:rPr>
              <w:t>A query expression whose operands are derived from the 'ColName' column in the 'Input/Output Specification:  Virtual Table' given below.</w:t>
            </w:r>
          </w:p>
        </w:tc>
      </w:tr>
    </w:tbl>
    <w:p w14:paraId="2CDA22C3"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8801264" w14:textId="77777777" w:rsidTr="00E50DB9">
        <w:trPr>
          <w:cantSplit/>
          <w:tblHeader/>
        </w:trPr>
        <w:tc>
          <w:tcPr>
            <w:tcW w:w="1440" w:type="dxa"/>
            <w:tcBorders>
              <w:top w:val="double" w:sz="4" w:space="0" w:color="auto"/>
              <w:bottom w:val="single" w:sz="4" w:space="0" w:color="auto"/>
            </w:tcBorders>
            <w:shd w:val="pct10" w:color="auto" w:fill="FFFFFF"/>
          </w:tcPr>
          <w:p w14:paraId="477468C8" w14:textId="77777777" w:rsidR="00E921A2" w:rsidRPr="00121095" w:rsidRDefault="00E921A2">
            <w:pPr>
              <w:pStyle w:val="QryTableVirtualHeader"/>
              <w:rPr>
                <w:lang w:val="en-US"/>
              </w:rPr>
            </w:pPr>
            <w:r w:rsidRPr="00121095">
              <w:rPr>
                <w:lang w:val="en-US"/>
              </w:rPr>
              <w:t>ColName (Query ID=Z79)</w:t>
            </w:r>
          </w:p>
        </w:tc>
        <w:tc>
          <w:tcPr>
            <w:tcW w:w="864" w:type="dxa"/>
            <w:tcBorders>
              <w:top w:val="double" w:sz="4" w:space="0" w:color="auto"/>
              <w:bottom w:val="single" w:sz="4" w:space="0" w:color="auto"/>
            </w:tcBorders>
            <w:shd w:val="pct10" w:color="auto" w:fill="FFFFFF"/>
          </w:tcPr>
          <w:p w14:paraId="57E4A79B" w14:textId="77777777" w:rsidR="00E921A2" w:rsidRPr="00121095" w:rsidRDefault="00E921A2">
            <w:pPr>
              <w:pStyle w:val="QryTableVirtualHeader"/>
              <w:rPr>
                <w:lang w:val="en-US"/>
              </w:rPr>
            </w:pPr>
            <w:r w:rsidRPr="00121095">
              <w:rPr>
                <w:lang w:val="en-US"/>
              </w:rPr>
              <w:t>Key/</w:t>
            </w:r>
          </w:p>
          <w:p w14:paraId="79FED52C"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0450074"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22F4B91"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5B72C2F4"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CADFD34"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19D7A9AE"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195405F"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5D32CEA"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216EF3E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388F1977"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64D0C770" w14:textId="77777777" w:rsidR="00E921A2" w:rsidRPr="00121095" w:rsidRDefault="00E921A2">
            <w:pPr>
              <w:pStyle w:val="QryTableVirtualHeader"/>
              <w:rPr>
                <w:lang w:val="en-US"/>
              </w:rPr>
            </w:pPr>
            <w:r w:rsidRPr="00121095">
              <w:rPr>
                <w:lang w:val="en-US"/>
              </w:rPr>
              <w:t>ElementName</w:t>
            </w:r>
          </w:p>
        </w:tc>
      </w:tr>
      <w:tr w:rsidR="00E921A2" w:rsidRPr="00E921A2" w14:paraId="30BA2048" w14:textId="77777777" w:rsidTr="00E50DB9">
        <w:trPr>
          <w:cantSplit/>
        </w:trPr>
        <w:tc>
          <w:tcPr>
            <w:tcW w:w="1440" w:type="dxa"/>
            <w:tcBorders>
              <w:top w:val="single" w:sz="4" w:space="0" w:color="auto"/>
              <w:bottom w:val="single" w:sz="4" w:space="0" w:color="auto"/>
            </w:tcBorders>
            <w:shd w:val="clear" w:color="auto" w:fill="FFFFFF"/>
          </w:tcPr>
          <w:p w14:paraId="244E6617"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6EAF3913"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532D7AFF"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12D47476"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B8494F3"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2853366C"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1B5BA8B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66492B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B5DDB6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AB63B6E"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C12DC7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AA11548"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3EE370DF" w14:textId="77777777" w:rsidTr="00E50DB9">
        <w:trPr>
          <w:cantSplit/>
        </w:trPr>
        <w:tc>
          <w:tcPr>
            <w:tcW w:w="1440" w:type="dxa"/>
            <w:tcBorders>
              <w:top w:val="single" w:sz="4" w:space="0" w:color="auto"/>
              <w:bottom w:val="single" w:sz="4" w:space="0" w:color="auto"/>
            </w:tcBorders>
            <w:shd w:val="clear" w:color="auto" w:fill="FFFFFF"/>
          </w:tcPr>
          <w:p w14:paraId="6F753BAD"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7F7F4DA9"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51D3494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1AFE105"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435852AF"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2E68E38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8EEB29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45922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0040F4C"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6CBB47F"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6FD8367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4AE5443" w14:textId="77777777" w:rsidR="00E921A2" w:rsidRPr="00121095" w:rsidRDefault="00E921A2">
            <w:pPr>
              <w:pStyle w:val="QryTableVirtual"/>
              <w:rPr>
                <w:lang w:val="en-US"/>
              </w:rPr>
            </w:pPr>
            <w:r w:rsidRPr="00121095">
              <w:rPr>
                <w:lang w:val="en-US"/>
              </w:rPr>
              <w:t>ORC-1 Order Control</w:t>
            </w:r>
          </w:p>
        </w:tc>
      </w:tr>
      <w:tr w:rsidR="00E921A2" w:rsidRPr="00E921A2" w14:paraId="63674039" w14:textId="77777777" w:rsidTr="00E50DB9">
        <w:trPr>
          <w:cantSplit/>
        </w:trPr>
        <w:tc>
          <w:tcPr>
            <w:tcW w:w="1440" w:type="dxa"/>
            <w:tcBorders>
              <w:top w:val="single" w:sz="4" w:space="0" w:color="auto"/>
              <w:bottom w:val="single" w:sz="4" w:space="0" w:color="auto"/>
            </w:tcBorders>
            <w:shd w:val="clear" w:color="auto" w:fill="FFFFFF"/>
          </w:tcPr>
          <w:p w14:paraId="366DEF62"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32854A4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3E808C05"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6488750E"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61FF80BC"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21FAA6A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7D8464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F0C39E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3162A4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461046C"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8F344CF"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7A36BB1" w14:textId="77777777" w:rsidR="00E921A2" w:rsidRPr="00121095" w:rsidRDefault="00E921A2">
            <w:pPr>
              <w:pStyle w:val="QryTableVirtual"/>
              <w:rPr>
                <w:lang w:val="en-US"/>
              </w:rPr>
            </w:pPr>
            <w:r w:rsidRPr="00121095">
              <w:rPr>
                <w:lang w:val="en-US"/>
              </w:rPr>
              <w:t>RXD-2 Dispense/Give Code</w:t>
            </w:r>
          </w:p>
        </w:tc>
      </w:tr>
      <w:tr w:rsidR="00E921A2" w:rsidRPr="00E921A2" w14:paraId="23FC1276" w14:textId="77777777" w:rsidTr="00E50DB9">
        <w:trPr>
          <w:cantSplit/>
        </w:trPr>
        <w:tc>
          <w:tcPr>
            <w:tcW w:w="1440" w:type="dxa"/>
            <w:tcBorders>
              <w:top w:val="single" w:sz="4" w:space="0" w:color="auto"/>
              <w:bottom w:val="single" w:sz="4" w:space="0" w:color="auto"/>
            </w:tcBorders>
            <w:shd w:val="clear" w:color="auto" w:fill="FFFFFF"/>
          </w:tcPr>
          <w:p w14:paraId="0B17C7D7"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2A5A439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63E0ED4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6FC61D6"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5B4237CA"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663338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6BD62A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A7F07A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6562B53"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2C8E0D3"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2F65D80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11DEC38" w14:textId="77777777" w:rsidR="00E921A2" w:rsidRPr="00121095" w:rsidRDefault="00E921A2">
            <w:pPr>
              <w:pStyle w:val="QryTableVirtual"/>
              <w:rPr>
                <w:lang w:val="en-US"/>
              </w:rPr>
            </w:pPr>
            <w:r w:rsidRPr="00121095">
              <w:rPr>
                <w:lang w:val="en-US"/>
              </w:rPr>
              <w:t>RXD-2 Date/Time Dispensed</w:t>
            </w:r>
          </w:p>
        </w:tc>
      </w:tr>
      <w:tr w:rsidR="00E921A2" w:rsidRPr="00E921A2" w14:paraId="77E92CAF" w14:textId="77777777" w:rsidTr="00E50DB9">
        <w:trPr>
          <w:cantSplit/>
        </w:trPr>
        <w:tc>
          <w:tcPr>
            <w:tcW w:w="1440" w:type="dxa"/>
            <w:tcBorders>
              <w:top w:val="single" w:sz="4" w:space="0" w:color="auto"/>
              <w:bottom w:val="single" w:sz="4" w:space="0" w:color="auto"/>
            </w:tcBorders>
            <w:shd w:val="clear" w:color="auto" w:fill="FFFFFF"/>
          </w:tcPr>
          <w:p w14:paraId="185D04EC"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43929339"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6926C21A"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EF15BD4"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C5C9B92"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67C91BC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93BCF8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694476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1841575"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337F7A8"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0524ACD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B069E06" w14:textId="77777777" w:rsidR="00E921A2" w:rsidRPr="00121095" w:rsidRDefault="00E921A2">
            <w:pPr>
              <w:pStyle w:val="QryTableVirtual"/>
              <w:rPr>
                <w:lang w:val="en-US"/>
              </w:rPr>
            </w:pPr>
            <w:r w:rsidRPr="00121095">
              <w:rPr>
                <w:lang w:val="en-US"/>
              </w:rPr>
              <w:t>RXD-4 Actual Dispense Amount</w:t>
            </w:r>
          </w:p>
        </w:tc>
      </w:tr>
      <w:tr w:rsidR="00E921A2" w:rsidRPr="00E921A2" w14:paraId="701DDB93" w14:textId="77777777" w:rsidTr="00E50DB9">
        <w:trPr>
          <w:cantSplit/>
        </w:trPr>
        <w:tc>
          <w:tcPr>
            <w:tcW w:w="1440" w:type="dxa"/>
            <w:tcBorders>
              <w:top w:val="single" w:sz="4" w:space="0" w:color="auto"/>
              <w:bottom w:val="double" w:sz="4" w:space="0" w:color="auto"/>
            </w:tcBorders>
            <w:shd w:val="clear" w:color="auto" w:fill="FFFFFF"/>
          </w:tcPr>
          <w:p w14:paraId="476433FA"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6A2AE824"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0B18A39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B49A583"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635F6682"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5DEC73D9"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32537E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5DD89B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EF9A05A"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989793C"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69FCB2C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E63A782" w14:textId="77777777" w:rsidR="00E921A2" w:rsidRPr="00121095" w:rsidRDefault="00E921A2">
            <w:pPr>
              <w:pStyle w:val="QryTableVirtual"/>
              <w:rPr>
                <w:lang w:val="en-US"/>
              </w:rPr>
            </w:pPr>
            <w:r w:rsidRPr="00121095">
              <w:rPr>
                <w:lang w:val="en-US"/>
              </w:rPr>
              <w:t>ORC-12 Ordering Provider</w:t>
            </w:r>
          </w:p>
        </w:tc>
      </w:tr>
    </w:tbl>
    <w:p w14:paraId="447D7CD4" w14:textId="77777777" w:rsidR="00E921A2" w:rsidRPr="00121095" w:rsidRDefault="00E921A2">
      <w:pPr>
        <w:keepNext/>
        <w:rPr>
          <w:b/>
        </w:rPr>
      </w:pPr>
      <w:r w:rsidRPr="00121095">
        <w:rPr>
          <w:b/>
        </w:rPr>
        <w:t>Virtual Table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75CB260D" w14:textId="77777777" w:rsidTr="00E50DB9">
        <w:trPr>
          <w:tblHeader/>
        </w:trPr>
        <w:tc>
          <w:tcPr>
            <w:tcW w:w="1584" w:type="dxa"/>
            <w:tcBorders>
              <w:top w:val="double" w:sz="4" w:space="0" w:color="auto"/>
              <w:bottom w:val="single" w:sz="4" w:space="0" w:color="auto"/>
            </w:tcBorders>
            <w:shd w:val="pct10" w:color="auto" w:fill="FFFFFF"/>
          </w:tcPr>
          <w:p w14:paraId="1D2AB68C" w14:textId="77777777" w:rsidR="00E921A2" w:rsidRPr="00121095" w:rsidRDefault="00E921A2">
            <w:pPr>
              <w:pStyle w:val="QryTableInputParamHeader"/>
              <w:rPr>
                <w:lang w:val="en-US"/>
              </w:rPr>
            </w:pPr>
            <w:r w:rsidRPr="00121095">
              <w:rPr>
                <w:lang w:val="en-US"/>
              </w:rPr>
              <w:t>ColName (Query ID=Z79)</w:t>
            </w:r>
          </w:p>
        </w:tc>
        <w:tc>
          <w:tcPr>
            <w:tcW w:w="1008" w:type="dxa"/>
            <w:tcBorders>
              <w:top w:val="double" w:sz="4" w:space="0" w:color="auto"/>
              <w:bottom w:val="single" w:sz="4" w:space="0" w:color="auto"/>
            </w:tcBorders>
            <w:shd w:val="pct10" w:color="auto" w:fill="FFFFFF"/>
          </w:tcPr>
          <w:p w14:paraId="0AA9D10F"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2FC5E8C5"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67F8982" w14:textId="77777777" w:rsidR="00E921A2" w:rsidRPr="00121095" w:rsidRDefault="00E921A2">
            <w:pPr>
              <w:pStyle w:val="QryTableInputParamHeader"/>
              <w:rPr>
                <w:lang w:val="en-US"/>
              </w:rPr>
            </w:pPr>
            <w:r w:rsidRPr="00121095">
              <w:rPr>
                <w:lang w:val="en-US"/>
              </w:rPr>
              <w:t>Description</w:t>
            </w:r>
          </w:p>
        </w:tc>
      </w:tr>
      <w:tr w:rsidR="00E921A2" w:rsidRPr="00E921A2" w14:paraId="609DC3EB" w14:textId="77777777" w:rsidTr="00E50DB9">
        <w:tc>
          <w:tcPr>
            <w:tcW w:w="1584" w:type="dxa"/>
            <w:tcBorders>
              <w:top w:val="single" w:sz="4" w:space="0" w:color="auto"/>
              <w:bottom w:val="single" w:sz="4" w:space="0" w:color="auto"/>
            </w:tcBorders>
            <w:shd w:val="clear" w:color="auto" w:fill="FFFFFF"/>
          </w:tcPr>
          <w:p w14:paraId="0D7FBB29"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783BBFE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73CE61E"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654DC8C"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3EC4EB91" w14:textId="77777777" w:rsidTr="00E50DB9">
        <w:tc>
          <w:tcPr>
            <w:tcW w:w="1584" w:type="dxa"/>
            <w:tcBorders>
              <w:top w:val="single" w:sz="4" w:space="0" w:color="auto"/>
              <w:bottom w:val="single" w:sz="4" w:space="0" w:color="auto"/>
            </w:tcBorders>
            <w:shd w:val="clear" w:color="auto" w:fill="FFFFFF"/>
          </w:tcPr>
          <w:p w14:paraId="1F71FF24"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7355C9B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D284FD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E8AD2C7"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2B3DF0AD" w14:textId="77777777" w:rsidTr="00E50DB9">
        <w:tc>
          <w:tcPr>
            <w:tcW w:w="1584" w:type="dxa"/>
            <w:tcBorders>
              <w:top w:val="single" w:sz="4" w:space="0" w:color="auto"/>
              <w:bottom w:val="single" w:sz="4" w:space="0" w:color="auto"/>
            </w:tcBorders>
            <w:shd w:val="clear" w:color="auto" w:fill="FFFFFF"/>
          </w:tcPr>
          <w:p w14:paraId="238DFA43"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18C694F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54E6DAD"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CD24F6D"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7609CE94" w14:textId="77777777" w:rsidTr="00E50DB9">
        <w:tc>
          <w:tcPr>
            <w:tcW w:w="1584" w:type="dxa"/>
            <w:tcBorders>
              <w:top w:val="single" w:sz="4" w:space="0" w:color="auto"/>
              <w:bottom w:val="single" w:sz="4" w:space="0" w:color="auto"/>
            </w:tcBorders>
            <w:shd w:val="clear" w:color="auto" w:fill="FFFFFF"/>
          </w:tcPr>
          <w:p w14:paraId="0246DBD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36D7DE8"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4A84183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8A17B73"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20E28015" w14:textId="77777777" w:rsidTr="00E50DB9">
        <w:tc>
          <w:tcPr>
            <w:tcW w:w="1584" w:type="dxa"/>
            <w:tcBorders>
              <w:top w:val="single" w:sz="4" w:space="0" w:color="auto"/>
              <w:bottom w:val="single" w:sz="4" w:space="0" w:color="auto"/>
            </w:tcBorders>
            <w:shd w:val="clear" w:color="auto" w:fill="FFFFFF"/>
          </w:tcPr>
          <w:p w14:paraId="714701D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C1F9676"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72DC0D99"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7F029386"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149E175D" w14:textId="77777777" w:rsidTr="00E50DB9">
        <w:tc>
          <w:tcPr>
            <w:tcW w:w="1584" w:type="dxa"/>
            <w:tcBorders>
              <w:top w:val="single" w:sz="4" w:space="0" w:color="auto"/>
              <w:bottom w:val="single" w:sz="4" w:space="0" w:color="auto"/>
            </w:tcBorders>
            <w:shd w:val="clear" w:color="auto" w:fill="FFFFFF"/>
          </w:tcPr>
          <w:p w14:paraId="2C58579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425B511"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45A02C4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CECD13"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2866E55A" w14:textId="77777777" w:rsidTr="00E50DB9">
        <w:tc>
          <w:tcPr>
            <w:tcW w:w="1584" w:type="dxa"/>
            <w:tcBorders>
              <w:top w:val="single" w:sz="4" w:space="0" w:color="auto"/>
              <w:bottom w:val="single" w:sz="4" w:space="0" w:color="auto"/>
            </w:tcBorders>
            <w:shd w:val="clear" w:color="auto" w:fill="FFFFFF"/>
          </w:tcPr>
          <w:p w14:paraId="0FF30CE0"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7A41A8C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3F54F29"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4EAA273"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194A0419" w14:textId="77777777" w:rsidTr="00E50DB9">
        <w:tc>
          <w:tcPr>
            <w:tcW w:w="1584" w:type="dxa"/>
            <w:tcBorders>
              <w:top w:val="single" w:sz="4" w:space="0" w:color="auto"/>
              <w:bottom w:val="single" w:sz="4" w:space="0" w:color="auto"/>
            </w:tcBorders>
            <w:shd w:val="clear" w:color="auto" w:fill="FFFFFF"/>
          </w:tcPr>
          <w:p w14:paraId="0E7983CB"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66C1AAE8"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EC66DE9"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D733F24" w14:textId="77777777"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14:paraId="61A3EACC" w14:textId="77777777" w:rsidTr="00E50DB9">
        <w:tc>
          <w:tcPr>
            <w:tcW w:w="1584" w:type="dxa"/>
            <w:tcBorders>
              <w:top w:val="single" w:sz="4" w:space="0" w:color="auto"/>
              <w:bottom w:val="single" w:sz="4" w:space="0" w:color="auto"/>
            </w:tcBorders>
            <w:shd w:val="clear" w:color="auto" w:fill="FFFFFF"/>
          </w:tcPr>
          <w:p w14:paraId="478BF984" w14:textId="77777777"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14:paraId="5FF00CE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72BCC7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650B7B2" w14:textId="77777777"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14:paraId="48F0E4C7" w14:textId="77777777" w:rsidTr="00E50DB9">
        <w:tc>
          <w:tcPr>
            <w:tcW w:w="1584" w:type="dxa"/>
            <w:tcBorders>
              <w:top w:val="single" w:sz="4" w:space="0" w:color="auto"/>
              <w:bottom w:val="single" w:sz="4" w:space="0" w:color="auto"/>
            </w:tcBorders>
            <w:shd w:val="clear" w:color="auto" w:fill="FFFFFF"/>
          </w:tcPr>
          <w:p w14:paraId="68738AB8" w14:textId="77777777"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14:paraId="339DA34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18E1DAF"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04158736" w14:textId="77777777"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14:paraId="4C2702E3" w14:textId="77777777" w:rsidTr="00E50DB9">
        <w:tc>
          <w:tcPr>
            <w:tcW w:w="1584" w:type="dxa"/>
            <w:tcBorders>
              <w:top w:val="single" w:sz="4" w:space="0" w:color="auto"/>
              <w:bottom w:val="double" w:sz="4" w:space="0" w:color="auto"/>
            </w:tcBorders>
            <w:shd w:val="clear" w:color="auto" w:fill="FFFFFF"/>
          </w:tcPr>
          <w:p w14:paraId="5C858F0B"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double" w:sz="4" w:space="0" w:color="auto"/>
            </w:tcBorders>
            <w:shd w:val="clear" w:color="auto" w:fill="FFFFFF"/>
          </w:tcPr>
          <w:p w14:paraId="0ACD704B"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065991D1"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353BA49E"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14:paraId="0FA68EDE" w14:textId="77777777" w:rsidR="00E921A2" w:rsidRPr="00121095" w:rsidRDefault="00E921A2">
      <w:pPr>
        <w:keepNext/>
      </w:pPr>
      <w:r w:rsidRPr="00121095">
        <w:rPr>
          <w:b/>
        </w:rPr>
        <w:t>RCP Response Control Parameter Field Description and Commentary</w:t>
      </w:r>
    </w:p>
    <w:tbl>
      <w:tblPr>
        <w:tblpPr w:leftFromText="141" w:rightFromText="141" w:vertAnchor="text" w:tblpY="1"/>
        <w:tblOverlap w:val="neve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14:paraId="457C41E6" w14:textId="77777777" w:rsidTr="00E50DB9">
        <w:trPr>
          <w:tblHeader/>
        </w:trPr>
        <w:tc>
          <w:tcPr>
            <w:tcW w:w="720" w:type="dxa"/>
            <w:tcBorders>
              <w:top w:val="double" w:sz="4" w:space="0" w:color="auto"/>
              <w:bottom w:val="single" w:sz="4" w:space="0" w:color="auto"/>
            </w:tcBorders>
            <w:shd w:val="clear" w:color="auto" w:fill="FFFFFF"/>
          </w:tcPr>
          <w:p w14:paraId="03C38A4F" w14:textId="77777777" w:rsidR="00E921A2" w:rsidRPr="00121095" w:rsidRDefault="00E921A2" w:rsidP="00E50DB9">
            <w:pPr>
              <w:pStyle w:val="QryTableRCPHeader"/>
              <w:rPr>
                <w:lang w:val="en-US"/>
              </w:rPr>
            </w:pPr>
            <w:r w:rsidRPr="00121095">
              <w:rPr>
                <w:lang w:val="en-US"/>
              </w:rPr>
              <w:t>Field Seq (Query ID=Z79)</w:t>
            </w:r>
          </w:p>
        </w:tc>
        <w:tc>
          <w:tcPr>
            <w:tcW w:w="2160" w:type="dxa"/>
            <w:tcBorders>
              <w:top w:val="double" w:sz="4" w:space="0" w:color="auto"/>
              <w:bottom w:val="single" w:sz="4" w:space="0" w:color="auto"/>
            </w:tcBorders>
            <w:shd w:val="clear" w:color="auto" w:fill="FFFFFF"/>
          </w:tcPr>
          <w:p w14:paraId="7F9D99E4" w14:textId="77777777" w:rsidR="00E921A2" w:rsidRPr="00121095" w:rsidRDefault="00E921A2" w:rsidP="00E50DB9">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C25AB93" w14:textId="77777777" w:rsidR="00E921A2" w:rsidRPr="00121095" w:rsidRDefault="00E921A2" w:rsidP="00E50DB9">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2C340809" w14:textId="77777777" w:rsidR="00E921A2" w:rsidRPr="00121095" w:rsidRDefault="00E921A2" w:rsidP="00E50DB9">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63250EBE" w14:textId="77777777" w:rsidR="00E921A2" w:rsidRPr="00121095" w:rsidRDefault="00E921A2" w:rsidP="00E50DB9">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FB3882F" w14:textId="77777777" w:rsidR="00E921A2" w:rsidRPr="00121095" w:rsidRDefault="00E921A2" w:rsidP="00E50DB9">
            <w:pPr>
              <w:pStyle w:val="QryTableRCPHeader"/>
              <w:rPr>
                <w:lang w:val="en-US"/>
              </w:rPr>
            </w:pPr>
            <w:r w:rsidRPr="00121095">
              <w:rPr>
                <w:lang w:val="en-US"/>
              </w:rPr>
              <w:t>Description</w:t>
            </w:r>
          </w:p>
        </w:tc>
      </w:tr>
      <w:tr w:rsidR="00E921A2" w:rsidRPr="00E921A2" w14:paraId="3DDE66E8" w14:textId="77777777" w:rsidTr="00E50DB9">
        <w:tc>
          <w:tcPr>
            <w:tcW w:w="720" w:type="dxa"/>
            <w:tcBorders>
              <w:top w:val="single" w:sz="4" w:space="0" w:color="auto"/>
              <w:bottom w:val="single" w:sz="4" w:space="0" w:color="auto"/>
            </w:tcBorders>
            <w:shd w:val="clear" w:color="auto" w:fill="FFFFFF"/>
          </w:tcPr>
          <w:p w14:paraId="4AF8F1B1" w14:textId="77777777" w:rsidR="00E921A2" w:rsidRPr="00121095" w:rsidRDefault="00E921A2" w:rsidP="00E50DB9">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4B5CE4AC" w14:textId="77777777" w:rsidR="00E921A2" w:rsidRPr="00121095" w:rsidRDefault="00E921A2" w:rsidP="00E50DB9">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45BD7E5D"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11A5947F" w14:textId="77777777" w:rsidR="00E921A2" w:rsidRPr="00121095" w:rsidRDefault="00E921A2" w:rsidP="00E50DB9">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183E9665" w14:textId="77777777"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341C5465" w14:textId="77777777" w:rsidR="00E921A2" w:rsidRPr="00121095" w:rsidRDefault="00E921A2" w:rsidP="00E50DB9">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5BE9ACDC" w14:textId="77777777" w:rsidTr="00E50DB9">
        <w:tc>
          <w:tcPr>
            <w:tcW w:w="720" w:type="dxa"/>
            <w:tcBorders>
              <w:top w:val="single" w:sz="4" w:space="0" w:color="auto"/>
              <w:bottom w:val="single" w:sz="4" w:space="0" w:color="auto"/>
            </w:tcBorders>
            <w:shd w:val="clear" w:color="auto" w:fill="FFFFFF"/>
          </w:tcPr>
          <w:p w14:paraId="181E9F4F" w14:textId="77777777" w:rsidR="00E921A2" w:rsidRPr="00121095" w:rsidRDefault="00E921A2" w:rsidP="00E50DB9">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69D2690C" w14:textId="77777777" w:rsidR="00E921A2" w:rsidRPr="00121095" w:rsidRDefault="00E921A2" w:rsidP="00E50DB9">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4814D8E9"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62D23D88" w14:textId="77777777" w:rsidR="00E921A2" w:rsidRPr="00121095" w:rsidRDefault="00E921A2" w:rsidP="00E50DB9">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368F70E9" w14:textId="77777777" w:rsidR="00E921A2" w:rsidRPr="00121095" w:rsidRDefault="00E921A2" w:rsidP="00E50DB9">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37EB60B4" w14:textId="77777777" w:rsidR="00E921A2" w:rsidRPr="00121095" w:rsidRDefault="00E921A2" w:rsidP="00E50DB9">
            <w:pPr>
              <w:pStyle w:val="QryTableRCP"/>
              <w:rPr>
                <w:lang w:val="en-US"/>
              </w:rPr>
            </w:pPr>
          </w:p>
        </w:tc>
      </w:tr>
      <w:tr w:rsidR="00E921A2" w:rsidRPr="00E921A2" w14:paraId="26B6ABC9" w14:textId="77777777" w:rsidTr="00E50DB9">
        <w:tc>
          <w:tcPr>
            <w:tcW w:w="720" w:type="dxa"/>
            <w:tcBorders>
              <w:top w:val="single" w:sz="4" w:space="0" w:color="auto"/>
              <w:bottom w:val="single" w:sz="4" w:space="0" w:color="auto"/>
            </w:tcBorders>
            <w:shd w:val="clear" w:color="auto" w:fill="FFFFFF"/>
          </w:tcPr>
          <w:p w14:paraId="2E995B19"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4C48AC7E"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1B0E3285" w14:textId="77777777" w:rsidR="00E921A2" w:rsidRPr="00121095" w:rsidRDefault="00E921A2" w:rsidP="00E50DB9">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0AB4DC81"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77BFF94" w14:textId="77777777" w:rsidR="00E921A2" w:rsidRPr="00121095" w:rsidRDefault="00E921A2" w:rsidP="00E50DB9">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4B08ABE1" w14:textId="77777777" w:rsidR="00E921A2" w:rsidRPr="00121095" w:rsidRDefault="00E921A2" w:rsidP="00E50DB9">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0FC5845D" w14:textId="77777777" w:rsidTr="00E50DB9">
        <w:tc>
          <w:tcPr>
            <w:tcW w:w="720" w:type="dxa"/>
            <w:tcBorders>
              <w:top w:val="single" w:sz="4" w:space="0" w:color="auto"/>
              <w:bottom w:val="single" w:sz="4" w:space="0" w:color="auto"/>
            </w:tcBorders>
            <w:shd w:val="clear" w:color="auto" w:fill="FFFFFF"/>
          </w:tcPr>
          <w:p w14:paraId="48E8F7B7"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2C73FC13"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789A4183" w14:textId="77777777" w:rsidR="00E921A2" w:rsidRPr="00121095" w:rsidRDefault="00E921A2" w:rsidP="00E50DB9">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50D02BE9"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D316415" w14:textId="77777777"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AD95CAF" w14:textId="77777777" w:rsidR="00E921A2" w:rsidRPr="00121095" w:rsidRDefault="00E921A2" w:rsidP="00E50DB9">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207FEC07" w14:textId="77777777" w:rsidTr="00E50DB9">
        <w:tc>
          <w:tcPr>
            <w:tcW w:w="720" w:type="dxa"/>
            <w:tcBorders>
              <w:top w:val="single" w:sz="4" w:space="0" w:color="auto"/>
              <w:bottom w:val="single" w:sz="4" w:space="0" w:color="auto"/>
            </w:tcBorders>
            <w:shd w:val="clear" w:color="auto" w:fill="FFFFFF"/>
          </w:tcPr>
          <w:p w14:paraId="27738EA5" w14:textId="77777777" w:rsidR="00E921A2" w:rsidRPr="00121095" w:rsidRDefault="00E921A2" w:rsidP="00E50DB9">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173425E3" w14:textId="77777777" w:rsidR="00E921A2" w:rsidRPr="00121095" w:rsidRDefault="00E921A2" w:rsidP="00E50DB9">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469E360E"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3E8C8097" w14:textId="77777777" w:rsidR="00E921A2" w:rsidRPr="00121095" w:rsidRDefault="00E921A2" w:rsidP="00E50DB9">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2F2E01F7" w14:textId="77777777"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30E23CB" w14:textId="77777777" w:rsidR="00E921A2" w:rsidRPr="00121095" w:rsidRDefault="00E921A2" w:rsidP="00E50DB9">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7D9E7B5" w14:textId="77777777" w:rsidTr="00E50DB9">
        <w:tc>
          <w:tcPr>
            <w:tcW w:w="720" w:type="dxa"/>
            <w:tcBorders>
              <w:top w:val="single" w:sz="4" w:space="0" w:color="auto"/>
              <w:bottom w:val="single" w:sz="4" w:space="0" w:color="auto"/>
            </w:tcBorders>
            <w:shd w:val="clear" w:color="auto" w:fill="FFFFFF"/>
          </w:tcPr>
          <w:p w14:paraId="668E94BE" w14:textId="77777777" w:rsidR="00E921A2" w:rsidRPr="00121095" w:rsidRDefault="00E921A2" w:rsidP="00E50DB9">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14:paraId="06ED32D1" w14:textId="77777777" w:rsidR="00E921A2" w:rsidRPr="00121095" w:rsidRDefault="00E921A2" w:rsidP="00E50DB9">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14:paraId="54C31DB8"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C57F29C" w14:textId="77777777" w:rsidR="00E921A2" w:rsidRPr="00121095" w:rsidRDefault="00E921A2" w:rsidP="00E50DB9">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14:paraId="3503318D" w14:textId="77777777" w:rsidR="00E921A2" w:rsidRPr="00121095" w:rsidRDefault="00E921A2" w:rsidP="00E50DB9">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5690B0C2" w14:textId="77777777" w:rsidR="00E921A2" w:rsidRPr="00121095" w:rsidRDefault="00E921A2" w:rsidP="00E50DB9">
            <w:pPr>
              <w:pStyle w:val="QryTableRCP"/>
              <w:rPr>
                <w:lang w:val="en-US"/>
              </w:rPr>
            </w:pPr>
          </w:p>
        </w:tc>
      </w:tr>
      <w:tr w:rsidR="00E921A2" w:rsidRPr="00E921A2" w14:paraId="6CA0AB2D" w14:textId="77777777" w:rsidTr="00E50DB9">
        <w:tc>
          <w:tcPr>
            <w:tcW w:w="720" w:type="dxa"/>
            <w:tcBorders>
              <w:top w:val="single" w:sz="4" w:space="0" w:color="auto"/>
              <w:bottom w:val="single" w:sz="4" w:space="0" w:color="auto"/>
            </w:tcBorders>
            <w:shd w:val="clear" w:color="auto" w:fill="FFFFFF"/>
          </w:tcPr>
          <w:p w14:paraId="4D9ACD71"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46C834DA"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09A07002" w14:textId="77777777" w:rsidR="00E921A2" w:rsidRPr="00121095" w:rsidRDefault="00E921A2" w:rsidP="00E50DB9">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14:paraId="6AF5A3E9"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6C9E21C5" w14:textId="77777777" w:rsidR="00E921A2" w:rsidRPr="00121095" w:rsidRDefault="00E921A2" w:rsidP="00E50DB9">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098273C9" w14:textId="77777777" w:rsidR="00E921A2" w:rsidRPr="00121095" w:rsidRDefault="00E921A2" w:rsidP="00E50DB9">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0F6890A5" w14:textId="77777777" w:rsidTr="00E50DB9">
        <w:tc>
          <w:tcPr>
            <w:tcW w:w="720" w:type="dxa"/>
            <w:tcBorders>
              <w:top w:val="single" w:sz="4" w:space="0" w:color="auto"/>
              <w:bottom w:val="double" w:sz="4" w:space="0" w:color="auto"/>
            </w:tcBorders>
            <w:shd w:val="clear" w:color="auto" w:fill="FFFFFF"/>
          </w:tcPr>
          <w:p w14:paraId="6AD3D049" w14:textId="77777777" w:rsidR="00E921A2" w:rsidRPr="00121095" w:rsidRDefault="00E921A2" w:rsidP="00E50DB9">
            <w:pPr>
              <w:pStyle w:val="QryTableRCP"/>
              <w:rPr>
                <w:lang w:val="en-US"/>
              </w:rPr>
            </w:pPr>
          </w:p>
        </w:tc>
        <w:tc>
          <w:tcPr>
            <w:tcW w:w="2160" w:type="dxa"/>
            <w:tcBorders>
              <w:top w:val="single" w:sz="4" w:space="0" w:color="auto"/>
              <w:bottom w:val="double" w:sz="4" w:space="0" w:color="auto"/>
            </w:tcBorders>
            <w:shd w:val="clear" w:color="auto" w:fill="FFFFFF"/>
          </w:tcPr>
          <w:p w14:paraId="5AEA72EF" w14:textId="77777777" w:rsidR="00E921A2" w:rsidRPr="00121095" w:rsidRDefault="00E921A2" w:rsidP="00E50DB9">
            <w:pPr>
              <w:pStyle w:val="QryTableRCP"/>
              <w:rPr>
                <w:lang w:val="en-US"/>
              </w:rPr>
            </w:pPr>
          </w:p>
        </w:tc>
        <w:tc>
          <w:tcPr>
            <w:tcW w:w="864" w:type="dxa"/>
            <w:tcBorders>
              <w:top w:val="single" w:sz="4" w:space="0" w:color="auto"/>
              <w:bottom w:val="double" w:sz="4" w:space="0" w:color="auto"/>
            </w:tcBorders>
            <w:shd w:val="clear" w:color="auto" w:fill="FFFFFF"/>
          </w:tcPr>
          <w:p w14:paraId="6F4822BF" w14:textId="77777777" w:rsidR="00E921A2" w:rsidRPr="00121095" w:rsidRDefault="00E921A2" w:rsidP="00E50DB9">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14:paraId="3D69F71E" w14:textId="77777777" w:rsidR="00E921A2" w:rsidRPr="00121095" w:rsidRDefault="00E921A2" w:rsidP="00E50DB9">
            <w:pPr>
              <w:pStyle w:val="QryTableRCP"/>
              <w:rPr>
                <w:lang w:val="en-US"/>
              </w:rPr>
            </w:pPr>
          </w:p>
        </w:tc>
        <w:tc>
          <w:tcPr>
            <w:tcW w:w="432" w:type="dxa"/>
            <w:tcBorders>
              <w:top w:val="single" w:sz="4" w:space="0" w:color="auto"/>
              <w:bottom w:val="double" w:sz="4" w:space="0" w:color="auto"/>
            </w:tcBorders>
            <w:shd w:val="clear" w:color="auto" w:fill="FFFFFF"/>
          </w:tcPr>
          <w:p w14:paraId="253A0BF2" w14:textId="77777777"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3EE918C8" w14:textId="77777777" w:rsidR="00E921A2" w:rsidRPr="00121095" w:rsidRDefault="00E921A2" w:rsidP="00E50DB9">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3981B134" w14:textId="2328FC3D" w:rsidR="00E921A2" w:rsidRPr="00121095" w:rsidRDefault="002044FB" w:rsidP="002044FB">
      <w:pPr>
        <w:pStyle w:val="Heading3"/>
        <w:numPr>
          <w:ilvl w:val="0"/>
          <w:numId w:val="0"/>
        </w:numPr>
        <w:tabs>
          <w:tab w:val="left" w:pos="1440"/>
        </w:tabs>
      </w:pPr>
      <w:bookmarkStart w:id="782" w:name="_Ref485535238"/>
      <w:bookmarkStart w:id="783" w:name="_Toc495483645"/>
      <w:bookmarkStart w:id="784" w:name="_Toc24273868"/>
      <w:bookmarkStart w:id="785" w:name="_Toc41281011"/>
      <w:bookmarkStart w:id="786" w:name="_Toc43004373"/>
      <w:bookmarkEnd w:id="776"/>
      <w:bookmarkEnd w:id="777"/>
      <w:r w:rsidRPr="00121095">
        <w:t>5.9.7</w:t>
      </w:r>
      <w:r w:rsidRPr="00121095">
        <w:tab/>
      </w:r>
      <w:r w:rsidR="00381A24">
        <w:br w:type="textWrapping" w:clear="all"/>
      </w:r>
      <w:bookmarkStart w:id="787" w:name="_Toc28957734"/>
      <w:r w:rsidR="00E921A2" w:rsidRPr="00121095">
        <w:t>Query by example (QBP) / tabular response (RTB)</w:t>
      </w:r>
      <w:bookmarkEnd w:id="782"/>
      <w:bookmarkEnd w:id="783"/>
      <w:bookmarkEnd w:id="784"/>
      <w:bookmarkEnd w:id="785"/>
      <w:bookmarkEnd w:id="786"/>
      <w:bookmarkEnd w:id="787"/>
      <w:r w:rsidR="00BF2FE6" w:rsidRPr="00121095">
        <w:fldChar w:fldCharType="begin"/>
      </w:r>
      <w:r w:rsidR="00E921A2" w:rsidRPr="00121095">
        <w:instrText xml:space="preserve"> XE "Query by example (QBP) / tabular response (RTB)" </w:instrText>
      </w:r>
      <w:r w:rsidR="00BF2FE6" w:rsidRPr="00121095">
        <w:fldChar w:fldCharType="end"/>
      </w:r>
    </w:p>
    <w:p w14:paraId="3F77F8A0" w14:textId="77777777" w:rsidR="00E921A2" w:rsidRPr="00121095" w:rsidRDefault="00E921A2">
      <w:pPr>
        <w:pStyle w:val="NormalIndented"/>
      </w:pPr>
      <w:r w:rsidRPr="00121095">
        <w:t xml:space="preserve">This section demonstrates how to use a different syntax for passing query parameters to the query server.   This syntactic variant is called "query by example" because, instead of passing query parameter as fields of the QBP segment, they are passed as fields of existing HL7 segments.  Nevertheless, the Query Profile will clearly specify which fields of the HL7 segment can carry useful values.  Note that both the QBP syntax and the "query by example" syntax have the same expressive power.  Also note that when segments are used in the "query by example" variant, the required/optional characteristics of each field should be defined in the Query Profile, and that field optionality in queries may be different from the usual optionality of the segment when used in other HL7 messages. </w:t>
      </w:r>
    </w:p>
    <w:p w14:paraId="7889D8B4" w14:textId="77777777" w:rsidR="00E921A2" w:rsidRPr="00121095" w:rsidRDefault="00E921A2">
      <w:pPr>
        <w:pStyle w:val="NormalIndented"/>
      </w:pPr>
      <w:r w:rsidRPr="00121095">
        <w:t>This sample shows how the "query by example" might be used to find a list of candidates matching a set of demographics.  Because demographic data is naturally carried by the existing PID segment, the message designer may, for stylistic or practical reasons, decide to pass the demographic parameters such as patient name or patient age in a PID segment.</w:t>
      </w:r>
    </w:p>
    <w:p w14:paraId="5B4B75A3" w14:textId="77777777" w:rsidR="00E921A2" w:rsidRPr="00121095" w:rsidRDefault="00E921A2">
      <w:pPr>
        <w:pStyle w:val="NormalIndented"/>
      </w:pPr>
      <w:r w:rsidRPr="00121095">
        <w:t>The Client wishes to see a list of patients whose demographics are as follows:</w:t>
      </w:r>
    </w:p>
    <w:p w14:paraId="78ECDEFB" w14:textId="77777777" w:rsidR="00E921A2" w:rsidRPr="00121095" w:rsidRDefault="00E921A2">
      <w:pPr>
        <w:pStyle w:val="NormalList"/>
        <w:numPr>
          <w:ilvl w:val="0"/>
          <w:numId w:val="0"/>
        </w:numPr>
        <w:ind w:left="1024"/>
      </w:pPr>
      <w:r w:rsidRPr="00121095">
        <w:t>Last Name:</w:t>
      </w:r>
      <w:r w:rsidRPr="00121095">
        <w:tab/>
        <w:t>Nuclear</w:t>
      </w:r>
      <w:r w:rsidRPr="00121095">
        <w:br/>
        <w:t>First Name:</w:t>
      </w:r>
      <w:r w:rsidRPr="00121095">
        <w:tab/>
        <w:t>Ned</w:t>
      </w:r>
      <w:r w:rsidRPr="00121095">
        <w:br/>
        <w:t>Sex:</w:t>
      </w:r>
      <w:r w:rsidRPr="00121095">
        <w:tab/>
      </w:r>
      <w:r w:rsidRPr="00121095">
        <w:tab/>
        <w:t>Male</w:t>
      </w:r>
      <w:r w:rsidRPr="00121095">
        <w:br/>
        <w:t>DOB:</w:t>
      </w:r>
      <w:r w:rsidRPr="00121095">
        <w:tab/>
        <w:t>12/11/48</w:t>
      </w:r>
    </w:p>
    <w:p w14:paraId="32332B2F" w14:textId="77777777" w:rsidR="00E921A2" w:rsidRPr="00121095" w:rsidRDefault="00E921A2">
      <w:pPr>
        <w:pStyle w:val="NormalIndented"/>
      </w:pPr>
      <w:r w:rsidRPr="00121095">
        <w:t>The Client wishes to do this using the peekaboo algorithm with an 80% confidence level.</w:t>
      </w:r>
    </w:p>
    <w:p w14:paraId="700C8868" w14:textId="77777777" w:rsidR="00E921A2" w:rsidRPr="00121095" w:rsidRDefault="00E921A2">
      <w:pPr>
        <w:pStyle w:val="Example"/>
        <w:rPr>
          <w:noProof w:val="0"/>
        </w:rPr>
      </w:pPr>
      <w:r w:rsidRPr="00121095">
        <w:rPr>
          <w:noProof w:val="0"/>
        </w:rPr>
        <w:t>MSH|^~\&amp;|PCR|GenHosp|MPI||199811201400-0800||QBP^Z77^QBP_Q13|8699|P|2.</w:t>
      </w:r>
      <w:r>
        <w:rPr>
          <w:noProof w:val="0"/>
        </w:rPr>
        <w:t>8</w:t>
      </w:r>
      <w:r w:rsidRPr="00121095">
        <w:rPr>
          <w:noProof w:val="0"/>
        </w:rPr>
        <w:t>||||||||</w:t>
      </w:r>
    </w:p>
    <w:p w14:paraId="2BD9F1EC" w14:textId="77777777" w:rsidR="00E921A2" w:rsidRPr="00121095" w:rsidRDefault="00E921A2">
      <w:pPr>
        <w:pStyle w:val="Example"/>
        <w:rPr>
          <w:noProof w:val="0"/>
        </w:rPr>
      </w:pPr>
      <w:r w:rsidRPr="00121095">
        <w:rPr>
          <w:noProof w:val="0"/>
        </w:rPr>
        <w:t>QPD|Z77^find_candidates^HL7nnnn|Q0001|peekaboo|80|</w:t>
      </w:r>
    </w:p>
    <w:p w14:paraId="6322B330" w14:textId="77777777" w:rsidR="00E921A2" w:rsidRPr="00121095" w:rsidRDefault="00E921A2">
      <w:pPr>
        <w:pStyle w:val="Example"/>
        <w:rPr>
          <w:noProof w:val="0"/>
        </w:rPr>
      </w:pPr>
      <w:r w:rsidRPr="00121095">
        <w:rPr>
          <w:noProof w:val="0"/>
        </w:rPr>
        <w:t>PID|||||Nuclear&amp;Ned||19481211|M</w:t>
      </w:r>
    </w:p>
    <w:p w14:paraId="45412B14" w14:textId="77777777" w:rsidR="00E921A2" w:rsidRPr="00121095" w:rsidRDefault="00E921A2">
      <w:pPr>
        <w:pStyle w:val="Example"/>
        <w:rPr>
          <w:noProof w:val="0"/>
        </w:rPr>
      </w:pPr>
      <w:r w:rsidRPr="00121095">
        <w:rPr>
          <w:noProof w:val="0"/>
        </w:rPr>
        <w:t>RCP|I|25^RD|</w:t>
      </w:r>
    </w:p>
    <w:p w14:paraId="701E74A8" w14:textId="77777777" w:rsidR="00E921A2" w:rsidRPr="00121095" w:rsidRDefault="00E921A2">
      <w:pPr>
        <w:pStyle w:val="Example"/>
        <w:rPr>
          <w:noProof w:val="0"/>
        </w:rPr>
      </w:pPr>
      <w:r w:rsidRPr="00121095">
        <w:rPr>
          <w:noProof w:val="0"/>
        </w:rPr>
        <w:t>RDF|PatientList^CX^20~PatientName^XPN^48~Mother'sMaidenName^XPN^48~DOB^DTM^24~Sex^IS^1~Race^CWE^80|</w:t>
      </w:r>
    </w:p>
    <w:p w14:paraId="5B6E3B6E" w14:textId="77777777" w:rsidR="00E921A2" w:rsidRPr="00121095" w:rsidRDefault="00E921A2">
      <w:pPr>
        <w:pStyle w:val="NormalIndented"/>
      </w:pPr>
      <w:r w:rsidRPr="00121095">
        <w:t>The MPI system returns the following RTB message</w:t>
      </w:r>
    </w:p>
    <w:p w14:paraId="2EEAC21B" w14:textId="77777777" w:rsidR="00E921A2" w:rsidRPr="00121095" w:rsidRDefault="00E921A2">
      <w:pPr>
        <w:pStyle w:val="Example"/>
        <w:rPr>
          <w:rFonts w:ascii="Courier (PCL6)" w:hAnsi="Courier (PCL6)"/>
          <w:noProof w:val="0"/>
        </w:rPr>
      </w:pPr>
      <w:r w:rsidRPr="00121095">
        <w:rPr>
          <w:rFonts w:ascii="Courier (PCL6)" w:hAnsi="Courier (PCL6)"/>
          <w:b/>
          <w:noProof w:val="0"/>
        </w:rPr>
        <w:t>MSH</w:t>
      </w:r>
      <w:r w:rsidRPr="00121095">
        <w:rPr>
          <w:rFonts w:ascii="Courier (PCL6)" w:hAnsi="Courier (PCL6)"/>
          <w:noProof w:val="0"/>
        </w:rPr>
        <w:t>|^~\&amp;|MPI|GenHosp|PCR||199811201400-0800||RTB^Z78^RTB_R13|8699|P|2.</w:t>
      </w:r>
      <w:r>
        <w:rPr>
          <w:rFonts w:ascii="Courier (PCL6)" w:hAnsi="Courier (PCL6)"/>
          <w:noProof w:val="0"/>
        </w:rPr>
        <w:t>8</w:t>
      </w:r>
      <w:r w:rsidRPr="00121095">
        <w:rPr>
          <w:rFonts w:ascii="Courier (PCL6)" w:hAnsi="Courier (PCL6)"/>
          <w:noProof w:val="0"/>
        </w:rPr>
        <w:t>||||||||</w:t>
      </w:r>
    </w:p>
    <w:p w14:paraId="7F2542CC" w14:textId="77777777" w:rsidR="00E921A2" w:rsidRPr="00121095" w:rsidRDefault="00E921A2">
      <w:pPr>
        <w:pStyle w:val="Example"/>
        <w:rPr>
          <w:rFonts w:ascii="Courier (PCL6)" w:hAnsi="Courier (PCL6)"/>
          <w:noProof w:val="0"/>
        </w:rPr>
      </w:pPr>
      <w:r w:rsidRPr="00121095">
        <w:rPr>
          <w:rFonts w:ascii="Courier (PCL6)" w:hAnsi="Courier (PCL6)"/>
          <w:b/>
          <w:noProof w:val="0"/>
        </w:rPr>
        <w:t>MSA</w:t>
      </w:r>
      <w:r w:rsidRPr="00121095">
        <w:rPr>
          <w:rFonts w:ascii="Courier (PCL6)" w:hAnsi="Courier (PCL6)"/>
          <w:noProof w:val="0"/>
        </w:rPr>
        <w:t>|AA|8699|</w:t>
      </w:r>
    </w:p>
    <w:p w14:paraId="538086C4" w14:textId="77777777" w:rsidR="00E921A2" w:rsidRPr="00121095" w:rsidRDefault="00E921A2">
      <w:pPr>
        <w:pStyle w:val="Example"/>
        <w:rPr>
          <w:rFonts w:ascii="Courier (PCL6)" w:hAnsi="Courier (PCL6)"/>
          <w:noProof w:val="0"/>
        </w:rPr>
      </w:pPr>
      <w:r w:rsidRPr="00121095">
        <w:rPr>
          <w:rFonts w:ascii="Courier (PCL6)" w:hAnsi="Courier (PCL6)"/>
          <w:b/>
          <w:noProof w:val="0"/>
        </w:rPr>
        <w:t>QAK</w:t>
      </w:r>
      <w:r w:rsidRPr="00121095">
        <w:rPr>
          <w:rFonts w:ascii="Courier (PCL6)" w:hAnsi="Courier (PCL6)"/>
          <w:noProof w:val="0"/>
        </w:rPr>
        <w:t>|</w:t>
      </w:r>
    </w:p>
    <w:p w14:paraId="04BEF462" w14:textId="77777777" w:rsidR="00E921A2" w:rsidRPr="00121095" w:rsidRDefault="00E921A2">
      <w:pPr>
        <w:pStyle w:val="Example"/>
        <w:rPr>
          <w:rFonts w:ascii="Courier (PCL6)" w:hAnsi="Courier (PCL6)"/>
          <w:noProof w:val="0"/>
        </w:rPr>
      </w:pPr>
      <w:r w:rsidRPr="00121095">
        <w:rPr>
          <w:rFonts w:ascii="Courier (PCL6)" w:hAnsi="Courier (PCL6)"/>
          <w:b/>
          <w:noProof w:val="0"/>
        </w:rPr>
        <w:t>QPD</w:t>
      </w:r>
      <w:r w:rsidRPr="00121095">
        <w:rPr>
          <w:rFonts w:ascii="Courier (PCL6)" w:hAnsi="Courier (PCL6)"/>
          <w:noProof w:val="0"/>
        </w:rPr>
        <w:t>|Z77^find_candidates^HL7nnnn|Q0001|peekaboo|80|</w:t>
      </w:r>
    </w:p>
    <w:p w14:paraId="2CB20BA6" w14:textId="77777777" w:rsidR="00E921A2" w:rsidRPr="00121095" w:rsidRDefault="00E921A2">
      <w:pPr>
        <w:pStyle w:val="Example"/>
        <w:rPr>
          <w:rFonts w:ascii="Courier (PCL6)" w:hAnsi="Courier (PCL6)"/>
          <w:noProof w:val="0"/>
        </w:rPr>
      </w:pPr>
      <w:r w:rsidRPr="00121095">
        <w:rPr>
          <w:rFonts w:ascii="Courier (PCL6)" w:hAnsi="Courier (PCL6)"/>
          <w:b/>
          <w:noProof w:val="0"/>
        </w:rPr>
        <w:t>RDF</w:t>
      </w:r>
      <w:r w:rsidRPr="00121095">
        <w:rPr>
          <w:rFonts w:ascii="Courier (PCL6)" w:hAnsi="Courier (PCL6)"/>
          <w:noProof w:val="0"/>
        </w:rPr>
        <w:t>|PatientList^CX^20~PatientName^XPN^48~Mother'sMaidenName^XPN^48~DOB^DTM^24~Sex^IS^1~Race^CWE^80|</w:t>
      </w:r>
    </w:p>
    <w:p w14:paraId="4575B40C" w14:textId="77777777" w:rsidR="00E921A2" w:rsidRPr="00121095" w:rsidRDefault="00E921A2">
      <w:pPr>
        <w:pStyle w:val="Example"/>
        <w:rPr>
          <w:rFonts w:ascii="Courier (PCL6)" w:hAnsi="Courier (PCL6)"/>
          <w:noProof w:val="0"/>
        </w:rPr>
      </w:pPr>
      <w:r w:rsidRPr="00121095">
        <w:rPr>
          <w:rFonts w:ascii="Courier (PCL6)" w:hAnsi="Courier (PCL6)"/>
          <w:b/>
          <w:noProof w:val="0"/>
        </w:rPr>
        <w:t>RDT</w:t>
      </w:r>
      <w:r w:rsidRPr="00121095">
        <w:rPr>
          <w:rFonts w:ascii="Courier (PCL6)" w:hAnsi="Courier (PCL6)"/>
          <w:noProof w:val="0"/>
        </w:rPr>
        <w:t>|555444222111^^^MPI&amp;KP.NCA&amp;L^MR|Nuclear^Ned||</w:t>
      </w:r>
      <w:r w:rsidRPr="00121095">
        <w:rPr>
          <w:noProof w:val="0"/>
        </w:rPr>
        <w:t>19481211</w:t>
      </w:r>
      <w:r w:rsidRPr="00121095">
        <w:rPr>
          <w:rFonts w:ascii="Courier (PCL6)" w:hAnsi="Courier (PCL6)"/>
          <w:noProof w:val="0"/>
        </w:rPr>
        <w:t>|M||</w:t>
      </w:r>
    </w:p>
    <w:p w14:paraId="4F891AE8" w14:textId="07495405" w:rsidR="00E921A2" w:rsidRPr="00121095" w:rsidRDefault="002044FB" w:rsidP="002044FB">
      <w:pPr>
        <w:pStyle w:val="Heading4"/>
        <w:numPr>
          <w:ilvl w:val="0"/>
          <w:numId w:val="0"/>
        </w:numPr>
        <w:tabs>
          <w:tab w:val="left" w:pos="2160"/>
        </w:tabs>
        <w:rPr>
          <w:vanish/>
        </w:rPr>
      </w:pPr>
      <w:r w:rsidRPr="00121095">
        <w:rPr>
          <w:vanish/>
        </w:rPr>
        <w:t>5.9.7.0</w:t>
      </w:r>
      <w:r w:rsidRPr="00121095">
        <w:rPr>
          <w:vanish/>
        </w:rPr>
        <w:tab/>
      </w:r>
      <w:r w:rsidR="00E921A2" w:rsidRPr="00121095">
        <w:rPr>
          <w:vanish/>
        </w:rPr>
        <w:t>hiddentext</w:t>
      </w:r>
      <w:bookmarkStart w:id="788" w:name="_Toc1829134"/>
      <w:bookmarkStart w:id="789" w:name="_Toc24273869"/>
      <w:bookmarkEnd w:id="788"/>
      <w:bookmarkEnd w:id="789"/>
    </w:p>
    <w:p w14:paraId="59DA1B5C" w14:textId="4D92796E" w:rsidR="00E921A2" w:rsidRPr="00121095" w:rsidRDefault="002044FB" w:rsidP="002044FB">
      <w:pPr>
        <w:pStyle w:val="Heading4"/>
        <w:numPr>
          <w:ilvl w:val="0"/>
          <w:numId w:val="0"/>
        </w:numPr>
        <w:tabs>
          <w:tab w:val="left" w:pos="2160"/>
        </w:tabs>
      </w:pPr>
      <w:bookmarkStart w:id="790" w:name="_Toc495483646"/>
      <w:bookmarkStart w:id="791" w:name="_Toc24273870"/>
      <w:bookmarkStart w:id="792" w:name="_Ref235434828"/>
      <w:bookmarkStart w:id="793" w:name="_Ref235434842"/>
      <w:bookmarkStart w:id="794" w:name="_Ref235434870"/>
      <w:bookmarkStart w:id="795" w:name="_Ref235434884"/>
      <w:r w:rsidRPr="00121095">
        <w:t>5.9.7.1</w:t>
      </w:r>
      <w:r w:rsidRPr="00121095">
        <w:tab/>
      </w:r>
      <w:r w:rsidR="00E921A2" w:rsidRPr="00121095">
        <w:t>MPI Query Profile using QBE variant</w:t>
      </w:r>
      <w:bookmarkEnd w:id="790"/>
      <w:bookmarkEnd w:id="791"/>
      <w:bookmarkEnd w:id="792"/>
      <w:bookmarkEnd w:id="793"/>
      <w:bookmarkEnd w:id="794"/>
      <w:bookmarkEnd w:id="795"/>
    </w:p>
    <w:p w14:paraId="1F587389"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576225C" w14:textId="77777777" w:rsidTr="00E50DB9">
        <w:trPr>
          <w:tblHeader/>
        </w:trPr>
        <w:tc>
          <w:tcPr>
            <w:tcW w:w="2880" w:type="dxa"/>
            <w:tcBorders>
              <w:top w:val="double" w:sz="4" w:space="0" w:color="auto"/>
              <w:bottom w:val="single" w:sz="4" w:space="0" w:color="auto"/>
            </w:tcBorders>
            <w:shd w:val="clear" w:color="auto" w:fill="FFFFFF"/>
          </w:tcPr>
          <w:p w14:paraId="1F5523D1" w14:textId="77777777" w:rsidR="00E921A2" w:rsidRPr="00121095" w:rsidRDefault="00E921A2">
            <w:pPr>
              <w:pStyle w:val="QryTableHeader"/>
              <w:rPr>
                <w:b w:val="0"/>
                <w:lang w:val="en-US"/>
              </w:rPr>
            </w:pPr>
            <w:r w:rsidRPr="00121095">
              <w:rPr>
                <w:lang w:val="en-US"/>
              </w:rPr>
              <w:t>Query Statement ID (Query ID=Z77):</w:t>
            </w:r>
          </w:p>
        </w:tc>
        <w:tc>
          <w:tcPr>
            <w:tcW w:w="4608" w:type="dxa"/>
            <w:tcBorders>
              <w:top w:val="double" w:sz="4" w:space="0" w:color="auto"/>
              <w:bottom w:val="single" w:sz="4" w:space="0" w:color="auto"/>
            </w:tcBorders>
            <w:shd w:val="clear" w:color="auto" w:fill="FFFFFF"/>
          </w:tcPr>
          <w:p w14:paraId="204BC29F" w14:textId="77777777" w:rsidR="00E921A2" w:rsidRPr="00121095" w:rsidRDefault="00E921A2">
            <w:pPr>
              <w:pStyle w:val="QryTableID"/>
              <w:rPr>
                <w:lang w:val="en-US"/>
              </w:rPr>
            </w:pPr>
            <w:r w:rsidRPr="00121095">
              <w:rPr>
                <w:lang w:val="en-US"/>
              </w:rPr>
              <w:t>Z77</w:t>
            </w:r>
          </w:p>
        </w:tc>
      </w:tr>
      <w:tr w:rsidR="00E921A2" w:rsidRPr="00E921A2" w14:paraId="057C637E" w14:textId="77777777" w:rsidTr="00E50DB9">
        <w:tc>
          <w:tcPr>
            <w:tcW w:w="2880" w:type="dxa"/>
            <w:tcBorders>
              <w:top w:val="single" w:sz="4" w:space="0" w:color="auto"/>
              <w:bottom w:val="single" w:sz="4" w:space="0" w:color="auto"/>
            </w:tcBorders>
            <w:shd w:val="clear" w:color="auto" w:fill="FFFFFF"/>
          </w:tcPr>
          <w:p w14:paraId="7010D9AB"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17B6271" w14:textId="77777777" w:rsidR="00E921A2" w:rsidRPr="00121095" w:rsidRDefault="00E921A2">
            <w:pPr>
              <w:pStyle w:val="QryTableType"/>
              <w:rPr>
                <w:lang w:val="en-US"/>
              </w:rPr>
            </w:pPr>
            <w:r w:rsidRPr="00121095">
              <w:rPr>
                <w:lang w:val="en-US"/>
              </w:rPr>
              <w:t>Query</w:t>
            </w:r>
          </w:p>
        </w:tc>
      </w:tr>
      <w:tr w:rsidR="00E921A2" w:rsidRPr="00E921A2" w14:paraId="6B2BCBAC" w14:textId="77777777" w:rsidTr="00E50DB9">
        <w:tc>
          <w:tcPr>
            <w:tcW w:w="2880" w:type="dxa"/>
            <w:tcBorders>
              <w:top w:val="single" w:sz="4" w:space="0" w:color="auto"/>
              <w:bottom w:val="single" w:sz="4" w:space="0" w:color="auto"/>
            </w:tcBorders>
            <w:shd w:val="clear" w:color="auto" w:fill="FFFFFF"/>
          </w:tcPr>
          <w:p w14:paraId="10019578"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7CFD504" w14:textId="77777777" w:rsidR="00E921A2" w:rsidRPr="00121095" w:rsidRDefault="00E921A2">
            <w:pPr>
              <w:pStyle w:val="QryTableName"/>
              <w:rPr>
                <w:lang w:val="en-US"/>
              </w:rPr>
            </w:pPr>
            <w:r w:rsidRPr="00121095">
              <w:rPr>
                <w:lang w:val="en-US"/>
              </w:rPr>
              <w:t>Tabular Patient List</w:t>
            </w:r>
          </w:p>
        </w:tc>
      </w:tr>
      <w:tr w:rsidR="00E921A2" w:rsidRPr="00E921A2" w14:paraId="2E6ED19E" w14:textId="77777777" w:rsidTr="00E50DB9">
        <w:tc>
          <w:tcPr>
            <w:tcW w:w="2880" w:type="dxa"/>
            <w:tcBorders>
              <w:top w:val="single" w:sz="4" w:space="0" w:color="auto"/>
              <w:bottom w:val="single" w:sz="4" w:space="0" w:color="auto"/>
            </w:tcBorders>
            <w:shd w:val="clear" w:color="auto" w:fill="FFFFFF"/>
          </w:tcPr>
          <w:p w14:paraId="0A3181CB"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84D0969" w14:textId="77777777" w:rsidR="00E921A2" w:rsidRPr="00121095" w:rsidRDefault="00E921A2">
            <w:pPr>
              <w:pStyle w:val="QryTableTriggerQuery"/>
              <w:rPr>
                <w:lang w:val="en-US"/>
              </w:rPr>
            </w:pPr>
            <w:r w:rsidRPr="00121095">
              <w:rPr>
                <w:lang w:val="en-US"/>
              </w:rPr>
              <w:t>QBP^Z77^QBP_Q13</w:t>
            </w:r>
          </w:p>
        </w:tc>
      </w:tr>
      <w:tr w:rsidR="00E921A2" w:rsidRPr="00E921A2" w14:paraId="0ADD392E" w14:textId="77777777" w:rsidTr="00E50DB9">
        <w:tc>
          <w:tcPr>
            <w:tcW w:w="2880" w:type="dxa"/>
            <w:tcBorders>
              <w:top w:val="single" w:sz="4" w:space="0" w:color="auto"/>
              <w:bottom w:val="single" w:sz="4" w:space="0" w:color="auto"/>
            </w:tcBorders>
            <w:shd w:val="clear" w:color="auto" w:fill="FFFFFF"/>
          </w:tcPr>
          <w:p w14:paraId="6C6C7762"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82CD467" w14:textId="77777777" w:rsidR="00E921A2" w:rsidRPr="00121095" w:rsidRDefault="00E921A2">
            <w:pPr>
              <w:pStyle w:val="QryTableMode"/>
              <w:rPr>
                <w:lang w:val="en-US"/>
              </w:rPr>
            </w:pPr>
            <w:r w:rsidRPr="00121095">
              <w:rPr>
                <w:lang w:val="en-US"/>
              </w:rPr>
              <w:t>Both</w:t>
            </w:r>
          </w:p>
        </w:tc>
      </w:tr>
      <w:tr w:rsidR="00E921A2" w:rsidRPr="00E921A2" w14:paraId="425D578C" w14:textId="77777777" w:rsidTr="00E50DB9">
        <w:tc>
          <w:tcPr>
            <w:tcW w:w="2880" w:type="dxa"/>
            <w:tcBorders>
              <w:top w:val="single" w:sz="4" w:space="0" w:color="auto"/>
              <w:bottom w:val="single" w:sz="4" w:space="0" w:color="auto"/>
            </w:tcBorders>
            <w:shd w:val="clear" w:color="auto" w:fill="FFFFFF"/>
          </w:tcPr>
          <w:p w14:paraId="63E7514E"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C2714FF" w14:textId="77777777" w:rsidR="00E921A2" w:rsidRPr="00121095" w:rsidRDefault="00E921A2">
            <w:pPr>
              <w:pStyle w:val="QryTableResponseTrigger"/>
              <w:rPr>
                <w:lang w:val="en-US"/>
              </w:rPr>
            </w:pPr>
            <w:r w:rsidRPr="00121095">
              <w:rPr>
                <w:lang w:val="en-US"/>
              </w:rPr>
              <w:t>RTB^Z78^RTB_K13</w:t>
            </w:r>
          </w:p>
        </w:tc>
      </w:tr>
      <w:tr w:rsidR="00E921A2" w:rsidRPr="00E921A2" w14:paraId="3B917841" w14:textId="77777777" w:rsidTr="00E50DB9">
        <w:tc>
          <w:tcPr>
            <w:tcW w:w="2880" w:type="dxa"/>
            <w:tcBorders>
              <w:top w:val="single" w:sz="4" w:space="0" w:color="auto"/>
              <w:bottom w:val="single" w:sz="4" w:space="0" w:color="auto"/>
            </w:tcBorders>
            <w:shd w:val="clear" w:color="auto" w:fill="FFFFFF"/>
          </w:tcPr>
          <w:p w14:paraId="11F478B1"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AC6E82E" w14:textId="77777777" w:rsidR="00E921A2" w:rsidRPr="00121095" w:rsidRDefault="00E921A2">
            <w:pPr>
              <w:pStyle w:val="QryTableCharacteristicsQuery"/>
              <w:rPr>
                <w:lang w:val="en-US"/>
              </w:rPr>
            </w:pPr>
            <w:r w:rsidRPr="00121095">
              <w:rPr>
                <w:lang w:val="en-US"/>
              </w:rPr>
              <w:t>Query By Example:  passes algorithm data via QBP segment and patient match information via PID segment.</w:t>
            </w:r>
          </w:p>
          <w:p w14:paraId="6BC60A4B" w14:textId="77777777" w:rsidR="00E921A2" w:rsidRDefault="00E921A2">
            <w:pPr>
              <w:pStyle w:val="QryTableCharacteristicsQuery"/>
              <w:rPr>
                <w:lang w:val="en-US"/>
              </w:rPr>
            </w:pPr>
            <w:r w:rsidRPr="00121095">
              <w:rPr>
                <w:lang w:val="en-US"/>
              </w:rPr>
              <w:t>Only PID fields listed in the QBE Input Parameter Specification may be populated to be matched against.  Fields not populated will be considered as matching all returned records.</w:t>
            </w:r>
          </w:p>
          <w:p w14:paraId="2785DA81" w14:textId="77777777" w:rsidR="00E921A2" w:rsidRPr="00121095" w:rsidRDefault="00E921A2">
            <w:pPr>
              <w:pStyle w:val="QryTableCharacteristicsQuery"/>
              <w:rPr>
                <w:lang w:val="en-US"/>
              </w:rPr>
            </w:pPr>
            <w:r>
              <w:rPr>
                <w:lang w:val="en-US"/>
              </w:rPr>
              <w:t>The PID segment is required for this query/response pattern.</w:t>
            </w:r>
          </w:p>
          <w:p w14:paraId="551C590F" w14:textId="77777777" w:rsidR="00E921A2" w:rsidRPr="00121095" w:rsidRDefault="00E921A2">
            <w:pPr>
              <w:pStyle w:val="QryTableCharacteristicsQuery"/>
              <w:rPr>
                <w:lang w:val="en-US"/>
              </w:rPr>
            </w:pPr>
            <w:r w:rsidRPr="00121095">
              <w:rPr>
                <w:lang w:val="en-US"/>
              </w:rPr>
              <w:t>Output columns are chosen from a Virtual Table.</w:t>
            </w:r>
          </w:p>
        </w:tc>
      </w:tr>
      <w:tr w:rsidR="00E921A2" w:rsidRPr="00E921A2" w14:paraId="33D1DE04" w14:textId="77777777" w:rsidTr="00E50DB9">
        <w:tc>
          <w:tcPr>
            <w:tcW w:w="2880" w:type="dxa"/>
            <w:tcBorders>
              <w:top w:val="single" w:sz="4" w:space="0" w:color="auto"/>
              <w:bottom w:val="single" w:sz="4" w:space="0" w:color="auto"/>
            </w:tcBorders>
            <w:shd w:val="clear" w:color="auto" w:fill="FFFFFF"/>
          </w:tcPr>
          <w:p w14:paraId="56BF2D5A"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F3BCA6E"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4B232BE8" w14:textId="77777777" w:rsidTr="00E50DB9">
        <w:trPr>
          <w:cantSplit/>
        </w:trPr>
        <w:tc>
          <w:tcPr>
            <w:tcW w:w="2880" w:type="dxa"/>
            <w:tcBorders>
              <w:top w:val="single" w:sz="4" w:space="0" w:color="auto"/>
              <w:bottom w:val="single" w:sz="4" w:space="0" w:color="auto"/>
            </w:tcBorders>
            <w:shd w:val="clear" w:color="auto" w:fill="FFFFFF"/>
          </w:tcPr>
          <w:p w14:paraId="153F0344"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D6D09F1" w14:textId="77777777" w:rsidR="00E921A2" w:rsidRPr="00121095" w:rsidRDefault="00E921A2">
            <w:pPr>
              <w:pStyle w:val="QryTableCharacteristicsResponse"/>
              <w:rPr>
                <w:b/>
                <w:lang w:val="en-US"/>
              </w:rPr>
            </w:pPr>
            <w:r w:rsidRPr="00121095">
              <w:rPr>
                <w:lang w:val="en-US"/>
              </w:rPr>
              <w:t>Response returns requested columns from the Virtual Table.  If no columns were requested, all columns are returned.</w:t>
            </w:r>
          </w:p>
        </w:tc>
      </w:tr>
      <w:tr w:rsidR="00E921A2" w:rsidRPr="00E921A2" w14:paraId="75E29CF1" w14:textId="77777777" w:rsidTr="00E50DB9">
        <w:trPr>
          <w:cantSplit/>
        </w:trPr>
        <w:tc>
          <w:tcPr>
            <w:tcW w:w="2880" w:type="dxa"/>
            <w:tcBorders>
              <w:top w:val="single" w:sz="4" w:space="0" w:color="auto"/>
              <w:bottom w:val="double" w:sz="4" w:space="0" w:color="auto"/>
            </w:tcBorders>
            <w:shd w:val="clear" w:color="auto" w:fill="FFFFFF"/>
          </w:tcPr>
          <w:p w14:paraId="1F583674"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62DCB72" w14:textId="77777777" w:rsidR="00E921A2" w:rsidRPr="00121095" w:rsidRDefault="00E921A2">
            <w:pPr>
              <w:pStyle w:val="QryTableSegmentPattern"/>
              <w:rPr>
                <w:lang w:val="en-US"/>
              </w:rPr>
            </w:pPr>
          </w:p>
        </w:tc>
      </w:tr>
    </w:tbl>
    <w:p w14:paraId="11ABC32A" w14:textId="77777777" w:rsidR="00E921A2" w:rsidRPr="00121095" w:rsidRDefault="00E921A2">
      <w:pPr>
        <w:pStyle w:val="NormalIndented"/>
      </w:pPr>
    </w:p>
    <w:p w14:paraId="056ACE3F" w14:textId="68D3CF6A" w:rsidR="00E921A2" w:rsidRDefault="00E921A2" w:rsidP="00BF5311">
      <w:r>
        <w:t xml:space="preserve">The message structure for QBP^Z77^QPB_Q13 can be found in </w:t>
      </w:r>
      <w:r w:rsidR="00BF2FE6">
        <w:fldChar w:fldCharType="begin"/>
      </w:r>
      <w:r>
        <w:instrText xml:space="preserve"> REF _Ref370221366 \r \h </w:instrText>
      </w:r>
      <w:r w:rsidR="00BF2FE6">
        <w:fldChar w:fldCharType="separate"/>
      </w:r>
      <w:r w:rsidR="00C244BF">
        <w:t>5.3.1.2</w:t>
      </w:r>
      <w:r w:rsidR="00BF2FE6">
        <w:fldChar w:fldCharType="end"/>
      </w:r>
      <w:r>
        <w:t>. Use the QBP^Q13^QPB_Q13 Message structure.</w:t>
      </w:r>
    </w:p>
    <w:p w14:paraId="6D76EBE6" w14:textId="77777777" w:rsidR="00E921A2" w:rsidRPr="00121095" w:rsidRDefault="00E921A2">
      <w:pPr>
        <w:pStyle w:val="MsgTableCaption"/>
      </w:pPr>
      <w:r w:rsidRPr="00121095">
        <w:t>RTB^Z78^RTB_K13: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4AC7E85D"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644CC6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862F41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73A302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E562B4B" w14:textId="77777777" w:rsidR="00E921A2" w:rsidRPr="00121095" w:rsidRDefault="00E921A2">
            <w:pPr>
              <w:pStyle w:val="MsgTableHeader"/>
              <w:jc w:val="center"/>
              <w:rPr>
                <w:lang w:val="en-US"/>
              </w:rPr>
            </w:pPr>
            <w:r w:rsidRPr="00121095">
              <w:rPr>
                <w:lang w:val="en-US"/>
              </w:rPr>
              <w:t>Sec Ref</w:t>
            </w:r>
          </w:p>
        </w:tc>
      </w:tr>
      <w:tr w:rsidR="00E921A2" w:rsidRPr="00E921A2" w14:paraId="48C39043"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22A050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1100E8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00A060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B95B167" w14:textId="77777777" w:rsidR="00E921A2" w:rsidRPr="00121095" w:rsidRDefault="00E921A2">
            <w:pPr>
              <w:pStyle w:val="MsgTableBody"/>
              <w:jc w:val="center"/>
            </w:pPr>
            <w:r w:rsidRPr="00121095">
              <w:t>2.15.9</w:t>
            </w:r>
          </w:p>
        </w:tc>
      </w:tr>
      <w:tr w:rsidR="00E921A2" w:rsidRPr="00E921A2" w14:paraId="1FAD9F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823DF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C91297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7EFAA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3B10" w14:textId="77777777" w:rsidR="00E921A2" w:rsidRPr="00121095" w:rsidRDefault="00E921A2">
            <w:pPr>
              <w:pStyle w:val="MsgTableBody"/>
              <w:jc w:val="center"/>
            </w:pPr>
            <w:r w:rsidRPr="00121095">
              <w:t>2.15.12</w:t>
            </w:r>
          </w:p>
        </w:tc>
      </w:tr>
      <w:tr w:rsidR="00E921A2" w:rsidRPr="00E921A2" w14:paraId="4A07045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2D3283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9BA3EDC"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90A74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CD43E" w14:textId="77777777" w:rsidR="00E921A2" w:rsidRPr="00121095" w:rsidRDefault="00E921A2">
            <w:pPr>
              <w:pStyle w:val="MsgTableBody"/>
              <w:jc w:val="center"/>
            </w:pPr>
            <w:r w:rsidRPr="00121095">
              <w:t>2.14.13</w:t>
            </w:r>
          </w:p>
        </w:tc>
      </w:tr>
      <w:tr w:rsidR="00E921A2" w:rsidRPr="00E921A2" w14:paraId="244ED8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3DA7AB"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7A55FCF2"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FD5C8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6A4E68" w14:textId="77777777" w:rsidR="00E921A2" w:rsidRPr="00121095" w:rsidRDefault="00E921A2">
            <w:pPr>
              <w:pStyle w:val="MsgTableBody"/>
              <w:jc w:val="center"/>
            </w:pPr>
            <w:r w:rsidRPr="00121095">
              <w:t>2.15.8</w:t>
            </w:r>
          </w:p>
        </w:tc>
      </w:tr>
      <w:tr w:rsidR="00E921A2" w:rsidRPr="00E921A2" w14:paraId="5F291AF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C6367D"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722544B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1AC9B1C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66AB9" w14:textId="77777777" w:rsidR="00E921A2" w:rsidRPr="00121095" w:rsidRDefault="00E921A2">
            <w:pPr>
              <w:pStyle w:val="MsgTableBody"/>
              <w:jc w:val="center"/>
            </w:pPr>
            <w:r w:rsidRPr="00121095">
              <w:t>2.15.5</w:t>
            </w:r>
          </w:p>
        </w:tc>
      </w:tr>
      <w:tr w:rsidR="00E921A2" w:rsidRPr="00E921A2" w14:paraId="538FE6B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FC54D0"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94E9CA8"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7DCC4D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78C7A6" w14:textId="5CE29DD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0F7587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93229E"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1A3F850"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3A7A0B0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4D53D" w14:textId="7F72A03E"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08B8C9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AEEAE1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19925CF"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0B4C49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A4ACF3" w14:textId="77777777" w:rsidR="00E921A2" w:rsidRPr="00121095" w:rsidRDefault="00E921A2">
            <w:pPr>
              <w:pStyle w:val="MsgTableBody"/>
              <w:jc w:val="center"/>
            </w:pPr>
          </w:p>
        </w:tc>
      </w:tr>
      <w:tr w:rsidR="00E921A2" w:rsidRPr="00E921A2" w14:paraId="7DA9730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49C698B"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2F89F5A7"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5AA1E0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84B32" w14:textId="53996517"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68CAAA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AF111C"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F304E4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1B3855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23002D" w14:textId="1B54614D"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7195F5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F1FBF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B5B2A35"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36F35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609DE4" w14:textId="77777777" w:rsidR="00E921A2" w:rsidRPr="00121095" w:rsidRDefault="00E921A2">
            <w:pPr>
              <w:pStyle w:val="MsgTableBody"/>
              <w:jc w:val="center"/>
            </w:pPr>
          </w:p>
        </w:tc>
      </w:tr>
      <w:tr w:rsidR="00E921A2" w:rsidRPr="00E921A2" w14:paraId="7D831423"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10513E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AD9FDE7"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7EE777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269BCF7" w14:textId="77777777" w:rsidR="00E921A2" w:rsidRPr="00121095" w:rsidRDefault="00E921A2">
            <w:pPr>
              <w:pStyle w:val="MsgTableBody"/>
              <w:jc w:val="center"/>
            </w:pPr>
            <w:r w:rsidRPr="00121095">
              <w:t>2.15.4</w:t>
            </w:r>
          </w:p>
        </w:tc>
      </w:tr>
    </w:tbl>
    <w:p w14:paraId="28A87CB3" w14:textId="77777777"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70B3751" w14:textId="77777777" w:rsidTr="00E50DB9">
        <w:trPr>
          <w:cantSplit/>
          <w:tblHeader/>
        </w:trPr>
        <w:tc>
          <w:tcPr>
            <w:tcW w:w="648" w:type="dxa"/>
            <w:tcBorders>
              <w:top w:val="double" w:sz="4" w:space="0" w:color="auto"/>
              <w:bottom w:val="single" w:sz="4" w:space="0" w:color="auto"/>
            </w:tcBorders>
            <w:shd w:val="clear" w:color="auto" w:fill="FFFFFF"/>
          </w:tcPr>
          <w:p w14:paraId="62C4ADC6" w14:textId="77777777" w:rsidR="00E921A2" w:rsidRPr="00121095" w:rsidRDefault="00E921A2">
            <w:pPr>
              <w:pStyle w:val="QryTableInputHeader"/>
              <w:rPr>
                <w:lang w:val="en-US"/>
              </w:rPr>
            </w:pPr>
            <w:r w:rsidRPr="00121095">
              <w:rPr>
                <w:lang w:val="en-US"/>
              </w:rPr>
              <w:t>Field Seq (Query ID=Z77)</w:t>
            </w:r>
          </w:p>
        </w:tc>
        <w:tc>
          <w:tcPr>
            <w:tcW w:w="1296" w:type="dxa"/>
            <w:tcBorders>
              <w:top w:val="double" w:sz="4" w:space="0" w:color="auto"/>
              <w:bottom w:val="single" w:sz="4" w:space="0" w:color="auto"/>
            </w:tcBorders>
            <w:shd w:val="clear" w:color="auto" w:fill="FFFFFF"/>
          </w:tcPr>
          <w:p w14:paraId="2E4B8176" w14:textId="77777777" w:rsidR="00E921A2" w:rsidRPr="00121095" w:rsidRDefault="00E921A2">
            <w:pPr>
              <w:pStyle w:val="QryTableInputHeader"/>
              <w:rPr>
                <w:lang w:val="en-US"/>
              </w:rPr>
            </w:pPr>
            <w:r w:rsidRPr="00121095">
              <w:rPr>
                <w:lang w:val="en-US"/>
              </w:rPr>
              <w:t xml:space="preserve">Name </w:t>
            </w:r>
          </w:p>
        </w:tc>
        <w:tc>
          <w:tcPr>
            <w:tcW w:w="792" w:type="dxa"/>
            <w:tcBorders>
              <w:top w:val="double" w:sz="4" w:space="0" w:color="auto"/>
              <w:bottom w:val="single" w:sz="4" w:space="0" w:color="auto"/>
            </w:tcBorders>
            <w:shd w:val="clear" w:color="auto" w:fill="FFFFFF"/>
          </w:tcPr>
          <w:p w14:paraId="21B2615D" w14:textId="77777777" w:rsidR="00E921A2" w:rsidRPr="00121095" w:rsidRDefault="00E921A2">
            <w:pPr>
              <w:pStyle w:val="QryTableInputHeader"/>
              <w:rPr>
                <w:lang w:val="en-US"/>
              </w:rPr>
            </w:pPr>
            <w:r w:rsidRPr="00121095">
              <w:rPr>
                <w:lang w:val="en-US"/>
              </w:rPr>
              <w:t>Key/</w:t>
            </w:r>
          </w:p>
          <w:p w14:paraId="534DE9ED"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F140B53"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F03745F"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2945F36"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4115A0D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5C731B0"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75CA1CE1"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5C2CBF6"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D178FAE"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BEFF4F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0F952077" w14:textId="77777777" w:rsidR="00E921A2" w:rsidRPr="00121095" w:rsidRDefault="00E921A2">
            <w:pPr>
              <w:pStyle w:val="QryTableInputHeader"/>
              <w:rPr>
                <w:lang w:val="en-US"/>
              </w:rPr>
            </w:pPr>
            <w:r w:rsidRPr="00121095">
              <w:rPr>
                <w:lang w:val="en-US"/>
              </w:rPr>
              <w:t>Element Name</w:t>
            </w:r>
          </w:p>
        </w:tc>
      </w:tr>
      <w:tr w:rsidR="00E921A2" w:rsidRPr="00E921A2" w14:paraId="0EAD5557" w14:textId="77777777" w:rsidTr="00E50DB9">
        <w:trPr>
          <w:cantSplit/>
        </w:trPr>
        <w:tc>
          <w:tcPr>
            <w:tcW w:w="648" w:type="dxa"/>
            <w:tcBorders>
              <w:top w:val="single" w:sz="4" w:space="0" w:color="auto"/>
              <w:bottom w:val="single" w:sz="4" w:space="0" w:color="auto"/>
            </w:tcBorders>
            <w:shd w:val="clear" w:color="auto" w:fill="FFFFFF"/>
          </w:tcPr>
          <w:p w14:paraId="34560035"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6252CCAA"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D8286AD"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33756A6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3A808754"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6FD4700A"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43DB1742"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71820E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3B34DA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B6022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17DD595"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377842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B16A463" w14:textId="77777777" w:rsidR="00E921A2" w:rsidRPr="00121095" w:rsidRDefault="00E921A2">
            <w:pPr>
              <w:pStyle w:val="QryTableInput"/>
            </w:pPr>
            <w:r w:rsidRPr="00121095">
              <w:t>Message Query Name</w:t>
            </w:r>
          </w:p>
        </w:tc>
      </w:tr>
      <w:tr w:rsidR="00E921A2" w:rsidRPr="00E921A2" w14:paraId="6BC7D619" w14:textId="77777777" w:rsidTr="00E50DB9">
        <w:trPr>
          <w:cantSplit/>
        </w:trPr>
        <w:tc>
          <w:tcPr>
            <w:tcW w:w="648" w:type="dxa"/>
            <w:tcBorders>
              <w:top w:val="single" w:sz="4" w:space="0" w:color="auto"/>
              <w:bottom w:val="single" w:sz="4" w:space="0" w:color="auto"/>
            </w:tcBorders>
            <w:shd w:val="clear" w:color="auto" w:fill="FFFFFF"/>
          </w:tcPr>
          <w:p w14:paraId="2AAFA93F"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FFCAA08"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0B13CE13"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11D5683A"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430C2AD3"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44D3AB81"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07675F50"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23C045AC"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23DA78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24FFFC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213DE5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F467FA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E9C4320" w14:textId="77777777" w:rsidR="00E921A2" w:rsidRPr="00121095" w:rsidRDefault="00E921A2">
            <w:pPr>
              <w:pStyle w:val="QryTableInput"/>
            </w:pPr>
            <w:r w:rsidRPr="00121095">
              <w:t>Query Tag</w:t>
            </w:r>
          </w:p>
        </w:tc>
      </w:tr>
      <w:tr w:rsidR="00E921A2" w:rsidRPr="00E921A2" w14:paraId="0D4542E9" w14:textId="77777777" w:rsidTr="00E50DB9">
        <w:trPr>
          <w:cantSplit/>
        </w:trPr>
        <w:tc>
          <w:tcPr>
            <w:tcW w:w="648" w:type="dxa"/>
            <w:tcBorders>
              <w:top w:val="single" w:sz="4" w:space="0" w:color="auto"/>
              <w:bottom w:val="single" w:sz="4" w:space="0" w:color="auto"/>
            </w:tcBorders>
            <w:shd w:val="clear" w:color="auto" w:fill="FFFFFF"/>
          </w:tcPr>
          <w:p w14:paraId="6C6D751D"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3E32D970"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3FCC79ED"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226E4394"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7B234D5E"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145C0FBA"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2AD420B9"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26F81DFE"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7A3696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30E420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50791DC"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E7368E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C8B7645" w14:textId="77777777" w:rsidR="00E921A2" w:rsidRPr="00121095" w:rsidRDefault="00E921A2">
            <w:pPr>
              <w:pStyle w:val="QryTableInput"/>
            </w:pPr>
            <w:r w:rsidRPr="00121095">
              <w:t>Algorithm</w:t>
            </w:r>
          </w:p>
        </w:tc>
      </w:tr>
      <w:tr w:rsidR="00E921A2" w:rsidRPr="00E921A2" w14:paraId="5C226B1D" w14:textId="77777777" w:rsidTr="00E50DB9">
        <w:trPr>
          <w:cantSplit/>
        </w:trPr>
        <w:tc>
          <w:tcPr>
            <w:tcW w:w="648" w:type="dxa"/>
            <w:tcBorders>
              <w:top w:val="single" w:sz="4" w:space="0" w:color="auto"/>
              <w:bottom w:val="double" w:sz="4" w:space="0" w:color="auto"/>
            </w:tcBorders>
            <w:shd w:val="clear" w:color="auto" w:fill="FFFFFF"/>
          </w:tcPr>
          <w:p w14:paraId="35249247" w14:textId="77777777" w:rsidR="00E921A2" w:rsidRPr="00121095" w:rsidRDefault="00E921A2">
            <w:pPr>
              <w:pStyle w:val="QryTableInput"/>
            </w:pPr>
            <w:r w:rsidRPr="00121095">
              <w:t>4</w:t>
            </w:r>
          </w:p>
        </w:tc>
        <w:tc>
          <w:tcPr>
            <w:tcW w:w="1296" w:type="dxa"/>
            <w:tcBorders>
              <w:top w:val="single" w:sz="4" w:space="0" w:color="auto"/>
              <w:bottom w:val="double" w:sz="4" w:space="0" w:color="auto"/>
            </w:tcBorders>
            <w:shd w:val="clear" w:color="auto" w:fill="FFFFFF"/>
          </w:tcPr>
          <w:p w14:paraId="570C7905" w14:textId="77777777" w:rsidR="00E921A2" w:rsidRPr="00121095" w:rsidRDefault="00E921A2">
            <w:pPr>
              <w:pStyle w:val="QryTableInput"/>
            </w:pPr>
            <w:r w:rsidRPr="00121095">
              <w:t>ConfidenceLevel</w:t>
            </w:r>
          </w:p>
        </w:tc>
        <w:tc>
          <w:tcPr>
            <w:tcW w:w="792" w:type="dxa"/>
            <w:tcBorders>
              <w:top w:val="single" w:sz="4" w:space="0" w:color="auto"/>
              <w:bottom w:val="double" w:sz="4" w:space="0" w:color="auto"/>
            </w:tcBorders>
            <w:shd w:val="clear" w:color="auto" w:fill="FFFFFF"/>
          </w:tcPr>
          <w:p w14:paraId="148B9CBF"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4B08FC64"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32C75A3A" w14:textId="77777777" w:rsidR="00E921A2" w:rsidRPr="00121095" w:rsidRDefault="00E921A2">
            <w:pPr>
              <w:pStyle w:val="QryTableInput"/>
            </w:pPr>
            <w:r w:rsidRPr="00121095">
              <w:t>8</w:t>
            </w:r>
          </w:p>
        </w:tc>
        <w:tc>
          <w:tcPr>
            <w:tcW w:w="720" w:type="dxa"/>
            <w:tcBorders>
              <w:top w:val="single" w:sz="4" w:space="0" w:color="auto"/>
              <w:bottom w:val="double" w:sz="4" w:space="0" w:color="auto"/>
            </w:tcBorders>
            <w:shd w:val="clear" w:color="auto" w:fill="FFFFFF"/>
          </w:tcPr>
          <w:p w14:paraId="24DD2B01" w14:textId="77777777" w:rsidR="00E921A2" w:rsidRPr="00121095" w:rsidRDefault="00E921A2">
            <w:pPr>
              <w:pStyle w:val="QryTableInput"/>
            </w:pPr>
            <w:r w:rsidRPr="00121095">
              <w:t>NM</w:t>
            </w:r>
          </w:p>
        </w:tc>
        <w:tc>
          <w:tcPr>
            <w:tcW w:w="288" w:type="dxa"/>
            <w:tcBorders>
              <w:top w:val="single" w:sz="4" w:space="0" w:color="auto"/>
              <w:bottom w:val="double" w:sz="4" w:space="0" w:color="auto"/>
            </w:tcBorders>
            <w:shd w:val="clear" w:color="auto" w:fill="FFFFFF"/>
          </w:tcPr>
          <w:p w14:paraId="53C78739"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89B88F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1E193B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5EBB6BA"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6ECDFE12"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F98E628"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57C282D8" w14:textId="77777777" w:rsidR="00E921A2" w:rsidRPr="00121095" w:rsidRDefault="00E921A2">
            <w:pPr>
              <w:pStyle w:val="QryTableInput"/>
            </w:pPr>
            <w:r w:rsidRPr="00121095">
              <w:t>Confidence Level</w:t>
            </w:r>
          </w:p>
        </w:tc>
      </w:tr>
    </w:tbl>
    <w:p w14:paraId="2F741ECA" w14:textId="77777777" w:rsidR="00E921A2" w:rsidRPr="00121095" w:rsidRDefault="00E921A2">
      <w:pPr>
        <w:keepNext/>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57535322" w14:textId="77777777" w:rsidTr="00E50DB9">
        <w:trPr>
          <w:tblHeader/>
        </w:trPr>
        <w:tc>
          <w:tcPr>
            <w:tcW w:w="1728" w:type="dxa"/>
            <w:tcBorders>
              <w:top w:val="double" w:sz="4" w:space="0" w:color="auto"/>
              <w:bottom w:val="single" w:sz="4" w:space="0" w:color="auto"/>
            </w:tcBorders>
            <w:shd w:val="pct10" w:color="auto" w:fill="FFFFFF"/>
          </w:tcPr>
          <w:p w14:paraId="14CDEA67" w14:textId="77777777" w:rsidR="00E921A2" w:rsidRPr="00121095" w:rsidRDefault="00E921A2">
            <w:pPr>
              <w:pStyle w:val="QryTableInputParamHeader"/>
              <w:keepNext/>
              <w:rPr>
                <w:lang w:val="en-US"/>
              </w:rPr>
            </w:pPr>
            <w:r w:rsidRPr="00121095">
              <w:rPr>
                <w:lang w:val="en-US"/>
              </w:rPr>
              <w:t>Input Parameter (Query ID=Z77)</w:t>
            </w:r>
          </w:p>
        </w:tc>
        <w:tc>
          <w:tcPr>
            <w:tcW w:w="1007" w:type="dxa"/>
            <w:tcBorders>
              <w:top w:val="double" w:sz="4" w:space="0" w:color="auto"/>
              <w:bottom w:val="single" w:sz="4" w:space="0" w:color="auto"/>
            </w:tcBorders>
            <w:shd w:val="pct10" w:color="auto" w:fill="FFFFFF"/>
          </w:tcPr>
          <w:p w14:paraId="3AA61BA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180A6C6"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F8AB520" w14:textId="77777777" w:rsidR="00E921A2" w:rsidRPr="00121095" w:rsidRDefault="00E921A2">
            <w:pPr>
              <w:pStyle w:val="QryTableInputParamHeader"/>
              <w:keepNext/>
              <w:rPr>
                <w:lang w:val="en-US"/>
              </w:rPr>
            </w:pPr>
            <w:r w:rsidRPr="00121095">
              <w:rPr>
                <w:lang w:val="en-US"/>
              </w:rPr>
              <w:t>Description</w:t>
            </w:r>
          </w:p>
        </w:tc>
      </w:tr>
      <w:tr w:rsidR="00E921A2" w:rsidRPr="00E921A2" w14:paraId="59A3C74F" w14:textId="77777777" w:rsidTr="00E50DB9">
        <w:tc>
          <w:tcPr>
            <w:tcW w:w="1728" w:type="dxa"/>
            <w:tcBorders>
              <w:top w:val="single" w:sz="4" w:space="0" w:color="auto"/>
              <w:bottom w:val="single" w:sz="4" w:space="0" w:color="auto"/>
            </w:tcBorders>
            <w:shd w:val="clear" w:color="auto" w:fill="FFFFFF"/>
          </w:tcPr>
          <w:p w14:paraId="32A91645" w14:textId="77777777" w:rsidR="00E921A2" w:rsidRPr="00121095" w:rsidRDefault="00E921A2">
            <w:pPr>
              <w:pStyle w:val="QryTableInputParam"/>
              <w:keepNext/>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1BC82385"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68075F9C" w14:textId="77777777" w:rsidR="00E921A2" w:rsidRPr="00121095" w:rsidRDefault="00E921A2">
            <w:pPr>
              <w:pStyle w:val="QryTableInputParam"/>
              <w:keepNext/>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DEBC9A5" w14:textId="77777777" w:rsidR="00E921A2" w:rsidRPr="00121095" w:rsidRDefault="00E921A2">
            <w:pPr>
              <w:pStyle w:val="QryTableInputParam"/>
              <w:keepNext/>
              <w:rPr>
                <w:lang w:val="en-US"/>
              </w:rPr>
            </w:pPr>
            <w:r w:rsidRPr="00121095">
              <w:rPr>
                <w:lang w:val="en-US"/>
              </w:rPr>
              <w:t xml:space="preserve">SHALL be valued </w:t>
            </w:r>
            <w:r w:rsidRPr="00121095">
              <w:rPr>
                <w:b/>
                <w:lang w:val="en-US"/>
              </w:rPr>
              <w:t>Z77^Tabular Patient List^HL7nnnn</w:t>
            </w:r>
            <w:r w:rsidRPr="00121095">
              <w:rPr>
                <w:lang w:val="en-US"/>
              </w:rPr>
              <w:t>.</w:t>
            </w:r>
          </w:p>
        </w:tc>
      </w:tr>
      <w:tr w:rsidR="00E921A2" w:rsidRPr="00E921A2" w14:paraId="1A9066D8" w14:textId="77777777" w:rsidTr="00E50DB9">
        <w:tc>
          <w:tcPr>
            <w:tcW w:w="1728" w:type="dxa"/>
            <w:tcBorders>
              <w:top w:val="single" w:sz="4" w:space="0" w:color="auto"/>
              <w:bottom w:val="single" w:sz="4" w:space="0" w:color="auto"/>
            </w:tcBorders>
            <w:shd w:val="clear" w:color="auto" w:fill="FFFFFF"/>
          </w:tcPr>
          <w:p w14:paraId="7B221203"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51A080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2B20593"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28CB1D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4DD1E6E5" w14:textId="77777777" w:rsidTr="00E50DB9">
        <w:tc>
          <w:tcPr>
            <w:tcW w:w="1728" w:type="dxa"/>
            <w:tcBorders>
              <w:top w:val="single" w:sz="4" w:space="0" w:color="auto"/>
              <w:bottom w:val="single" w:sz="4" w:space="0" w:color="auto"/>
            </w:tcBorders>
            <w:shd w:val="clear" w:color="auto" w:fill="FFFFFF"/>
          </w:tcPr>
          <w:p w14:paraId="30C6342D" w14:textId="77777777" w:rsidR="00E921A2" w:rsidRPr="00121095" w:rsidRDefault="00E921A2">
            <w:pPr>
              <w:pStyle w:val="QryTableInputParam"/>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14:paraId="3ECC75A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4CAFA5C"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9F38213" w14:textId="77777777" w:rsidR="00E921A2" w:rsidRPr="00121095" w:rsidRDefault="00E921A2">
            <w:pPr>
              <w:pStyle w:val="QryTableInputParam"/>
              <w:rPr>
                <w:lang w:val="en-US"/>
              </w:rPr>
            </w:pPr>
            <w:r w:rsidRPr="00121095">
              <w:rPr>
                <w:lang w:val="en-US"/>
              </w:rPr>
              <w:t>The name of the search algorithm that is used to look up the parameter values specified in the PID segment.</w:t>
            </w:r>
          </w:p>
        </w:tc>
      </w:tr>
      <w:tr w:rsidR="00E921A2" w:rsidRPr="00E921A2" w14:paraId="2A8B4634" w14:textId="77777777" w:rsidTr="00E50DB9">
        <w:tc>
          <w:tcPr>
            <w:tcW w:w="1728" w:type="dxa"/>
            <w:tcBorders>
              <w:top w:val="single" w:sz="4" w:space="0" w:color="auto"/>
              <w:bottom w:val="double" w:sz="4" w:space="0" w:color="auto"/>
            </w:tcBorders>
            <w:shd w:val="clear" w:color="auto" w:fill="FFFFFF"/>
          </w:tcPr>
          <w:p w14:paraId="0893D0C9" w14:textId="77777777" w:rsidR="00E921A2" w:rsidRPr="00121095" w:rsidRDefault="00E921A2">
            <w:pPr>
              <w:pStyle w:val="QryTableInputParam"/>
              <w:rPr>
                <w:lang w:val="en-US"/>
              </w:rPr>
            </w:pPr>
            <w:r w:rsidRPr="00121095">
              <w:rPr>
                <w:lang w:val="en-US"/>
              </w:rPr>
              <w:t>ConfidenceLevel</w:t>
            </w:r>
          </w:p>
        </w:tc>
        <w:tc>
          <w:tcPr>
            <w:tcW w:w="1007" w:type="dxa"/>
            <w:tcBorders>
              <w:top w:val="single" w:sz="4" w:space="0" w:color="auto"/>
              <w:bottom w:val="double" w:sz="4" w:space="0" w:color="auto"/>
            </w:tcBorders>
            <w:shd w:val="clear" w:color="auto" w:fill="FFFFFF"/>
          </w:tcPr>
          <w:p w14:paraId="29BD7095"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394DB7E"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double" w:sz="4" w:space="0" w:color="auto"/>
            </w:tcBorders>
            <w:shd w:val="clear" w:color="auto" w:fill="FFFFFF"/>
          </w:tcPr>
          <w:p w14:paraId="60B56908" w14:textId="77777777" w:rsidR="00E921A2" w:rsidRPr="00121095" w:rsidRDefault="00E921A2">
            <w:pPr>
              <w:pStyle w:val="QryTableInputParam"/>
              <w:rPr>
                <w:lang w:val="en-US"/>
              </w:rPr>
            </w:pPr>
            <w:r w:rsidRPr="00121095">
              <w:rPr>
                <w:lang w:val="en-US"/>
              </w:rPr>
              <w:t>The degree of accuracy that the search algorithm must achieve in order to score a "hit."</w:t>
            </w:r>
          </w:p>
        </w:tc>
      </w:tr>
    </w:tbl>
    <w:p w14:paraId="3C10FAC1"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260"/>
        <w:gridCol w:w="810"/>
        <w:gridCol w:w="630"/>
        <w:gridCol w:w="540"/>
        <w:gridCol w:w="720"/>
        <w:gridCol w:w="540"/>
        <w:gridCol w:w="540"/>
        <w:gridCol w:w="720"/>
        <w:gridCol w:w="540"/>
        <w:gridCol w:w="900"/>
        <w:gridCol w:w="1346"/>
      </w:tblGrid>
      <w:tr w:rsidR="00E921A2" w:rsidRPr="00E921A2" w14:paraId="5DA1EBBF" w14:textId="77777777" w:rsidTr="007D495C">
        <w:trPr>
          <w:cantSplit/>
          <w:trHeight w:val="117"/>
        </w:trPr>
        <w:tc>
          <w:tcPr>
            <w:tcW w:w="918" w:type="dxa"/>
            <w:shd w:val="pct15" w:color="auto" w:fill="FFFFFF"/>
          </w:tcPr>
          <w:p w14:paraId="72708AFD" w14:textId="77777777" w:rsidR="00E921A2" w:rsidRPr="00121095" w:rsidRDefault="00E921A2">
            <w:pPr>
              <w:pStyle w:val="QryTableInputHeaderQBE"/>
              <w:keepLines/>
              <w:rPr>
                <w:lang w:val="en-US"/>
              </w:rPr>
            </w:pPr>
            <w:r w:rsidRPr="00121095">
              <w:rPr>
                <w:lang w:val="en-US"/>
              </w:rPr>
              <w:t>Segment Field Name (Query ID=Z77)</w:t>
            </w:r>
          </w:p>
        </w:tc>
        <w:tc>
          <w:tcPr>
            <w:tcW w:w="1260" w:type="dxa"/>
            <w:shd w:val="pct15" w:color="auto" w:fill="FFFFFF"/>
          </w:tcPr>
          <w:p w14:paraId="6290F3AF" w14:textId="77777777" w:rsidR="00E921A2" w:rsidRPr="00121095" w:rsidRDefault="00E921A2">
            <w:pPr>
              <w:pStyle w:val="QryTableInputHeaderQBE"/>
              <w:keepLines/>
              <w:rPr>
                <w:lang w:val="en-US"/>
              </w:rPr>
            </w:pPr>
            <w:r w:rsidRPr="00121095">
              <w:rPr>
                <w:lang w:val="en-US"/>
              </w:rPr>
              <w:t>Name</w:t>
            </w:r>
          </w:p>
        </w:tc>
        <w:tc>
          <w:tcPr>
            <w:tcW w:w="810" w:type="dxa"/>
            <w:shd w:val="pct15" w:color="auto" w:fill="FFFFFF"/>
          </w:tcPr>
          <w:p w14:paraId="6DE17071" w14:textId="77777777" w:rsidR="00E921A2" w:rsidRPr="00121095" w:rsidRDefault="00E921A2">
            <w:pPr>
              <w:pStyle w:val="QryTableInputHeaderQBE"/>
              <w:keepLines/>
              <w:rPr>
                <w:lang w:val="en-US"/>
              </w:rPr>
            </w:pPr>
            <w:r w:rsidRPr="00121095">
              <w:rPr>
                <w:lang w:val="en-US"/>
              </w:rPr>
              <w:t>Key/</w:t>
            </w:r>
          </w:p>
          <w:p w14:paraId="7CA38028" w14:textId="77777777" w:rsidR="00E921A2" w:rsidRPr="00121095" w:rsidRDefault="00E921A2">
            <w:pPr>
              <w:pStyle w:val="QryTableInputHeaderQBE"/>
              <w:keepLines/>
              <w:rPr>
                <w:lang w:val="en-US"/>
              </w:rPr>
            </w:pPr>
            <w:r w:rsidRPr="00121095">
              <w:rPr>
                <w:lang w:val="en-US"/>
              </w:rPr>
              <w:t>Search</w:t>
            </w:r>
          </w:p>
        </w:tc>
        <w:tc>
          <w:tcPr>
            <w:tcW w:w="630" w:type="dxa"/>
            <w:shd w:val="pct15" w:color="auto" w:fill="FFFFFF"/>
          </w:tcPr>
          <w:p w14:paraId="277867F5" w14:textId="77777777" w:rsidR="00E921A2" w:rsidRPr="00121095" w:rsidRDefault="00E921A2">
            <w:pPr>
              <w:pStyle w:val="QryTableInputHeaderQBE"/>
              <w:keepLines/>
              <w:rPr>
                <w:lang w:val="en-US"/>
              </w:rPr>
            </w:pPr>
            <w:r w:rsidRPr="00121095">
              <w:rPr>
                <w:lang w:val="en-US"/>
              </w:rPr>
              <w:t>Sort</w:t>
            </w:r>
          </w:p>
        </w:tc>
        <w:tc>
          <w:tcPr>
            <w:tcW w:w="540" w:type="dxa"/>
            <w:shd w:val="pct15" w:color="auto" w:fill="FFFFFF"/>
          </w:tcPr>
          <w:p w14:paraId="5138EB5C" w14:textId="77777777" w:rsidR="00E921A2" w:rsidRPr="00121095" w:rsidRDefault="00E921A2">
            <w:pPr>
              <w:pStyle w:val="QryTableInputHeaderQBE"/>
              <w:keepLines/>
              <w:rPr>
                <w:lang w:val="en-US"/>
              </w:rPr>
            </w:pPr>
            <w:r w:rsidRPr="00121095">
              <w:rPr>
                <w:lang w:val="en-US"/>
              </w:rPr>
              <w:t>LEN</w:t>
            </w:r>
          </w:p>
        </w:tc>
        <w:tc>
          <w:tcPr>
            <w:tcW w:w="720" w:type="dxa"/>
            <w:shd w:val="pct15" w:color="auto" w:fill="FFFFFF"/>
          </w:tcPr>
          <w:p w14:paraId="0FA9FB98" w14:textId="77777777" w:rsidR="00E921A2" w:rsidRPr="00121095" w:rsidRDefault="00E921A2">
            <w:pPr>
              <w:pStyle w:val="QryTableInputHeaderQBE"/>
              <w:keepLines/>
              <w:rPr>
                <w:lang w:val="en-US"/>
              </w:rPr>
            </w:pPr>
            <w:r w:rsidRPr="00121095">
              <w:rPr>
                <w:lang w:val="en-US"/>
              </w:rPr>
              <w:t>TYPE</w:t>
            </w:r>
          </w:p>
        </w:tc>
        <w:tc>
          <w:tcPr>
            <w:tcW w:w="540" w:type="dxa"/>
            <w:shd w:val="pct15" w:color="auto" w:fill="FFFFFF"/>
          </w:tcPr>
          <w:p w14:paraId="0725C187" w14:textId="77777777" w:rsidR="00E921A2" w:rsidRPr="00121095" w:rsidRDefault="00E921A2">
            <w:pPr>
              <w:pStyle w:val="QryTableInputHeaderQBE"/>
              <w:keepLines/>
              <w:rPr>
                <w:lang w:val="en-US"/>
              </w:rPr>
            </w:pPr>
            <w:r w:rsidRPr="00121095">
              <w:rPr>
                <w:lang w:val="en-US"/>
              </w:rPr>
              <w:t>Opt</w:t>
            </w:r>
          </w:p>
        </w:tc>
        <w:tc>
          <w:tcPr>
            <w:tcW w:w="540" w:type="dxa"/>
            <w:shd w:val="pct15" w:color="auto" w:fill="FFFFFF"/>
          </w:tcPr>
          <w:p w14:paraId="4E7DFA36" w14:textId="77777777" w:rsidR="00E921A2" w:rsidRPr="00121095" w:rsidRDefault="00E921A2">
            <w:pPr>
              <w:pStyle w:val="QryTableInputHeaderQBE"/>
              <w:keepLines/>
              <w:rPr>
                <w:lang w:val="en-US"/>
              </w:rPr>
            </w:pPr>
            <w:r w:rsidRPr="00121095">
              <w:rPr>
                <w:lang w:val="en-US"/>
              </w:rPr>
              <w:t>Rep</w:t>
            </w:r>
          </w:p>
        </w:tc>
        <w:tc>
          <w:tcPr>
            <w:tcW w:w="720" w:type="dxa"/>
            <w:shd w:val="pct15" w:color="auto" w:fill="FFFFFF"/>
          </w:tcPr>
          <w:p w14:paraId="51F4BCDD" w14:textId="77777777" w:rsidR="00E921A2" w:rsidRPr="00121095" w:rsidRDefault="00E921A2">
            <w:pPr>
              <w:pStyle w:val="QryTableInputHeaderQBE"/>
              <w:keepLines/>
              <w:rPr>
                <w:lang w:val="en-US"/>
              </w:rPr>
            </w:pPr>
            <w:r w:rsidRPr="00121095">
              <w:rPr>
                <w:lang w:val="en-US"/>
              </w:rPr>
              <w:t>Match Op</w:t>
            </w:r>
          </w:p>
        </w:tc>
        <w:tc>
          <w:tcPr>
            <w:tcW w:w="540" w:type="dxa"/>
            <w:shd w:val="pct15" w:color="auto" w:fill="FFFFFF"/>
          </w:tcPr>
          <w:p w14:paraId="34FE3C8F" w14:textId="77777777" w:rsidR="00E921A2" w:rsidRPr="00121095" w:rsidRDefault="00E921A2">
            <w:pPr>
              <w:pStyle w:val="QryTableInputHeaderQBE"/>
              <w:keepLines/>
              <w:rPr>
                <w:lang w:val="en-US"/>
              </w:rPr>
            </w:pPr>
            <w:r w:rsidRPr="00121095">
              <w:rPr>
                <w:lang w:val="en-US"/>
              </w:rPr>
              <w:t>TBL</w:t>
            </w:r>
          </w:p>
        </w:tc>
        <w:tc>
          <w:tcPr>
            <w:tcW w:w="900" w:type="dxa"/>
            <w:shd w:val="pct15" w:color="auto" w:fill="FFFFFF"/>
          </w:tcPr>
          <w:p w14:paraId="1865FE5D" w14:textId="77777777" w:rsidR="00E921A2" w:rsidRPr="00121095" w:rsidRDefault="00E921A2">
            <w:pPr>
              <w:pStyle w:val="QryTableInputHeaderQBE"/>
              <w:keepLines/>
              <w:rPr>
                <w:lang w:val="en-US"/>
              </w:rPr>
            </w:pPr>
            <w:r w:rsidRPr="00121095">
              <w:rPr>
                <w:lang w:val="en-US"/>
              </w:rPr>
              <w:t>Service Identifier Code</w:t>
            </w:r>
          </w:p>
        </w:tc>
        <w:tc>
          <w:tcPr>
            <w:tcW w:w="1346" w:type="dxa"/>
            <w:shd w:val="pct15" w:color="auto" w:fill="FFFFFF"/>
          </w:tcPr>
          <w:p w14:paraId="1BDBE30B" w14:textId="77777777" w:rsidR="00E921A2" w:rsidRPr="00121095" w:rsidRDefault="00E921A2">
            <w:pPr>
              <w:pStyle w:val="QryTableInputHeaderQBE"/>
              <w:keepLines/>
              <w:rPr>
                <w:lang w:val="en-US"/>
              </w:rPr>
            </w:pPr>
            <w:r w:rsidRPr="00121095">
              <w:rPr>
                <w:lang w:val="en-US"/>
              </w:rPr>
              <w:t>Element Name</w:t>
            </w:r>
          </w:p>
        </w:tc>
      </w:tr>
      <w:tr w:rsidR="00E921A2" w:rsidRPr="00E921A2" w14:paraId="147796B5" w14:textId="77777777" w:rsidTr="007D495C">
        <w:trPr>
          <w:cantSplit/>
          <w:trHeight w:val="116"/>
        </w:trPr>
        <w:tc>
          <w:tcPr>
            <w:tcW w:w="918" w:type="dxa"/>
          </w:tcPr>
          <w:p w14:paraId="27DDD48E" w14:textId="77777777" w:rsidR="00E921A2" w:rsidRPr="00121095" w:rsidRDefault="00E921A2">
            <w:pPr>
              <w:pStyle w:val="QryTableInputQBE"/>
              <w:keepNext/>
              <w:keepLines/>
            </w:pPr>
            <w:r w:rsidRPr="00121095">
              <w:t>PID.5</w:t>
            </w:r>
          </w:p>
        </w:tc>
        <w:tc>
          <w:tcPr>
            <w:tcW w:w="1260" w:type="dxa"/>
          </w:tcPr>
          <w:p w14:paraId="04302115" w14:textId="77777777" w:rsidR="00E921A2" w:rsidRPr="00121095" w:rsidRDefault="00E921A2">
            <w:pPr>
              <w:pStyle w:val="QryTableInputQBE"/>
              <w:keepNext/>
              <w:keepLines/>
            </w:pPr>
            <w:r w:rsidRPr="00121095">
              <w:t>PatientName</w:t>
            </w:r>
          </w:p>
        </w:tc>
        <w:tc>
          <w:tcPr>
            <w:tcW w:w="810" w:type="dxa"/>
          </w:tcPr>
          <w:p w14:paraId="4571DFC5" w14:textId="77777777" w:rsidR="00E921A2" w:rsidRPr="00121095" w:rsidRDefault="00E921A2">
            <w:pPr>
              <w:pStyle w:val="QryTableInputQBE"/>
              <w:keepNext/>
              <w:keepLines/>
              <w:rPr>
                <w:b/>
              </w:rPr>
            </w:pPr>
            <w:r w:rsidRPr="00121095">
              <w:rPr>
                <w:b/>
              </w:rPr>
              <w:t>S</w:t>
            </w:r>
          </w:p>
        </w:tc>
        <w:tc>
          <w:tcPr>
            <w:tcW w:w="630" w:type="dxa"/>
          </w:tcPr>
          <w:p w14:paraId="3CA26ACC" w14:textId="77777777" w:rsidR="00E921A2" w:rsidRPr="00121095" w:rsidRDefault="00E921A2">
            <w:pPr>
              <w:pStyle w:val="QryTableInputQBE"/>
              <w:keepNext/>
              <w:keepLines/>
              <w:rPr>
                <w:b/>
              </w:rPr>
            </w:pPr>
          </w:p>
        </w:tc>
        <w:tc>
          <w:tcPr>
            <w:tcW w:w="540" w:type="dxa"/>
          </w:tcPr>
          <w:p w14:paraId="3DE7F2F8" w14:textId="77777777" w:rsidR="00E921A2" w:rsidRPr="00121095" w:rsidRDefault="00E921A2">
            <w:pPr>
              <w:pStyle w:val="QryTableInputQBE"/>
              <w:keepNext/>
              <w:keepLines/>
              <w:rPr>
                <w:b/>
              </w:rPr>
            </w:pPr>
            <w:r w:rsidRPr="00121095">
              <w:t>48</w:t>
            </w:r>
          </w:p>
        </w:tc>
        <w:tc>
          <w:tcPr>
            <w:tcW w:w="720" w:type="dxa"/>
          </w:tcPr>
          <w:p w14:paraId="0660EC4A" w14:textId="77777777" w:rsidR="00E921A2" w:rsidRPr="00121095" w:rsidRDefault="00E921A2">
            <w:pPr>
              <w:pStyle w:val="QryTableInputQBE"/>
              <w:keepNext/>
              <w:keepLines/>
              <w:rPr>
                <w:b/>
              </w:rPr>
            </w:pPr>
            <w:r w:rsidRPr="00121095">
              <w:t>XPN</w:t>
            </w:r>
          </w:p>
        </w:tc>
        <w:tc>
          <w:tcPr>
            <w:tcW w:w="540" w:type="dxa"/>
          </w:tcPr>
          <w:p w14:paraId="4F557E57" w14:textId="77777777" w:rsidR="00E921A2" w:rsidRPr="00121095" w:rsidRDefault="00E921A2">
            <w:pPr>
              <w:pStyle w:val="QryTableInputQBE"/>
              <w:keepNext/>
              <w:keepLines/>
              <w:rPr>
                <w:b/>
              </w:rPr>
            </w:pPr>
          </w:p>
        </w:tc>
        <w:tc>
          <w:tcPr>
            <w:tcW w:w="540" w:type="dxa"/>
          </w:tcPr>
          <w:p w14:paraId="1DDCB6EF" w14:textId="77777777" w:rsidR="00E921A2" w:rsidRPr="00121095" w:rsidRDefault="00E921A2">
            <w:pPr>
              <w:pStyle w:val="QryTableInputQBE"/>
              <w:keepNext/>
              <w:keepLines/>
              <w:rPr>
                <w:b/>
              </w:rPr>
            </w:pPr>
          </w:p>
        </w:tc>
        <w:tc>
          <w:tcPr>
            <w:tcW w:w="720" w:type="dxa"/>
          </w:tcPr>
          <w:p w14:paraId="3762B4CF" w14:textId="77777777" w:rsidR="00E921A2" w:rsidRPr="00121095" w:rsidRDefault="00E921A2">
            <w:pPr>
              <w:pStyle w:val="QryTableInputQBE"/>
              <w:keepNext/>
              <w:keepLines/>
              <w:rPr>
                <w:b/>
              </w:rPr>
            </w:pPr>
          </w:p>
        </w:tc>
        <w:tc>
          <w:tcPr>
            <w:tcW w:w="540" w:type="dxa"/>
          </w:tcPr>
          <w:p w14:paraId="60BF35B3" w14:textId="77777777" w:rsidR="00E921A2" w:rsidRPr="00121095" w:rsidRDefault="00E921A2">
            <w:pPr>
              <w:pStyle w:val="QryTableInputQBE"/>
              <w:keepNext/>
              <w:keepLines/>
              <w:rPr>
                <w:b/>
              </w:rPr>
            </w:pPr>
          </w:p>
        </w:tc>
        <w:tc>
          <w:tcPr>
            <w:tcW w:w="900" w:type="dxa"/>
          </w:tcPr>
          <w:p w14:paraId="227BFF54" w14:textId="77777777" w:rsidR="00E921A2" w:rsidRPr="00121095" w:rsidRDefault="00E921A2">
            <w:pPr>
              <w:pStyle w:val="QryTableInputQBE"/>
              <w:keepNext/>
              <w:keepLines/>
            </w:pPr>
          </w:p>
        </w:tc>
        <w:tc>
          <w:tcPr>
            <w:tcW w:w="1346" w:type="dxa"/>
          </w:tcPr>
          <w:p w14:paraId="09FEF131" w14:textId="77777777" w:rsidR="00E921A2" w:rsidRPr="00121095" w:rsidRDefault="00E921A2">
            <w:pPr>
              <w:pStyle w:val="QryTableInputQBE"/>
              <w:keepNext/>
              <w:keepLines/>
            </w:pPr>
            <w:r w:rsidRPr="00121095">
              <w:t>PID-5-Patient Name</w:t>
            </w:r>
          </w:p>
        </w:tc>
      </w:tr>
      <w:tr w:rsidR="00E921A2" w:rsidRPr="00E921A2" w14:paraId="29818C5F" w14:textId="77777777" w:rsidTr="007D495C">
        <w:trPr>
          <w:cantSplit/>
          <w:trHeight w:val="116"/>
        </w:trPr>
        <w:tc>
          <w:tcPr>
            <w:tcW w:w="918" w:type="dxa"/>
          </w:tcPr>
          <w:p w14:paraId="4ADD502E" w14:textId="77777777" w:rsidR="00E921A2" w:rsidRPr="00121095" w:rsidRDefault="00E921A2">
            <w:pPr>
              <w:pStyle w:val="QryTableInputQBE"/>
              <w:keepNext/>
              <w:keepLines/>
            </w:pPr>
            <w:r w:rsidRPr="00121095">
              <w:t>PID.7</w:t>
            </w:r>
          </w:p>
        </w:tc>
        <w:tc>
          <w:tcPr>
            <w:tcW w:w="1260" w:type="dxa"/>
          </w:tcPr>
          <w:p w14:paraId="2759D7EB" w14:textId="77777777" w:rsidR="00E921A2" w:rsidRPr="00121095" w:rsidRDefault="00E921A2">
            <w:pPr>
              <w:pStyle w:val="QryTableInputQBE"/>
              <w:keepNext/>
              <w:keepLines/>
              <w:rPr>
                <w:b/>
              </w:rPr>
            </w:pPr>
            <w:r w:rsidRPr="00121095">
              <w:t>DOB</w:t>
            </w:r>
          </w:p>
        </w:tc>
        <w:tc>
          <w:tcPr>
            <w:tcW w:w="810" w:type="dxa"/>
          </w:tcPr>
          <w:p w14:paraId="3CBD18BB" w14:textId="77777777" w:rsidR="00E921A2" w:rsidRPr="00121095" w:rsidRDefault="00E921A2">
            <w:pPr>
              <w:pStyle w:val="QryTableInputQBE"/>
              <w:keepNext/>
              <w:keepLines/>
              <w:rPr>
                <w:b/>
              </w:rPr>
            </w:pPr>
            <w:r w:rsidRPr="00121095">
              <w:rPr>
                <w:b/>
              </w:rPr>
              <w:t>S</w:t>
            </w:r>
          </w:p>
        </w:tc>
        <w:tc>
          <w:tcPr>
            <w:tcW w:w="630" w:type="dxa"/>
          </w:tcPr>
          <w:p w14:paraId="3D6A86EA" w14:textId="77777777" w:rsidR="00E921A2" w:rsidRPr="00121095" w:rsidRDefault="00E921A2">
            <w:pPr>
              <w:pStyle w:val="QryTableInputQBE"/>
              <w:keepNext/>
              <w:keepLines/>
              <w:rPr>
                <w:b/>
              </w:rPr>
            </w:pPr>
          </w:p>
        </w:tc>
        <w:tc>
          <w:tcPr>
            <w:tcW w:w="540" w:type="dxa"/>
          </w:tcPr>
          <w:p w14:paraId="3AC695B3" w14:textId="77777777" w:rsidR="00E921A2" w:rsidRPr="00121095" w:rsidRDefault="00E921A2">
            <w:pPr>
              <w:pStyle w:val="QryTableInputQBE"/>
              <w:keepNext/>
              <w:keepLines/>
            </w:pPr>
            <w:r w:rsidRPr="00121095">
              <w:t>24</w:t>
            </w:r>
          </w:p>
        </w:tc>
        <w:tc>
          <w:tcPr>
            <w:tcW w:w="720" w:type="dxa"/>
          </w:tcPr>
          <w:p w14:paraId="6F69D3EF" w14:textId="77777777" w:rsidR="00E921A2" w:rsidRPr="00121095" w:rsidRDefault="00E921A2">
            <w:pPr>
              <w:pStyle w:val="QryTableInputQBE"/>
              <w:keepNext/>
              <w:keepLines/>
            </w:pPr>
            <w:r w:rsidRPr="00121095">
              <w:t>DTM</w:t>
            </w:r>
          </w:p>
        </w:tc>
        <w:tc>
          <w:tcPr>
            <w:tcW w:w="540" w:type="dxa"/>
          </w:tcPr>
          <w:p w14:paraId="49F464D8" w14:textId="77777777" w:rsidR="00E921A2" w:rsidRPr="00121095" w:rsidRDefault="00E921A2">
            <w:pPr>
              <w:pStyle w:val="QryTableInputQBE"/>
              <w:keepNext/>
              <w:keepLines/>
              <w:rPr>
                <w:b/>
              </w:rPr>
            </w:pPr>
          </w:p>
        </w:tc>
        <w:tc>
          <w:tcPr>
            <w:tcW w:w="540" w:type="dxa"/>
          </w:tcPr>
          <w:p w14:paraId="3FCD9766" w14:textId="77777777" w:rsidR="00E921A2" w:rsidRPr="00121095" w:rsidRDefault="00E921A2">
            <w:pPr>
              <w:pStyle w:val="QryTableInputQBE"/>
              <w:keepNext/>
              <w:keepLines/>
              <w:rPr>
                <w:b/>
              </w:rPr>
            </w:pPr>
          </w:p>
        </w:tc>
        <w:tc>
          <w:tcPr>
            <w:tcW w:w="720" w:type="dxa"/>
          </w:tcPr>
          <w:p w14:paraId="4D35F13B" w14:textId="77777777" w:rsidR="00E921A2" w:rsidRPr="00121095" w:rsidRDefault="00E921A2">
            <w:pPr>
              <w:pStyle w:val="QryTableInputQBE"/>
              <w:keepNext/>
              <w:keepLines/>
              <w:rPr>
                <w:b/>
              </w:rPr>
            </w:pPr>
          </w:p>
        </w:tc>
        <w:tc>
          <w:tcPr>
            <w:tcW w:w="540" w:type="dxa"/>
          </w:tcPr>
          <w:p w14:paraId="297441B9" w14:textId="77777777" w:rsidR="00E921A2" w:rsidRPr="00121095" w:rsidRDefault="00E921A2">
            <w:pPr>
              <w:pStyle w:val="QryTableInputQBE"/>
              <w:keepNext/>
              <w:keepLines/>
              <w:rPr>
                <w:b/>
              </w:rPr>
            </w:pPr>
          </w:p>
        </w:tc>
        <w:tc>
          <w:tcPr>
            <w:tcW w:w="900" w:type="dxa"/>
          </w:tcPr>
          <w:p w14:paraId="6C0A0F26" w14:textId="77777777" w:rsidR="00E921A2" w:rsidRPr="00121095" w:rsidRDefault="00E921A2">
            <w:pPr>
              <w:pStyle w:val="QryTableInputQBE"/>
              <w:keepNext/>
              <w:keepLines/>
            </w:pPr>
          </w:p>
        </w:tc>
        <w:tc>
          <w:tcPr>
            <w:tcW w:w="1346" w:type="dxa"/>
          </w:tcPr>
          <w:p w14:paraId="58F426CE" w14:textId="77777777" w:rsidR="00E921A2" w:rsidRPr="00121095" w:rsidRDefault="00E921A2">
            <w:pPr>
              <w:pStyle w:val="QryTableInputQBE"/>
              <w:keepNext/>
              <w:keepLines/>
            </w:pPr>
            <w:r w:rsidRPr="00121095">
              <w:t>PID-7-Date/time of Birth</w:t>
            </w:r>
          </w:p>
        </w:tc>
      </w:tr>
      <w:tr w:rsidR="00E921A2" w:rsidRPr="00E921A2" w14:paraId="52B63A17" w14:textId="77777777" w:rsidTr="007D495C">
        <w:trPr>
          <w:cantSplit/>
          <w:trHeight w:val="116"/>
        </w:trPr>
        <w:tc>
          <w:tcPr>
            <w:tcW w:w="918" w:type="dxa"/>
          </w:tcPr>
          <w:p w14:paraId="69F2E2B0" w14:textId="77777777" w:rsidR="00E921A2" w:rsidRPr="00121095" w:rsidRDefault="00E921A2">
            <w:pPr>
              <w:pStyle w:val="QryTableInputQBE"/>
              <w:keepNext/>
              <w:keepLines/>
            </w:pPr>
            <w:r w:rsidRPr="00121095">
              <w:t>PID.8</w:t>
            </w:r>
          </w:p>
        </w:tc>
        <w:tc>
          <w:tcPr>
            <w:tcW w:w="1260" w:type="dxa"/>
          </w:tcPr>
          <w:p w14:paraId="25EF7366" w14:textId="77777777" w:rsidR="00E921A2" w:rsidRPr="00121095" w:rsidRDefault="00E921A2">
            <w:pPr>
              <w:pStyle w:val="QryTableInputQBE"/>
              <w:keepNext/>
              <w:keepLines/>
            </w:pPr>
            <w:r w:rsidRPr="00121095">
              <w:t>Sex</w:t>
            </w:r>
          </w:p>
        </w:tc>
        <w:tc>
          <w:tcPr>
            <w:tcW w:w="810" w:type="dxa"/>
          </w:tcPr>
          <w:p w14:paraId="6E2AD463" w14:textId="77777777" w:rsidR="00E921A2" w:rsidRPr="00121095" w:rsidRDefault="00E921A2">
            <w:pPr>
              <w:pStyle w:val="QryTableInputQBE"/>
              <w:keepNext/>
              <w:keepLines/>
            </w:pPr>
            <w:r w:rsidRPr="00121095">
              <w:t>S</w:t>
            </w:r>
          </w:p>
        </w:tc>
        <w:tc>
          <w:tcPr>
            <w:tcW w:w="630" w:type="dxa"/>
          </w:tcPr>
          <w:p w14:paraId="7C22CCFA" w14:textId="77777777" w:rsidR="00E921A2" w:rsidRPr="00121095" w:rsidRDefault="00E921A2">
            <w:pPr>
              <w:pStyle w:val="QryTableInputQBE"/>
              <w:keepNext/>
              <w:keepLines/>
            </w:pPr>
          </w:p>
        </w:tc>
        <w:tc>
          <w:tcPr>
            <w:tcW w:w="540" w:type="dxa"/>
          </w:tcPr>
          <w:p w14:paraId="5E1E8C21" w14:textId="77777777" w:rsidR="00E921A2" w:rsidRPr="00121095" w:rsidRDefault="00E921A2">
            <w:pPr>
              <w:pStyle w:val="QryTableInputQBE"/>
              <w:keepNext/>
              <w:keepLines/>
            </w:pPr>
            <w:r w:rsidRPr="00121095">
              <w:t>1</w:t>
            </w:r>
          </w:p>
        </w:tc>
        <w:tc>
          <w:tcPr>
            <w:tcW w:w="720" w:type="dxa"/>
          </w:tcPr>
          <w:p w14:paraId="54F2AAD3" w14:textId="77777777" w:rsidR="00E921A2" w:rsidRPr="00121095" w:rsidRDefault="00E921A2">
            <w:pPr>
              <w:pStyle w:val="QryTableInputQBE"/>
              <w:keepNext/>
              <w:keepLines/>
            </w:pPr>
            <w:r w:rsidRPr="00121095">
              <w:t>CWE</w:t>
            </w:r>
          </w:p>
        </w:tc>
        <w:tc>
          <w:tcPr>
            <w:tcW w:w="540" w:type="dxa"/>
          </w:tcPr>
          <w:p w14:paraId="7C903C83" w14:textId="77777777" w:rsidR="00E921A2" w:rsidRPr="00121095" w:rsidRDefault="00E921A2">
            <w:pPr>
              <w:pStyle w:val="QryTableInputQBE"/>
              <w:keepNext/>
              <w:keepLines/>
            </w:pPr>
          </w:p>
        </w:tc>
        <w:tc>
          <w:tcPr>
            <w:tcW w:w="540" w:type="dxa"/>
          </w:tcPr>
          <w:p w14:paraId="446E61F4" w14:textId="77777777" w:rsidR="00E921A2" w:rsidRPr="00121095" w:rsidRDefault="00E921A2">
            <w:pPr>
              <w:pStyle w:val="QryTableInputQBE"/>
              <w:keepNext/>
              <w:keepLines/>
            </w:pPr>
          </w:p>
        </w:tc>
        <w:tc>
          <w:tcPr>
            <w:tcW w:w="720" w:type="dxa"/>
          </w:tcPr>
          <w:p w14:paraId="59B0AAED" w14:textId="77777777" w:rsidR="00E921A2" w:rsidRPr="00121095" w:rsidRDefault="00E921A2">
            <w:pPr>
              <w:pStyle w:val="QryTableInputQBE"/>
              <w:keepNext/>
              <w:keepLines/>
            </w:pPr>
          </w:p>
        </w:tc>
        <w:tc>
          <w:tcPr>
            <w:tcW w:w="540" w:type="dxa"/>
          </w:tcPr>
          <w:p w14:paraId="699A2567" w14:textId="77777777" w:rsidR="00E921A2" w:rsidRPr="00121095" w:rsidRDefault="00E921A2">
            <w:pPr>
              <w:pStyle w:val="QryTableInputQBE"/>
              <w:keepNext/>
              <w:keepLines/>
            </w:pPr>
          </w:p>
        </w:tc>
        <w:tc>
          <w:tcPr>
            <w:tcW w:w="900" w:type="dxa"/>
          </w:tcPr>
          <w:p w14:paraId="5999E26B" w14:textId="77777777" w:rsidR="00E921A2" w:rsidRPr="00121095" w:rsidRDefault="00E921A2">
            <w:pPr>
              <w:pStyle w:val="QryTableInputQBE"/>
              <w:keepNext/>
              <w:keepLines/>
            </w:pPr>
          </w:p>
        </w:tc>
        <w:tc>
          <w:tcPr>
            <w:tcW w:w="1346" w:type="dxa"/>
          </w:tcPr>
          <w:p w14:paraId="7F900254" w14:textId="77777777" w:rsidR="00E921A2" w:rsidRPr="00121095" w:rsidRDefault="00E921A2">
            <w:pPr>
              <w:pStyle w:val="QryTableInputQBE"/>
              <w:keepNext/>
              <w:keepLines/>
            </w:pPr>
            <w:r w:rsidRPr="00121095">
              <w:t>PID-8-Sex</w:t>
            </w:r>
          </w:p>
        </w:tc>
      </w:tr>
    </w:tbl>
    <w:p w14:paraId="33DF5BA6"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6296"/>
      </w:tblGrid>
      <w:tr w:rsidR="00E921A2" w:rsidRPr="00E921A2" w14:paraId="06B9FE7B" w14:textId="77777777" w:rsidTr="007D495C">
        <w:tc>
          <w:tcPr>
            <w:tcW w:w="1458" w:type="dxa"/>
            <w:shd w:val="pct15" w:color="auto" w:fill="FFFFFF"/>
          </w:tcPr>
          <w:p w14:paraId="1ACBBA3C" w14:textId="77777777" w:rsidR="00E921A2" w:rsidRPr="00121095" w:rsidRDefault="00E921A2">
            <w:pPr>
              <w:pStyle w:val="QryTableInputParamHeaderQBE"/>
              <w:rPr>
                <w:lang w:val="en-US"/>
              </w:rPr>
            </w:pPr>
            <w:r w:rsidRPr="00121095">
              <w:rPr>
                <w:lang w:val="en-US"/>
              </w:rPr>
              <w:t>Input Parameter (Query ID=Z77)</w:t>
            </w:r>
          </w:p>
        </w:tc>
        <w:tc>
          <w:tcPr>
            <w:tcW w:w="990" w:type="dxa"/>
            <w:shd w:val="pct15" w:color="auto" w:fill="FFFFFF"/>
          </w:tcPr>
          <w:p w14:paraId="14B45BDA"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66347BAE" w14:textId="77777777" w:rsidR="00E921A2" w:rsidRPr="00121095" w:rsidRDefault="00E921A2">
            <w:pPr>
              <w:pStyle w:val="QryTableInputParamHeaderQBE"/>
              <w:rPr>
                <w:lang w:val="en-US"/>
              </w:rPr>
            </w:pPr>
            <w:r w:rsidRPr="00121095">
              <w:rPr>
                <w:lang w:val="en-US"/>
              </w:rPr>
              <w:t>DT</w:t>
            </w:r>
          </w:p>
        </w:tc>
        <w:tc>
          <w:tcPr>
            <w:tcW w:w="6296" w:type="dxa"/>
            <w:shd w:val="pct15" w:color="auto" w:fill="FFFFFF"/>
          </w:tcPr>
          <w:p w14:paraId="0679B8FA" w14:textId="77777777" w:rsidR="00E921A2" w:rsidRPr="00121095" w:rsidRDefault="00E921A2">
            <w:pPr>
              <w:pStyle w:val="QryTableInputParamHeaderQBE"/>
              <w:rPr>
                <w:lang w:val="en-US"/>
              </w:rPr>
            </w:pPr>
            <w:r w:rsidRPr="00121095">
              <w:rPr>
                <w:lang w:val="en-US"/>
              </w:rPr>
              <w:t>Description</w:t>
            </w:r>
          </w:p>
        </w:tc>
      </w:tr>
      <w:tr w:rsidR="00E921A2" w:rsidRPr="00E921A2" w14:paraId="20889123" w14:textId="77777777" w:rsidTr="007D495C">
        <w:tc>
          <w:tcPr>
            <w:tcW w:w="1458" w:type="dxa"/>
          </w:tcPr>
          <w:p w14:paraId="286455E1" w14:textId="77777777" w:rsidR="00E921A2" w:rsidRPr="00121095" w:rsidRDefault="00E921A2">
            <w:pPr>
              <w:pStyle w:val="QryTableInputParamQBE"/>
              <w:rPr>
                <w:lang w:val="en-US"/>
              </w:rPr>
            </w:pPr>
            <w:r w:rsidRPr="00121095">
              <w:rPr>
                <w:b w:val="0"/>
                <w:lang w:val="en-US"/>
              </w:rPr>
              <w:t>PatientName</w:t>
            </w:r>
          </w:p>
        </w:tc>
        <w:tc>
          <w:tcPr>
            <w:tcW w:w="990" w:type="dxa"/>
          </w:tcPr>
          <w:p w14:paraId="2C3F5E20" w14:textId="77777777" w:rsidR="00E921A2" w:rsidRPr="00121095" w:rsidRDefault="00E921A2">
            <w:pPr>
              <w:pStyle w:val="QryTableInputParamQBE"/>
              <w:rPr>
                <w:b w:val="0"/>
                <w:lang w:val="en-US"/>
              </w:rPr>
            </w:pPr>
          </w:p>
        </w:tc>
        <w:tc>
          <w:tcPr>
            <w:tcW w:w="720" w:type="dxa"/>
          </w:tcPr>
          <w:p w14:paraId="160AACBF" w14:textId="77777777" w:rsidR="00E921A2" w:rsidRPr="00121095" w:rsidRDefault="00E921A2">
            <w:pPr>
              <w:pStyle w:val="QryTableInputParamQBE"/>
              <w:rPr>
                <w:b w:val="0"/>
                <w:lang w:val="en-US"/>
              </w:rPr>
            </w:pPr>
            <w:r w:rsidRPr="00121095">
              <w:rPr>
                <w:b w:val="0"/>
                <w:lang w:val="en-US"/>
              </w:rPr>
              <w:t>XPN</w:t>
            </w:r>
          </w:p>
        </w:tc>
        <w:tc>
          <w:tcPr>
            <w:tcW w:w="6296" w:type="dxa"/>
          </w:tcPr>
          <w:p w14:paraId="3291DAED" w14:textId="77777777" w:rsidR="00E921A2" w:rsidRPr="00121095" w:rsidRDefault="00E921A2">
            <w:pPr>
              <w:pStyle w:val="QryTableInputParamQBE"/>
              <w:rPr>
                <w:b w:val="0"/>
                <w:lang w:val="en-US"/>
              </w:rPr>
            </w:pPr>
            <w:r w:rsidRPr="00121095">
              <w:rPr>
                <w:b w:val="0"/>
                <w:lang w:val="en-US"/>
              </w:rPr>
              <w:t>Name of the patient.  May be specified in full or in part.</w:t>
            </w:r>
          </w:p>
        </w:tc>
      </w:tr>
      <w:tr w:rsidR="00E921A2" w:rsidRPr="00E921A2" w14:paraId="1101A4B3" w14:textId="77777777" w:rsidTr="007D495C">
        <w:tc>
          <w:tcPr>
            <w:tcW w:w="1458" w:type="dxa"/>
          </w:tcPr>
          <w:p w14:paraId="3234B9CB" w14:textId="77777777" w:rsidR="00E921A2" w:rsidRPr="00121095" w:rsidRDefault="00E921A2">
            <w:pPr>
              <w:pStyle w:val="QryTableInputParamQBE"/>
              <w:rPr>
                <w:b w:val="0"/>
                <w:lang w:val="en-US"/>
              </w:rPr>
            </w:pPr>
            <w:r w:rsidRPr="00121095">
              <w:rPr>
                <w:b w:val="0"/>
                <w:lang w:val="en-US"/>
              </w:rPr>
              <w:t>DOB</w:t>
            </w:r>
          </w:p>
        </w:tc>
        <w:tc>
          <w:tcPr>
            <w:tcW w:w="990" w:type="dxa"/>
          </w:tcPr>
          <w:p w14:paraId="2BC85E90" w14:textId="77777777" w:rsidR="00E921A2" w:rsidRPr="00121095" w:rsidRDefault="00E921A2">
            <w:pPr>
              <w:pStyle w:val="QryTableInputParamQBE"/>
              <w:rPr>
                <w:b w:val="0"/>
                <w:lang w:val="en-US"/>
              </w:rPr>
            </w:pPr>
          </w:p>
        </w:tc>
        <w:tc>
          <w:tcPr>
            <w:tcW w:w="720" w:type="dxa"/>
          </w:tcPr>
          <w:p w14:paraId="40E08E88" w14:textId="77777777" w:rsidR="00E921A2" w:rsidRPr="00121095" w:rsidRDefault="00E921A2">
            <w:pPr>
              <w:pStyle w:val="QryTableInputParamQBE"/>
              <w:rPr>
                <w:b w:val="0"/>
                <w:lang w:val="en-US"/>
              </w:rPr>
            </w:pPr>
            <w:r w:rsidRPr="00121095">
              <w:rPr>
                <w:b w:val="0"/>
                <w:lang w:val="en-US"/>
              </w:rPr>
              <w:t>DTM</w:t>
            </w:r>
          </w:p>
        </w:tc>
        <w:tc>
          <w:tcPr>
            <w:tcW w:w="6296" w:type="dxa"/>
          </w:tcPr>
          <w:p w14:paraId="01C8D78B" w14:textId="77777777" w:rsidR="00E921A2" w:rsidRPr="00121095" w:rsidRDefault="00E921A2">
            <w:pPr>
              <w:pStyle w:val="QryTableInputParamQBE"/>
              <w:rPr>
                <w:b w:val="0"/>
                <w:lang w:val="en-US"/>
              </w:rPr>
            </w:pPr>
            <w:r w:rsidRPr="00121095">
              <w:rPr>
                <w:b w:val="0"/>
                <w:lang w:val="en-US"/>
              </w:rPr>
              <w:t>Date and time of the patient's birth.  Year, month, and day SHALL be specified; time is optional.</w:t>
            </w:r>
          </w:p>
        </w:tc>
      </w:tr>
      <w:tr w:rsidR="00E921A2" w:rsidRPr="00E921A2" w14:paraId="4380E29F" w14:textId="77777777" w:rsidTr="007D495C">
        <w:tc>
          <w:tcPr>
            <w:tcW w:w="1458" w:type="dxa"/>
          </w:tcPr>
          <w:p w14:paraId="07181929" w14:textId="77777777" w:rsidR="00E921A2" w:rsidRPr="00121095" w:rsidRDefault="00E921A2">
            <w:pPr>
              <w:pStyle w:val="QryTableInputParamQBE"/>
              <w:rPr>
                <w:b w:val="0"/>
                <w:lang w:val="en-US"/>
              </w:rPr>
            </w:pPr>
            <w:r w:rsidRPr="00121095">
              <w:rPr>
                <w:b w:val="0"/>
                <w:lang w:val="en-US"/>
              </w:rPr>
              <w:t>Sex</w:t>
            </w:r>
          </w:p>
        </w:tc>
        <w:tc>
          <w:tcPr>
            <w:tcW w:w="990" w:type="dxa"/>
          </w:tcPr>
          <w:p w14:paraId="4289F1DE" w14:textId="77777777" w:rsidR="00E921A2" w:rsidRPr="00121095" w:rsidRDefault="00E921A2">
            <w:pPr>
              <w:pStyle w:val="QryTableInputParamQBE"/>
              <w:rPr>
                <w:b w:val="0"/>
                <w:lang w:val="en-US"/>
              </w:rPr>
            </w:pPr>
          </w:p>
        </w:tc>
        <w:tc>
          <w:tcPr>
            <w:tcW w:w="720" w:type="dxa"/>
          </w:tcPr>
          <w:p w14:paraId="41109F6D" w14:textId="77777777" w:rsidR="00E921A2" w:rsidRPr="00121095" w:rsidRDefault="00E921A2">
            <w:pPr>
              <w:pStyle w:val="QryTableInputParamQBE"/>
              <w:rPr>
                <w:b w:val="0"/>
                <w:lang w:val="en-US"/>
              </w:rPr>
            </w:pPr>
            <w:r w:rsidRPr="00121095">
              <w:rPr>
                <w:b w:val="0"/>
                <w:lang w:val="en-US"/>
              </w:rPr>
              <w:t>CWE</w:t>
            </w:r>
          </w:p>
        </w:tc>
        <w:tc>
          <w:tcPr>
            <w:tcW w:w="6296" w:type="dxa"/>
          </w:tcPr>
          <w:p w14:paraId="35C0E0E8" w14:textId="77777777" w:rsidR="00E921A2" w:rsidRPr="00121095" w:rsidRDefault="00E921A2">
            <w:pPr>
              <w:pStyle w:val="QryTableInputParamQBE"/>
              <w:rPr>
                <w:b w:val="0"/>
                <w:lang w:val="en-US"/>
              </w:rPr>
            </w:pPr>
            <w:r w:rsidRPr="00121095">
              <w:rPr>
                <w:b w:val="0"/>
                <w:lang w:val="en-US"/>
              </w:rPr>
              <w:t>Administrative gender of the patient.</w:t>
            </w:r>
          </w:p>
        </w:tc>
      </w:tr>
    </w:tbl>
    <w:p w14:paraId="4282CC65" w14:textId="77777777"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14:paraId="652E4E1E" w14:textId="77777777" w:rsidTr="00E50DB9">
        <w:trPr>
          <w:tblHeader/>
        </w:trPr>
        <w:tc>
          <w:tcPr>
            <w:tcW w:w="799" w:type="dxa"/>
            <w:tcBorders>
              <w:top w:val="double" w:sz="4" w:space="0" w:color="auto"/>
              <w:bottom w:val="single" w:sz="4" w:space="0" w:color="auto"/>
            </w:tcBorders>
            <w:shd w:val="clear" w:color="auto" w:fill="FFFFFF"/>
          </w:tcPr>
          <w:p w14:paraId="2EE82857" w14:textId="77777777" w:rsidR="00E921A2" w:rsidRPr="00121095" w:rsidRDefault="00E921A2">
            <w:pPr>
              <w:pStyle w:val="QryTableRCPHeader"/>
              <w:rPr>
                <w:lang w:val="en-US"/>
              </w:rPr>
            </w:pPr>
            <w:r w:rsidRPr="00121095">
              <w:rPr>
                <w:lang w:val="en-US"/>
              </w:rPr>
              <w:t>Field Seq (Query ID=Z77)</w:t>
            </w:r>
          </w:p>
        </w:tc>
        <w:tc>
          <w:tcPr>
            <w:tcW w:w="2037" w:type="dxa"/>
            <w:tcBorders>
              <w:top w:val="double" w:sz="4" w:space="0" w:color="auto"/>
              <w:bottom w:val="single" w:sz="4" w:space="0" w:color="auto"/>
            </w:tcBorders>
            <w:shd w:val="clear" w:color="auto" w:fill="FFFFFF"/>
          </w:tcPr>
          <w:p w14:paraId="1B606FCB"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5DAD7E95"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63DE110A"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59409096"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CF7B02C" w14:textId="77777777" w:rsidR="00E921A2" w:rsidRPr="00121095" w:rsidRDefault="00E921A2">
            <w:pPr>
              <w:pStyle w:val="QryTableRCPHeader"/>
              <w:rPr>
                <w:lang w:val="en-US"/>
              </w:rPr>
            </w:pPr>
            <w:r w:rsidRPr="00121095">
              <w:rPr>
                <w:lang w:val="en-US"/>
              </w:rPr>
              <w:t>Description</w:t>
            </w:r>
          </w:p>
        </w:tc>
      </w:tr>
      <w:tr w:rsidR="00E921A2" w:rsidRPr="00E921A2" w14:paraId="0E53B568" w14:textId="77777777" w:rsidTr="00E50DB9">
        <w:tc>
          <w:tcPr>
            <w:tcW w:w="799" w:type="dxa"/>
            <w:tcBorders>
              <w:top w:val="single" w:sz="4" w:space="0" w:color="auto"/>
              <w:bottom w:val="single" w:sz="4" w:space="0" w:color="auto"/>
            </w:tcBorders>
            <w:shd w:val="clear" w:color="auto" w:fill="FFFFFF"/>
          </w:tcPr>
          <w:p w14:paraId="3C77AF56"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568E594C"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2E04976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130CEEB"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487EBCF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41239D3B"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2906F35C" w14:textId="77777777" w:rsidTr="00E50DB9">
        <w:tc>
          <w:tcPr>
            <w:tcW w:w="799" w:type="dxa"/>
            <w:tcBorders>
              <w:top w:val="single" w:sz="4" w:space="0" w:color="auto"/>
              <w:bottom w:val="single" w:sz="4" w:space="0" w:color="auto"/>
            </w:tcBorders>
            <w:shd w:val="clear" w:color="auto" w:fill="FFFFFF"/>
          </w:tcPr>
          <w:p w14:paraId="3C630982"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3E7098F1"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00A831C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F8ADCDC"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1D47D2E5"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67725A81" w14:textId="77777777" w:rsidR="00E921A2" w:rsidRPr="00121095" w:rsidRDefault="00E921A2">
            <w:pPr>
              <w:pStyle w:val="QryTableRCP"/>
              <w:rPr>
                <w:lang w:val="en-US"/>
              </w:rPr>
            </w:pPr>
          </w:p>
        </w:tc>
      </w:tr>
      <w:tr w:rsidR="00E921A2" w:rsidRPr="00E921A2" w14:paraId="07175A07" w14:textId="77777777" w:rsidTr="00E50DB9">
        <w:tc>
          <w:tcPr>
            <w:tcW w:w="799" w:type="dxa"/>
            <w:tcBorders>
              <w:top w:val="single" w:sz="4" w:space="0" w:color="auto"/>
              <w:bottom w:val="single" w:sz="4" w:space="0" w:color="auto"/>
            </w:tcBorders>
            <w:shd w:val="clear" w:color="auto" w:fill="FFFFFF"/>
          </w:tcPr>
          <w:p w14:paraId="0AB2EADD"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0CE8DCFB"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C72419A"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64BA888"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3F8D3F5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28C42049"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1C341404" w14:textId="77777777" w:rsidTr="00E50DB9">
        <w:tc>
          <w:tcPr>
            <w:tcW w:w="799" w:type="dxa"/>
            <w:tcBorders>
              <w:top w:val="single" w:sz="4" w:space="0" w:color="auto"/>
              <w:bottom w:val="single" w:sz="4" w:space="0" w:color="auto"/>
            </w:tcBorders>
            <w:shd w:val="clear" w:color="auto" w:fill="FFFFFF"/>
          </w:tcPr>
          <w:p w14:paraId="25E5794A"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6F6ACEF1"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6F91E331"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4AC5C184"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F9DC26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2373D37"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548AE919" w14:textId="77777777" w:rsidTr="00E50DB9">
        <w:tc>
          <w:tcPr>
            <w:tcW w:w="799" w:type="dxa"/>
            <w:tcBorders>
              <w:top w:val="single" w:sz="4" w:space="0" w:color="auto"/>
              <w:bottom w:val="single" w:sz="4" w:space="0" w:color="auto"/>
            </w:tcBorders>
            <w:shd w:val="clear" w:color="auto" w:fill="FFFFFF"/>
          </w:tcPr>
          <w:p w14:paraId="14F0974E"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6CE93824"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4A1BAEB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30B9DFF"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0FB8F37E"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561D08F"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C104037" w14:textId="77777777" w:rsidTr="00E50DB9">
        <w:tc>
          <w:tcPr>
            <w:tcW w:w="799" w:type="dxa"/>
            <w:tcBorders>
              <w:top w:val="single" w:sz="4" w:space="0" w:color="auto"/>
              <w:bottom w:val="single" w:sz="4" w:space="0" w:color="auto"/>
            </w:tcBorders>
            <w:shd w:val="clear" w:color="auto" w:fill="FFFFFF"/>
          </w:tcPr>
          <w:p w14:paraId="701D342E"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2B67A938"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42D3A162"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BE316D9"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61F07266"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60619EA6" w14:textId="77777777" w:rsidR="00E921A2" w:rsidRPr="00121095" w:rsidRDefault="00E921A2">
            <w:pPr>
              <w:pStyle w:val="QryTableRCP"/>
              <w:rPr>
                <w:lang w:val="en-US"/>
              </w:rPr>
            </w:pPr>
          </w:p>
        </w:tc>
      </w:tr>
      <w:tr w:rsidR="00E921A2" w:rsidRPr="00E921A2" w14:paraId="1EE3569B" w14:textId="77777777" w:rsidTr="00E50DB9">
        <w:tc>
          <w:tcPr>
            <w:tcW w:w="799" w:type="dxa"/>
            <w:tcBorders>
              <w:top w:val="single" w:sz="4" w:space="0" w:color="auto"/>
              <w:bottom w:val="single" w:sz="4" w:space="0" w:color="auto"/>
            </w:tcBorders>
            <w:shd w:val="clear" w:color="auto" w:fill="FFFFFF"/>
          </w:tcPr>
          <w:p w14:paraId="367C45C3"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588D2421"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9AFDB1C"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2A7581D6"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902BF36"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796E7DF7"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A8B5314" w14:textId="77777777" w:rsidTr="00E50DB9">
        <w:tc>
          <w:tcPr>
            <w:tcW w:w="799" w:type="dxa"/>
            <w:tcBorders>
              <w:top w:val="single" w:sz="4" w:space="0" w:color="auto"/>
              <w:bottom w:val="double" w:sz="4" w:space="0" w:color="auto"/>
            </w:tcBorders>
            <w:shd w:val="clear" w:color="auto" w:fill="FFFFFF"/>
          </w:tcPr>
          <w:p w14:paraId="127E451D"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112E23FB"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322721BC"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22460310"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72F0478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6F47078"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7DFF1BE6"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5AA5E7AC" w14:textId="77777777" w:rsidTr="00E50DB9">
        <w:trPr>
          <w:cantSplit/>
          <w:tblHeader/>
        </w:trPr>
        <w:tc>
          <w:tcPr>
            <w:tcW w:w="1440" w:type="dxa"/>
            <w:tcBorders>
              <w:top w:val="double" w:sz="4" w:space="0" w:color="auto"/>
              <w:bottom w:val="single" w:sz="4" w:space="0" w:color="auto"/>
            </w:tcBorders>
            <w:shd w:val="pct10" w:color="auto" w:fill="FFFFFF"/>
          </w:tcPr>
          <w:p w14:paraId="3EDE4D80" w14:textId="77777777" w:rsidR="00E921A2" w:rsidRPr="00121095" w:rsidRDefault="00E921A2">
            <w:pPr>
              <w:pStyle w:val="QryTableVirtualHeader"/>
              <w:rPr>
                <w:lang w:val="en-US"/>
              </w:rPr>
            </w:pPr>
            <w:r w:rsidRPr="00121095">
              <w:rPr>
                <w:lang w:val="en-US"/>
              </w:rPr>
              <w:t>ColName (Query ID=Z77)</w:t>
            </w:r>
          </w:p>
        </w:tc>
        <w:tc>
          <w:tcPr>
            <w:tcW w:w="864" w:type="dxa"/>
            <w:tcBorders>
              <w:top w:val="double" w:sz="4" w:space="0" w:color="auto"/>
              <w:bottom w:val="single" w:sz="4" w:space="0" w:color="auto"/>
            </w:tcBorders>
            <w:shd w:val="pct10" w:color="auto" w:fill="FFFFFF"/>
          </w:tcPr>
          <w:p w14:paraId="71500695" w14:textId="77777777" w:rsidR="00E921A2" w:rsidRPr="00121095" w:rsidRDefault="00E921A2">
            <w:pPr>
              <w:pStyle w:val="QryTableVirtualHeader"/>
              <w:rPr>
                <w:lang w:val="en-US"/>
              </w:rPr>
            </w:pPr>
            <w:r w:rsidRPr="00121095">
              <w:rPr>
                <w:lang w:val="en-US"/>
              </w:rPr>
              <w:t>Key/</w:t>
            </w:r>
          </w:p>
          <w:p w14:paraId="26196F3A"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8CCC98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35C287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18A4B8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18161FF"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B99648D"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76B36B28"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C22DA23"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0174D40"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8FB769A"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201D06E" w14:textId="77777777" w:rsidR="00E921A2" w:rsidRPr="00121095" w:rsidRDefault="00E921A2">
            <w:pPr>
              <w:pStyle w:val="QryTableVirtualHeader"/>
              <w:rPr>
                <w:lang w:val="en-US"/>
              </w:rPr>
            </w:pPr>
            <w:r w:rsidRPr="00121095">
              <w:rPr>
                <w:lang w:val="en-US"/>
              </w:rPr>
              <w:t>Element Name</w:t>
            </w:r>
          </w:p>
        </w:tc>
      </w:tr>
      <w:tr w:rsidR="00E921A2" w:rsidRPr="00E921A2" w14:paraId="525ECD31" w14:textId="77777777" w:rsidTr="00E50DB9">
        <w:trPr>
          <w:cantSplit/>
        </w:trPr>
        <w:tc>
          <w:tcPr>
            <w:tcW w:w="1440" w:type="dxa"/>
            <w:tcBorders>
              <w:top w:val="single" w:sz="4" w:space="0" w:color="auto"/>
              <w:bottom w:val="single" w:sz="4" w:space="0" w:color="auto"/>
            </w:tcBorders>
            <w:shd w:val="clear" w:color="auto" w:fill="FFFFFF"/>
          </w:tcPr>
          <w:p w14:paraId="29B597EA"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3691AB19"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0D5DB5AD"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5F0F6E49"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6E06C873"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1544CD21"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0B7E2D74"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02A2730B"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2D240D71"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B24747B"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09567A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EB64AC3"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21E72BCD" w14:textId="77777777" w:rsidTr="00E50DB9">
        <w:trPr>
          <w:cantSplit/>
        </w:trPr>
        <w:tc>
          <w:tcPr>
            <w:tcW w:w="1440" w:type="dxa"/>
            <w:tcBorders>
              <w:top w:val="single" w:sz="4" w:space="0" w:color="auto"/>
              <w:bottom w:val="single" w:sz="4" w:space="0" w:color="auto"/>
            </w:tcBorders>
            <w:shd w:val="clear" w:color="auto" w:fill="FFFFFF"/>
          </w:tcPr>
          <w:p w14:paraId="19F2AD0A"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0DE5231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A80D824"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BF0B74B"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CB48665"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494BBD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8F6F73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576666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A432F1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E7295F8"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4CF0144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1479335" w14:textId="77777777" w:rsidR="00E921A2" w:rsidRPr="00121095" w:rsidRDefault="00E921A2">
            <w:pPr>
              <w:pStyle w:val="QryTableVirtual"/>
              <w:rPr>
                <w:lang w:val="en-US"/>
              </w:rPr>
            </w:pPr>
            <w:r w:rsidRPr="00121095">
              <w:rPr>
                <w:lang w:val="en-US"/>
              </w:rPr>
              <w:t>PID-5 Patient Name</w:t>
            </w:r>
          </w:p>
        </w:tc>
      </w:tr>
      <w:tr w:rsidR="00E921A2" w:rsidRPr="00E921A2" w14:paraId="69989020" w14:textId="77777777" w:rsidTr="00E50DB9">
        <w:trPr>
          <w:cantSplit/>
        </w:trPr>
        <w:tc>
          <w:tcPr>
            <w:tcW w:w="1440" w:type="dxa"/>
            <w:tcBorders>
              <w:top w:val="single" w:sz="4" w:space="0" w:color="auto"/>
              <w:bottom w:val="single" w:sz="4" w:space="0" w:color="auto"/>
            </w:tcBorders>
            <w:shd w:val="clear" w:color="auto" w:fill="FFFFFF"/>
          </w:tcPr>
          <w:p w14:paraId="3C881F41"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4D23DAE7"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7391A50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575314C"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BF1012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17C63F7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B7E5DE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9E42E7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1D69D9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1694D7B"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0FCE1911"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0A4492F" w14:textId="77777777" w:rsidR="00E921A2" w:rsidRPr="00121095" w:rsidRDefault="00E921A2">
            <w:pPr>
              <w:pStyle w:val="QryTableVirtual"/>
              <w:rPr>
                <w:lang w:val="en-US"/>
              </w:rPr>
            </w:pPr>
            <w:r w:rsidRPr="00121095">
              <w:rPr>
                <w:lang w:val="en-US"/>
              </w:rPr>
              <w:t>PID-6 Mother's Maiden Name</w:t>
            </w:r>
          </w:p>
        </w:tc>
      </w:tr>
      <w:tr w:rsidR="00E921A2" w:rsidRPr="00E921A2" w14:paraId="5175E60A" w14:textId="77777777" w:rsidTr="00E50DB9">
        <w:trPr>
          <w:cantSplit/>
        </w:trPr>
        <w:tc>
          <w:tcPr>
            <w:tcW w:w="1440" w:type="dxa"/>
            <w:tcBorders>
              <w:top w:val="single" w:sz="4" w:space="0" w:color="auto"/>
              <w:bottom w:val="single" w:sz="4" w:space="0" w:color="auto"/>
            </w:tcBorders>
            <w:shd w:val="clear" w:color="auto" w:fill="FFFFFF"/>
          </w:tcPr>
          <w:p w14:paraId="1CDE05CD"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0C914BB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D124E7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2594B22"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36A3FC4B"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4C1291C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F6F698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030C2B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AA38B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24E059E"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763A490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106816" w14:textId="77777777" w:rsidR="00E921A2" w:rsidRPr="00121095" w:rsidRDefault="00E921A2">
            <w:pPr>
              <w:pStyle w:val="QryTableVirtual"/>
              <w:rPr>
                <w:lang w:val="en-US"/>
              </w:rPr>
            </w:pPr>
            <w:r w:rsidRPr="00121095">
              <w:rPr>
                <w:lang w:val="en-US"/>
              </w:rPr>
              <w:t>PID-7 Date/Time of Birth</w:t>
            </w:r>
          </w:p>
        </w:tc>
      </w:tr>
      <w:tr w:rsidR="00E921A2" w:rsidRPr="00E921A2" w14:paraId="0FBD3F6D" w14:textId="77777777" w:rsidTr="00E50DB9">
        <w:trPr>
          <w:cantSplit/>
        </w:trPr>
        <w:tc>
          <w:tcPr>
            <w:tcW w:w="1440" w:type="dxa"/>
            <w:tcBorders>
              <w:top w:val="single" w:sz="4" w:space="0" w:color="auto"/>
              <w:bottom w:val="single" w:sz="4" w:space="0" w:color="auto"/>
            </w:tcBorders>
            <w:shd w:val="clear" w:color="auto" w:fill="FFFFFF"/>
          </w:tcPr>
          <w:p w14:paraId="3306E380"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2A52857C"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AD7B3A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014AE39"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46C60ED"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3CCF41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623388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03BDCD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395246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BA2C256"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4E06303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E737E32" w14:textId="77777777" w:rsidR="00E921A2" w:rsidRPr="00121095" w:rsidRDefault="00E921A2">
            <w:pPr>
              <w:pStyle w:val="QryTableVirtual"/>
              <w:rPr>
                <w:lang w:val="en-US"/>
              </w:rPr>
            </w:pPr>
            <w:r w:rsidRPr="00121095">
              <w:rPr>
                <w:lang w:val="en-US"/>
              </w:rPr>
              <w:t>PID-8 Sex</w:t>
            </w:r>
          </w:p>
        </w:tc>
      </w:tr>
      <w:tr w:rsidR="00E921A2" w:rsidRPr="00E921A2" w14:paraId="2573C2CE" w14:textId="77777777" w:rsidTr="00E50DB9">
        <w:trPr>
          <w:cantSplit/>
        </w:trPr>
        <w:tc>
          <w:tcPr>
            <w:tcW w:w="1440" w:type="dxa"/>
            <w:tcBorders>
              <w:top w:val="single" w:sz="4" w:space="0" w:color="auto"/>
              <w:bottom w:val="double" w:sz="4" w:space="0" w:color="auto"/>
            </w:tcBorders>
            <w:shd w:val="clear" w:color="auto" w:fill="FFFFFF"/>
          </w:tcPr>
          <w:p w14:paraId="6A36E45B"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56E353E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A16540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5A36B15"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1950083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2E578B3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F85363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647CD4E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3FFCF46"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27BF7CDC"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7825C1E2"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5B8C039F" w14:textId="77777777" w:rsidR="00E921A2" w:rsidRPr="00121095" w:rsidRDefault="00E921A2">
            <w:pPr>
              <w:pStyle w:val="QryTableVirtual"/>
              <w:rPr>
                <w:lang w:val="en-US"/>
              </w:rPr>
            </w:pPr>
            <w:r w:rsidRPr="00121095">
              <w:rPr>
                <w:lang w:val="en-US"/>
              </w:rPr>
              <w:t>PID-10 Race</w:t>
            </w:r>
          </w:p>
        </w:tc>
      </w:tr>
    </w:tbl>
    <w:p w14:paraId="65051CB8" w14:textId="77777777" w:rsidR="00E921A2" w:rsidRPr="00121095" w:rsidRDefault="00E921A2">
      <w:pPr>
        <w:pStyle w:val="NormalIndented"/>
        <w:rPr>
          <w:snapToGrid w:val="0"/>
        </w:rPr>
      </w:pPr>
      <w:r w:rsidRPr="00121095">
        <w:rPr>
          <w:snapToGrid w:val="0"/>
        </w:rPr>
        <w:t>The same query as described above could be sent as a pure Query by Parameter query, without the "query by example" variant, as follows.</w:t>
      </w:r>
    </w:p>
    <w:p w14:paraId="102BAE6A" w14:textId="77777777" w:rsidR="00E921A2" w:rsidRPr="00121095" w:rsidRDefault="00E921A2">
      <w:pPr>
        <w:pStyle w:val="NormalIndented"/>
        <w:rPr>
          <w:snapToGrid w:val="0"/>
        </w:rPr>
      </w:pPr>
      <w:r w:rsidRPr="00121095">
        <w:rPr>
          <w:snapToGrid w:val="0"/>
        </w:rPr>
        <w:t>Notice that the query uses only a single QPD segment to carry all the parameters.  The response to the query is the same as for the "query by example" variant above.</w:t>
      </w:r>
    </w:p>
    <w:p w14:paraId="76CEDDBD" w14:textId="77777777" w:rsidR="00E921A2" w:rsidRPr="00121095" w:rsidRDefault="00E921A2">
      <w:pPr>
        <w:pStyle w:val="NormalIndented"/>
      </w:pPr>
      <w:r w:rsidRPr="00121095">
        <w:t>Example: the Client wishes to do this using the peekaboo algorithm with an 80% confidence level.</w:t>
      </w:r>
    </w:p>
    <w:p w14:paraId="791D9591" w14:textId="77777777" w:rsidR="00E921A2" w:rsidRPr="00121095" w:rsidRDefault="00E921A2">
      <w:pPr>
        <w:pStyle w:val="Example"/>
        <w:rPr>
          <w:noProof w:val="0"/>
        </w:rPr>
      </w:pPr>
      <w:r w:rsidRPr="00121095">
        <w:rPr>
          <w:noProof w:val="0"/>
        </w:rPr>
        <w:t>MSH|^~\&amp;|PCR|GenHosp|MPI||199811201400-0800||QBP^Z75^QBP_Q13|8699|P|2.</w:t>
      </w:r>
      <w:r>
        <w:rPr>
          <w:noProof w:val="0"/>
        </w:rPr>
        <w:t>8</w:t>
      </w:r>
      <w:r w:rsidRPr="00121095">
        <w:rPr>
          <w:noProof w:val="0"/>
        </w:rPr>
        <w:t>||||||||</w:t>
      </w:r>
    </w:p>
    <w:p w14:paraId="7EFFC9E4" w14:textId="77777777" w:rsidR="00E921A2" w:rsidRPr="00121095" w:rsidRDefault="00E921A2">
      <w:pPr>
        <w:pStyle w:val="Example"/>
        <w:rPr>
          <w:noProof w:val="0"/>
        </w:rPr>
      </w:pPr>
      <w:r w:rsidRPr="00121095">
        <w:rPr>
          <w:noProof w:val="0"/>
        </w:rPr>
        <w:t>QPD|Z75^find_candidates^HL7nnnn|Q0001|peekaboo|80|Nuclear^Ned|19481211|M</w:t>
      </w:r>
    </w:p>
    <w:p w14:paraId="35F13786" w14:textId="77777777" w:rsidR="00E921A2" w:rsidRPr="00121095" w:rsidRDefault="00E921A2">
      <w:pPr>
        <w:pStyle w:val="Example"/>
        <w:rPr>
          <w:noProof w:val="0"/>
        </w:rPr>
      </w:pPr>
    </w:p>
    <w:p w14:paraId="01EBE7B9" w14:textId="77777777" w:rsidR="00E921A2" w:rsidRPr="00121095" w:rsidRDefault="00E921A2">
      <w:pPr>
        <w:pStyle w:val="Example"/>
        <w:rPr>
          <w:noProof w:val="0"/>
        </w:rPr>
      </w:pPr>
      <w:r w:rsidRPr="00121095">
        <w:rPr>
          <w:noProof w:val="0"/>
        </w:rPr>
        <w:t>RDF|PatientList^CX^20~PatientName^XPN^48~Mother'sMaidenName^XPN^48~DOB^DTM^24~Sex^IS^1~Race^CWE^80|</w:t>
      </w:r>
    </w:p>
    <w:p w14:paraId="52256817" w14:textId="77777777" w:rsidR="00E921A2" w:rsidRPr="00121095" w:rsidRDefault="00E921A2">
      <w:pPr>
        <w:pStyle w:val="Example"/>
        <w:rPr>
          <w:noProof w:val="0"/>
        </w:rPr>
      </w:pPr>
      <w:r w:rsidRPr="00121095">
        <w:rPr>
          <w:noProof w:val="0"/>
        </w:rPr>
        <w:t>RCP|I|999^RD|</w:t>
      </w:r>
    </w:p>
    <w:p w14:paraId="001729EE" w14:textId="77777777" w:rsidR="00E921A2" w:rsidRPr="00121095" w:rsidRDefault="00E921A2">
      <w:pPr>
        <w:pStyle w:val="NormalIndented"/>
      </w:pPr>
      <w:r w:rsidRPr="00121095">
        <w:t>The MPI system returns the following RTB message:</w:t>
      </w:r>
    </w:p>
    <w:p w14:paraId="13B04556" w14:textId="77777777" w:rsidR="00E921A2" w:rsidRPr="00121095" w:rsidRDefault="00E921A2">
      <w:pPr>
        <w:pStyle w:val="Example"/>
        <w:rPr>
          <w:noProof w:val="0"/>
        </w:rPr>
      </w:pPr>
      <w:r w:rsidRPr="00121095">
        <w:rPr>
          <w:b/>
          <w:noProof w:val="0"/>
        </w:rPr>
        <w:t>MSH</w:t>
      </w:r>
      <w:r w:rsidRPr="00121095">
        <w:rPr>
          <w:noProof w:val="0"/>
        </w:rPr>
        <w:t>|^~\&amp;|MPI|GenHosp|PCR||199811201400-0800||RTB^Z76^RTB_R13|8699|P|2.</w:t>
      </w:r>
      <w:r>
        <w:rPr>
          <w:noProof w:val="0"/>
        </w:rPr>
        <w:t>8</w:t>
      </w:r>
      <w:r w:rsidRPr="00121095">
        <w:rPr>
          <w:noProof w:val="0"/>
        </w:rPr>
        <w:t>||||||||</w:t>
      </w:r>
    </w:p>
    <w:p w14:paraId="6C60BEB8" w14:textId="77777777" w:rsidR="00E921A2" w:rsidRPr="00121095" w:rsidRDefault="00E921A2">
      <w:pPr>
        <w:pStyle w:val="Example"/>
        <w:rPr>
          <w:noProof w:val="0"/>
        </w:rPr>
      </w:pPr>
      <w:r w:rsidRPr="00121095">
        <w:rPr>
          <w:b/>
          <w:noProof w:val="0"/>
        </w:rPr>
        <w:t>MSA</w:t>
      </w:r>
      <w:r w:rsidRPr="00121095">
        <w:rPr>
          <w:noProof w:val="0"/>
        </w:rPr>
        <w:t>|AA|8699|</w:t>
      </w:r>
    </w:p>
    <w:p w14:paraId="56819578" w14:textId="77777777" w:rsidR="00E921A2" w:rsidRPr="00121095" w:rsidRDefault="00E921A2">
      <w:pPr>
        <w:pStyle w:val="Example"/>
        <w:rPr>
          <w:noProof w:val="0"/>
        </w:rPr>
      </w:pPr>
      <w:r w:rsidRPr="00121095">
        <w:rPr>
          <w:b/>
          <w:noProof w:val="0"/>
        </w:rPr>
        <w:t>QAK</w:t>
      </w:r>
      <w:r w:rsidRPr="00121095">
        <w:rPr>
          <w:noProof w:val="0"/>
        </w:rPr>
        <w:t>|</w:t>
      </w:r>
    </w:p>
    <w:p w14:paraId="444FF156" w14:textId="77777777" w:rsidR="00E921A2" w:rsidRPr="00121095" w:rsidRDefault="00E921A2">
      <w:pPr>
        <w:pStyle w:val="Example"/>
        <w:rPr>
          <w:noProof w:val="0"/>
        </w:rPr>
      </w:pPr>
      <w:r w:rsidRPr="00121095">
        <w:rPr>
          <w:noProof w:val="0"/>
        </w:rPr>
        <w:t>QPD|Z75^find_candidates^HL7nnnn|Q0001|peekaboo|80|Nuclear^Ned|19481211|M</w:t>
      </w:r>
    </w:p>
    <w:p w14:paraId="49EA5ACA" w14:textId="77777777" w:rsidR="00E921A2" w:rsidRPr="00121095" w:rsidRDefault="00E921A2">
      <w:pPr>
        <w:pStyle w:val="Example"/>
        <w:rPr>
          <w:noProof w:val="0"/>
        </w:rPr>
      </w:pPr>
      <w:r w:rsidRPr="00121095">
        <w:rPr>
          <w:b/>
          <w:noProof w:val="0"/>
        </w:rPr>
        <w:t>RDF</w:t>
      </w:r>
      <w:r w:rsidRPr="00121095">
        <w:rPr>
          <w:noProof w:val="0"/>
        </w:rPr>
        <w:t>|PatientList^CX^20~PatientName^XPN^48~Mother'sMaidenName^XPN^48~DOB^DTM^24~Sex^IS^1~Race^CWE^80|</w:t>
      </w:r>
    </w:p>
    <w:p w14:paraId="3EA9DC76" w14:textId="77777777" w:rsidR="00E921A2" w:rsidRPr="00121095" w:rsidRDefault="00E921A2">
      <w:pPr>
        <w:pStyle w:val="Example"/>
        <w:rPr>
          <w:noProof w:val="0"/>
        </w:rPr>
      </w:pPr>
      <w:r w:rsidRPr="00121095">
        <w:rPr>
          <w:b/>
          <w:noProof w:val="0"/>
        </w:rPr>
        <w:t>RDT</w:t>
      </w:r>
      <w:r w:rsidRPr="00121095">
        <w:rPr>
          <w:noProof w:val="0"/>
        </w:rPr>
        <w:t>|555444222111^^^MPI&amp;KP.NCA&amp;L^MR|</w:t>
      </w:r>
      <w:r w:rsidRPr="00121095">
        <w:rPr>
          <w:rFonts w:ascii="Courier" w:hAnsi="Courier"/>
          <w:noProof w:val="0"/>
        </w:rPr>
        <w:t>Nuclear^Ned</w:t>
      </w:r>
      <w:r w:rsidRPr="00121095">
        <w:rPr>
          <w:noProof w:val="0"/>
        </w:rPr>
        <w:t>|</w:t>
      </w:r>
      <w:r w:rsidRPr="00121095">
        <w:rPr>
          <w:rFonts w:ascii="Courier" w:hAnsi="Courier"/>
          <w:noProof w:val="0"/>
        </w:rPr>
        <w:t>19481211</w:t>
      </w:r>
      <w:r w:rsidRPr="00121095">
        <w:rPr>
          <w:noProof w:val="0"/>
        </w:rPr>
        <w:t>|M||</w:t>
      </w:r>
    </w:p>
    <w:p w14:paraId="157B75FC" w14:textId="4B606F16" w:rsidR="00E921A2" w:rsidRPr="00121095" w:rsidRDefault="002044FB" w:rsidP="002044FB">
      <w:pPr>
        <w:pStyle w:val="Heading4"/>
        <w:numPr>
          <w:ilvl w:val="0"/>
          <w:numId w:val="0"/>
        </w:numPr>
        <w:tabs>
          <w:tab w:val="left" w:pos="2160"/>
        </w:tabs>
      </w:pPr>
      <w:bookmarkStart w:id="796" w:name="_Toc495483647"/>
      <w:bookmarkStart w:id="797" w:name="_Toc24273871"/>
      <w:r w:rsidRPr="00121095">
        <w:t>5.9.7.2</w:t>
      </w:r>
      <w:r w:rsidRPr="00121095">
        <w:tab/>
      </w:r>
      <w:r w:rsidR="00E921A2" w:rsidRPr="00121095">
        <w:t>MPI Query Profile – Non query by example version</w:t>
      </w:r>
      <w:bookmarkEnd w:id="796"/>
      <w:bookmarkEnd w:id="797"/>
    </w:p>
    <w:p w14:paraId="3C69F33A" w14:textId="77777777"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2FE1B6BE" w14:textId="77777777" w:rsidTr="00E50DB9">
        <w:trPr>
          <w:tblHeader/>
        </w:trPr>
        <w:tc>
          <w:tcPr>
            <w:tcW w:w="2880" w:type="dxa"/>
            <w:tcBorders>
              <w:top w:val="double" w:sz="4" w:space="0" w:color="auto"/>
              <w:bottom w:val="single" w:sz="4" w:space="0" w:color="auto"/>
            </w:tcBorders>
            <w:shd w:val="clear" w:color="auto" w:fill="FFFFFF"/>
          </w:tcPr>
          <w:p w14:paraId="47A4D821" w14:textId="77777777" w:rsidR="00E921A2" w:rsidRPr="00121095" w:rsidRDefault="00E921A2">
            <w:pPr>
              <w:pStyle w:val="QryTableHeader"/>
              <w:keepNext/>
              <w:rPr>
                <w:b w:val="0"/>
                <w:lang w:val="en-US"/>
              </w:rPr>
            </w:pPr>
            <w:r w:rsidRPr="00121095">
              <w:rPr>
                <w:lang w:val="en-US"/>
              </w:rPr>
              <w:t>Query Statement ID (Query ID=Z75):</w:t>
            </w:r>
          </w:p>
        </w:tc>
        <w:tc>
          <w:tcPr>
            <w:tcW w:w="4608" w:type="dxa"/>
            <w:tcBorders>
              <w:top w:val="double" w:sz="4" w:space="0" w:color="auto"/>
              <w:bottom w:val="single" w:sz="4" w:space="0" w:color="auto"/>
            </w:tcBorders>
            <w:shd w:val="clear" w:color="auto" w:fill="FFFFFF"/>
          </w:tcPr>
          <w:p w14:paraId="1A043E96" w14:textId="77777777" w:rsidR="00E921A2" w:rsidRPr="00121095" w:rsidRDefault="00E921A2">
            <w:pPr>
              <w:pStyle w:val="QryTableID"/>
              <w:keepNext/>
              <w:rPr>
                <w:lang w:val="en-US"/>
              </w:rPr>
            </w:pPr>
            <w:r w:rsidRPr="00121095">
              <w:rPr>
                <w:lang w:val="en-US"/>
              </w:rPr>
              <w:t>Z75</w:t>
            </w:r>
          </w:p>
        </w:tc>
      </w:tr>
      <w:tr w:rsidR="00E921A2" w:rsidRPr="00E921A2" w14:paraId="099F16F3" w14:textId="77777777" w:rsidTr="00E50DB9">
        <w:tc>
          <w:tcPr>
            <w:tcW w:w="2880" w:type="dxa"/>
            <w:tcBorders>
              <w:top w:val="single" w:sz="4" w:space="0" w:color="auto"/>
              <w:bottom w:val="single" w:sz="4" w:space="0" w:color="auto"/>
            </w:tcBorders>
            <w:shd w:val="clear" w:color="auto" w:fill="FFFFFF"/>
          </w:tcPr>
          <w:p w14:paraId="012C5DFC"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E1E408D" w14:textId="77777777" w:rsidR="00E921A2" w:rsidRPr="00121095" w:rsidRDefault="00E921A2">
            <w:pPr>
              <w:pStyle w:val="QryTableType"/>
              <w:rPr>
                <w:lang w:val="en-US"/>
              </w:rPr>
            </w:pPr>
            <w:r w:rsidRPr="00121095">
              <w:rPr>
                <w:lang w:val="en-US"/>
              </w:rPr>
              <w:t>Query</w:t>
            </w:r>
          </w:p>
        </w:tc>
      </w:tr>
      <w:tr w:rsidR="00E921A2" w:rsidRPr="00E921A2" w14:paraId="44275F6F" w14:textId="77777777" w:rsidTr="00E50DB9">
        <w:tc>
          <w:tcPr>
            <w:tcW w:w="2880" w:type="dxa"/>
            <w:tcBorders>
              <w:top w:val="single" w:sz="4" w:space="0" w:color="auto"/>
              <w:bottom w:val="single" w:sz="4" w:space="0" w:color="auto"/>
            </w:tcBorders>
            <w:shd w:val="clear" w:color="auto" w:fill="FFFFFF"/>
          </w:tcPr>
          <w:p w14:paraId="37403052"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48A9949" w14:textId="77777777" w:rsidR="00E921A2" w:rsidRPr="00121095" w:rsidRDefault="00E921A2">
            <w:pPr>
              <w:pStyle w:val="QryTableName"/>
              <w:rPr>
                <w:lang w:val="en-US"/>
              </w:rPr>
            </w:pPr>
            <w:r w:rsidRPr="00121095">
              <w:rPr>
                <w:lang w:val="en-US"/>
              </w:rPr>
              <w:t>Tabular Patient List</w:t>
            </w:r>
          </w:p>
        </w:tc>
      </w:tr>
      <w:tr w:rsidR="00E921A2" w:rsidRPr="00E921A2" w14:paraId="59924899" w14:textId="77777777" w:rsidTr="00E50DB9">
        <w:tc>
          <w:tcPr>
            <w:tcW w:w="2880" w:type="dxa"/>
            <w:tcBorders>
              <w:top w:val="single" w:sz="4" w:space="0" w:color="auto"/>
              <w:bottom w:val="single" w:sz="4" w:space="0" w:color="auto"/>
            </w:tcBorders>
            <w:shd w:val="clear" w:color="auto" w:fill="FFFFFF"/>
          </w:tcPr>
          <w:p w14:paraId="3584FDF7"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4A0FC200" w14:textId="77777777" w:rsidR="00E921A2" w:rsidRPr="00121095" w:rsidRDefault="00E921A2">
            <w:pPr>
              <w:pStyle w:val="QryTableTriggerQuery"/>
              <w:rPr>
                <w:lang w:val="en-US"/>
              </w:rPr>
            </w:pPr>
            <w:r w:rsidRPr="00121095">
              <w:rPr>
                <w:lang w:val="en-US"/>
              </w:rPr>
              <w:t>QBP^Z75^QBP_Q13</w:t>
            </w:r>
          </w:p>
        </w:tc>
      </w:tr>
      <w:tr w:rsidR="00E921A2" w:rsidRPr="00E921A2" w14:paraId="2706D863" w14:textId="77777777" w:rsidTr="00E50DB9">
        <w:tc>
          <w:tcPr>
            <w:tcW w:w="2880" w:type="dxa"/>
            <w:tcBorders>
              <w:top w:val="single" w:sz="4" w:space="0" w:color="auto"/>
              <w:bottom w:val="single" w:sz="4" w:space="0" w:color="auto"/>
            </w:tcBorders>
            <w:shd w:val="clear" w:color="auto" w:fill="FFFFFF"/>
          </w:tcPr>
          <w:p w14:paraId="5BF8042D"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4C51015" w14:textId="77777777" w:rsidR="00E921A2" w:rsidRPr="00121095" w:rsidRDefault="00E921A2">
            <w:pPr>
              <w:pStyle w:val="QryTableMode"/>
              <w:rPr>
                <w:lang w:val="en-US"/>
              </w:rPr>
            </w:pPr>
            <w:r w:rsidRPr="00121095">
              <w:rPr>
                <w:lang w:val="en-US"/>
              </w:rPr>
              <w:t>Both</w:t>
            </w:r>
          </w:p>
        </w:tc>
      </w:tr>
      <w:tr w:rsidR="00E921A2" w:rsidRPr="00E921A2" w14:paraId="13C65113" w14:textId="77777777" w:rsidTr="00E50DB9">
        <w:tc>
          <w:tcPr>
            <w:tcW w:w="2880" w:type="dxa"/>
            <w:tcBorders>
              <w:top w:val="single" w:sz="4" w:space="0" w:color="auto"/>
              <w:bottom w:val="single" w:sz="4" w:space="0" w:color="auto"/>
            </w:tcBorders>
            <w:shd w:val="clear" w:color="auto" w:fill="FFFFFF"/>
          </w:tcPr>
          <w:p w14:paraId="4CA810E0"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69C4314" w14:textId="77777777" w:rsidR="00E921A2" w:rsidRPr="00121095" w:rsidRDefault="00E921A2">
            <w:pPr>
              <w:pStyle w:val="QryTableResponseTrigger"/>
              <w:rPr>
                <w:lang w:val="en-US"/>
              </w:rPr>
            </w:pPr>
            <w:r w:rsidRPr="00121095">
              <w:rPr>
                <w:lang w:val="en-US"/>
              </w:rPr>
              <w:t>RTB^Z76^RTB_K13</w:t>
            </w:r>
          </w:p>
        </w:tc>
      </w:tr>
      <w:tr w:rsidR="00E921A2" w:rsidRPr="00E921A2" w14:paraId="240C1D59" w14:textId="77777777" w:rsidTr="00E50DB9">
        <w:tc>
          <w:tcPr>
            <w:tcW w:w="2880" w:type="dxa"/>
            <w:tcBorders>
              <w:top w:val="single" w:sz="4" w:space="0" w:color="auto"/>
              <w:bottom w:val="single" w:sz="4" w:space="0" w:color="auto"/>
            </w:tcBorders>
            <w:shd w:val="clear" w:color="auto" w:fill="FFFFFF"/>
          </w:tcPr>
          <w:p w14:paraId="3A211494"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21F40F8" w14:textId="77777777" w:rsidR="00E921A2" w:rsidRPr="00121095" w:rsidRDefault="00E921A2">
            <w:pPr>
              <w:pStyle w:val="QryTableCharacteristicsQuery"/>
              <w:rPr>
                <w:lang w:val="en-US"/>
              </w:rPr>
            </w:pPr>
            <w:r w:rsidRPr="00121095">
              <w:rPr>
                <w:lang w:val="en-US"/>
              </w:rPr>
              <w:t>Patient identifier and matching algorithm requirements are passed via the input parameters.  Output columns are chosen from a Virtual Table.</w:t>
            </w:r>
          </w:p>
        </w:tc>
      </w:tr>
      <w:tr w:rsidR="00E921A2" w:rsidRPr="00E921A2" w14:paraId="2EF4EEFF" w14:textId="77777777" w:rsidTr="00E50DB9">
        <w:tc>
          <w:tcPr>
            <w:tcW w:w="2880" w:type="dxa"/>
            <w:tcBorders>
              <w:top w:val="single" w:sz="4" w:space="0" w:color="auto"/>
              <w:bottom w:val="single" w:sz="4" w:space="0" w:color="auto"/>
            </w:tcBorders>
            <w:shd w:val="clear" w:color="auto" w:fill="FFFFFF"/>
          </w:tcPr>
          <w:p w14:paraId="7FCE9C1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44750D6"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533CEB72" w14:textId="77777777" w:rsidTr="00E50DB9">
        <w:trPr>
          <w:cantSplit/>
        </w:trPr>
        <w:tc>
          <w:tcPr>
            <w:tcW w:w="2880" w:type="dxa"/>
            <w:tcBorders>
              <w:top w:val="single" w:sz="4" w:space="0" w:color="auto"/>
              <w:bottom w:val="single" w:sz="4" w:space="0" w:color="auto"/>
            </w:tcBorders>
            <w:shd w:val="clear" w:color="auto" w:fill="FFFFFF"/>
          </w:tcPr>
          <w:p w14:paraId="05816A88"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0E0983B" w14:textId="77777777" w:rsidR="00E921A2" w:rsidRPr="00121095" w:rsidRDefault="00E921A2">
            <w:pPr>
              <w:pStyle w:val="QryTableCharacteristicsResponse"/>
              <w:rPr>
                <w:lang w:val="en-US"/>
              </w:rPr>
            </w:pPr>
            <w:r w:rsidRPr="00121095">
              <w:rPr>
                <w:lang w:val="en-US"/>
              </w:rPr>
              <w:t>Response returns requested columns from the Virtual Table.  If no columns were requested, all columns are returned.</w:t>
            </w:r>
          </w:p>
        </w:tc>
      </w:tr>
      <w:tr w:rsidR="00E921A2" w:rsidRPr="00E921A2" w14:paraId="78F38FD8" w14:textId="77777777" w:rsidTr="00E50DB9">
        <w:trPr>
          <w:cantSplit/>
        </w:trPr>
        <w:tc>
          <w:tcPr>
            <w:tcW w:w="2880" w:type="dxa"/>
            <w:tcBorders>
              <w:top w:val="single" w:sz="4" w:space="0" w:color="auto"/>
              <w:bottom w:val="double" w:sz="4" w:space="0" w:color="auto"/>
            </w:tcBorders>
            <w:shd w:val="clear" w:color="auto" w:fill="FFFFFF"/>
          </w:tcPr>
          <w:p w14:paraId="6321505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01461AB" w14:textId="77777777" w:rsidR="00E921A2" w:rsidRPr="00121095" w:rsidRDefault="00E921A2">
            <w:pPr>
              <w:pStyle w:val="QryTableSegmentPattern"/>
              <w:rPr>
                <w:lang w:val="en-US"/>
              </w:rPr>
            </w:pPr>
          </w:p>
        </w:tc>
      </w:tr>
    </w:tbl>
    <w:p w14:paraId="32E2508C" w14:textId="2E5B427B" w:rsidR="00E921A2" w:rsidRDefault="00E921A2" w:rsidP="00BF5311">
      <w:r>
        <w:t xml:space="preserve">The message structure for QBP^Z75^QPB_Q13 can be found in </w:t>
      </w:r>
      <w:r w:rsidR="00BF2FE6">
        <w:fldChar w:fldCharType="begin"/>
      </w:r>
      <w:r>
        <w:instrText xml:space="preserve"> REF _Ref370221404 \r \h </w:instrText>
      </w:r>
      <w:r w:rsidR="00BF2FE6">
        <w:fldChar w:fldCharType="separate"/>
      </w:r>
      <w:r w:rsidR="00C244BF">
        <w:t>5.3.1.2</w:t>
      </w:r>
      <w:r w:rsidR="00BF2FE6">
        <w:fldChar w:fldCharType="end"/>
      </w:r>
      <w:r>
        <w:t>. Use the QBP^Q13^QPB_Q13 Message structure.</w:t>
      </w:r>
    </w:p>
    <w:p w14:paraId="2F38E719" w14:textId="77777777" w:rsidR="00E921A2" w:rsidRPr="00121095" w:rsidRDefault="00E921A2" w:rsidP="00BF5311">
      <w:pPr>
        <w:pStyle w:val="NormalIndented"/>
        <w:ind w:left="0"/>
      </w:pPr>
    </w:p>
    <w:p w14:paraId="35067490" w14:textId="77777777" w:rsidR="00E921A2" w:rsidRPr="00121095" w:rsidRDefault="00E921A2">
      <w:pPr>
        <w:pStyle w:val="MsgTableCaption"/>
      </w:pPr>
      <w:r w:rsidRPr="00121095">
        <w:t>RTB^Z76^RTB_K13: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9C9E9A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3B280EB"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2089197" w14:textId="77777777" w:rsidR="00E921A2" w:rsidRPr="00121095" w:rsidRDefault="00E921A2">
            <w:pPr>
              <w:pStyle w:val="MsgTableHeader"/>
              <w:rPr>
                <w:b w:val="0"/>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DC5F5A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E6D7FBA" w14:textId="77777777" w:rsidR="00E921A2" w:rsidRPr="00121095" w:rsidRDefault="00E921A2">
            <w:pPr>
              <w:pStyle w:val="MsgTableHeader"/>
              <w:jc w:val="center"/>
              <w:rPr>
                <w:lang w:val="en-US"/>
              </w:rPr>
            </w:pPr>
            <w:r w:rsidRPr="00121095">
              <w:rPr>
                <w:lang w:val="en-US"/>
              </w:rPr>
              <w:t>Sec Ref</w:t>
            </w:r>
          </w:p>
        </w:tc>
      </w:tr>
      <w:tr w:rsidR="00E921A2" w:rsidRPr="00E921A2" w14:paraId="422C60A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21642E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B1256F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99F058B"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4A467BB" w14:textId="77777777" w:rsidR="00E921A2" w:rsidRPr="00121095" w:rsidRDefault="00E921A2">
            <w:pPr>
              <w:pStyle w:val="MsgTableBody"/>
              <w:jc w:val="center"/>
            </w:pPr>
            <w:r w:rsidRPr="00121095">
              <w:t>2.15.9</w:t>
            </w:r>
          </w:p>
        </w:tc>
      </w:tr>
      <w:tr w:rsidR="00E921A2" w:rsidRPr="00E921A2" w14:paraId="547EE6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84B9D7"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DDA3868"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7B2DC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C8AC18" w14:textId="77777777" w:rsidR="00E921A2" w:rsidRPr="00121095" w:rsidRDefault="00E921A2">
            <w:pPr>
              <w:pStyle w:val="MsgTableBody"/>
              <w:jc w:val="center"/>
            </w:pPr>
            <w:r w:rsidRPr="00121095">
              <w:t>2.15.12</w:t>
            </w:r>
          </w:p>
        </w:tc>
      </w:tr>
      <w:tr w:rsidR="00E921A2" w:rsidRPr="00E921A2" w14:paraId="31E96DD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37062AF"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986A73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DC8F7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DBA22E" w14:textId="77777777" w:rsidR="00E921A2" w:rsidRPr="00121095" w:rsidRDefault="00E921A2">
            <w:pPr>
              <w:pStyle w:val="MsgTableBody"/>
              <w:jc w:val="center"/>
            </w:pPr>
            <w:r w:rsidRPr="00121095">
              <w:t>2.14.13</w:t>
            </w:r>
          </w:p>
        </w:tc>
      </w:tr>
      <w:tr w:rsidR="00E921A2" w:rsidRPr="00E921A2" w14:paraId="67CAC2D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27B49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548A6E8"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F37CAC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B0C7C" w14:textId="77777777" w:rsidR="00E921A2" w:rsidRPr="00121095" w:rsidRDefault="00E921A2">
            <w:pPr>
              <w:pStyle w:val="MsgTableBody"/>
              <w:jc w:val="center"/>
            </w:pPr>
            <w:r w:rsidRPr="00121095">
              <w:t>2.15.8</w:t>
            </w:r>
          </w:p>
        </w:tc>
      </w:tr>
      <w:tr w:rsidR="00E921A2" w:rsidRPr="00E921A2" w14:paraId="27A4862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A2A5F9"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2C62DC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7D8045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2B428A" w14:textId="77777777" w:rsidR="00E921A2" w:rsidRPr="00121095" w:rsidRDefault="00E921A2">
            <w:pPr>
              <w:pStyle w:val="MsgTableBody"/>
              <w:jc w:val="center"/>
            </w:pPr>
            <w:r w:rsidRPr="00121095">
              <w:t>2.15.5</w:t>
            </w:r>
          </w:p>
        </w:tc>
      </w:tr>
      <w:tr w:rsidR="00E921A2" w:rsidRPr="00E921A2" w14:paraId="34FE31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BBF7E2"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F219841"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6DAD8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F9685" w14:textId="1D21A54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4F9F1A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B1626B"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E1958E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D7421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3A1E0A" w14:textId="2F9F5083"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51CAF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BE36E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D4D2439"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3734C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3EB117" w14:textId="77777777" w:rsidR="00E921A2" w:rsidRPr="00121095" w:rsidRDefault="00E921A2">
            <w:pPr>
              <w:pStyle w:val="MsgTableBody"/>
              <w:jc w:val="center"/>
            </w:pPr>
          </w:p>
        </w:tc>
      </w:tr>
      <w:tr w:rsidR="00E921A2" w:rsidRPr="00E921A2" w14:paraId="425C626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867E4C"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6AA8028C"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4A76A60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B327B" w14:textId="7B04049C"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1CCB05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384C27"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3CE779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42CECCC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29782" w14:textId="68A35165"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48D30F5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B0568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EF460AC"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502D61F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49633" w14:textId="77777777" w:rsidR="00E921A2" w:rsidRPr="00121095" w:rsidRDefault="00E921A2">
            <w:pPr>
              <w:pStyle w:val="MsgTableBody"/>
              <w:jc w:val="center"/>
            </w:pPr>
          </w:p>
        </w:tc>
      </w:tr>
      <w:tr w:rsidR="00E921A2" w:rsidRPr="00E921A2" w14:paraId="2CF8BF5C"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63FFB319"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386BF0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435ADCB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FD301CD" w14:textId="77777777" w:rsidR="00E921A2" w:rsidRPr="00121095" w:rsidRDefault="00E921A2">
            <w:pPr>
              <w:pStyle w:val="MsgTableBody"/>
              <w:jc w:val="center"/>
            </w:pPr>
            <w:r w:rsidRPr="00121095">
              <w:t>2.15.4</w:t>
            </w:r>
          </w:p>
        </w:tc>
      </w:tr>
    </w:tbl>
    <w:p w14:paraId="5DD1F480" w14:textId="77777777" w:rsidR="00E921A2" w:rsidRPr="00121095" w:rsidRDefault="00E921A2">
      <w:pPr>
        <w:keepNext/>
        <w:widowControl w:val="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B643B0E" w14:textId="77777777" w:rsidTr="00E50DB9">
        <w:trPr>
          <w:cantSplit/>
          <w:tblHeader/>
        </w:trPr>
        <w:tc>
          <w:tcPr>
            <w:tcW w:w="648" w:type="dxa"/>
            <w:tcBorders>
              <w:top w:val="double" w:sz="4" w:space="0" w:color="auto"/>
              <w:bottom w:val="single" w:sz="4" w:space="0" w:color="auto"/>
            </w:tcBorders>
            <w:shd w:val="clear" w:color="auto" w:fill="FFFFFF"/>
          </w:tcPr>
          <w:p w14:paraId="5A9DC8A9" w14:textId="77777777" w:rsidR="00E921A2" w:rsidRPr="00121095" w:rsidRDefault="00E921A2">
            <w:pPr>
              <w:pStyle w:val="QryTableInputHeader"/>
              <w:rPr>
                <w:lang w:val="en-US"/>
              </w:rPr>
            </w:pPr>
            <w:r w:rsidRPr="00121095">
              <w:rPr>
                <w:lang w:val="en-US"/>
              </w:rPr>
              <w:t>Field Seq (Query ID=Z75)</w:t>
            </w:r>
          </w:p>
        </w:tc>
        <w:tc>
          <w:tcPr>
            <w:tcW w:w="1296" w:type="dxa"/>
            <w:tcBorders>
              <w:top w:val="double" w:sz="4" w:space="0" w:color="auto"/>
              <w:bottom w:val="single" w:sz="4" w:space="0" w:color="auto"/>
            </w:tcBorders>
            <w:shd w:val="clear" w:color="auto" w:fill="FFFFFF"/>
          </w:tcPr>
          <w:p w14:paraId="7227E664"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FBE72D9" w14:textId="77777777" w:rsidR="00E921A2" w:rsidRPr="00121095" w:rsidRDefault="00E921A2">
            <w:pPr>
              <w:pStyle w:val="QryTableInputHeader"/>
              <w:rPr>
                <w:lang w:val="en-US"/>
              </w:rPr>
            </w:pPr>
            <w:r w:rsidRPr="00121095">
              <w:rPr>
                <w:lang w:val="en-US"/>
              </w:rPr>
              <w:t>Key/</w:t>
            </w:r>
          </w:p>
          <w:p w14:paraId="4848FE0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345E427"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1B4E79F2"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2CA90139"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AA0A60C"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00EF8FF"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97311E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E8368EB"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25CE59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0E008F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5DC4364E" w14:textId="77777777" w:rsidR="00E921A2" w:rsidRPr="00121095" w:rsidRDefault="00E921A2">
            <w:pPr>
              <w:pStyle w:val="QryTableInputHeader"/>
              <w:rPr>
                <w:lang w:val="en-US"/>
              </w:rPr>
            </w:pPr>
            <w:r w:rsidRPr="00121095">
              <w:rPr>
                <w:lang w:val="en-US"/>
              </w:rPr>
              <w:t xml:space="preserve">Element </w:t>
            </w:r>
          </w:p>
        </w:tc>
      </w:tr>
      <w:tr w:rsidR="00E921A2" w:rsidRPr="00E921A2" w14:paraId="145103D7" w14:textId="77777777" w:rsidTr="00E50DB9">
        <w:trPr>
          <w:cantSplit/>
        </w:trPr>
        <w:tc>
          <w:tcPr>
            <w:tcW w:w="648" w:type="dxa"/>
            <w:tcBorders>
              <w:top w:val="single" w:sz="4" w:space="0" w:color="auto"/>
              <w:bottom w:val="single" w:sz="4" w:space="0" w:color="auto"/>
            </w:tcBorders>
            <w:shd w:val="clear" w:color="auto" w:fill="FFFFFF"/>
          </w:tcPr>
          <w:p w14:paraId="5F3A776E"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61048DA7"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06BB1F94"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53B7376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36D60F17"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4D0DAB90"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207B94B9"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00535C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2ECF27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71E19D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8D234C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340ABA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30650A8" w14:textId="77777777" w:rsidR="00E921A2" w:rsidRPr="00121095" w:rsidRDefault="00E921A2">
            <w:pPr>
              <w:pStyle w:val="QryTableInput"/>
            </w:pPr>
            <w:r w:rsidRPr="00121095">
              <w:t>Message Query Name</w:t>
            </w:r>
          </w:p>
        </w:tc>
      </w:tr>
      <w:tr w:rsidR="00E921A2" w:rsidRPr="00E921A2" w14:paraId="4B0A984F" w14:textId="77777777" w:rsidTr="00E50DB9">
        <w:trPr>
          <w:cantSplit/>
        </w:trPr>
        <w:tc>
          <w:tcPr>
            <w:tcW w:w="648" w:type="dxa"/>
            <w:tcBorders>
              <w:top w:val="single" w:sz="4" w:space="0" w:color="auto"/>
              <w:bottom w:val="single" w:sz="4" w:space="0" w:color="auto"/>
            </w:tcBorders>
            <w:shd w:val="clear" w:color="auto" w:fill="FFFFFF"/>
          </w:tcPr>
          <w:p w14:paraId="030D1B89"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8E614BD"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DB65275"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6861B08"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11C7FB85"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4008C94D"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2C1F5A5A"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9D9FE3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AF9934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394508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BE2324B"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FB04CA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97866BF" w14:textId="77777777" w:rsidR="00E921A2" w:rsidRPr="00121095" w:rsidRDefault="00E921A2">
            <w:pPr>
              <w:pStyle w:val="QryTableInput"/>
            </w:pPr>
            <w:r w:rsidRPr="00121095">
              <w:t>Query Tag</w:t>
            </w:r>
          </w:p>
        </w:tc>
      </w:tr>
      <w:tr w:rsidR="00E921A2" w:rsidRPr="00E921A2" w14:paraId="314010E7" w14:textId="77777777" w:rsidTr="00E50DB9">
        <w:trPr>
          <w:cantSplit/>
        </w:trPr>
        <w:tc>
          <w:tcPr>
            <w:tcW w:w="648" w:type="dxa"/>
            <w:tcBorders>
              <w:top w:val="single" w:sz="4" w:space="0" w:color="auto"/>
              <w:bottom w:val="single" w:sz="4" w:space="0" w:color="auto"/>
            </w:tcBorders>
            <w:shd w:val="clear" w:color="auto" w:fill="FFFFFF"/>
          </w:tcPr>
          <w:p w14:paraId="7081F041"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43EADA7C"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23CC9E0A"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BD7BB0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1E2FBE43"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28A2D068"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0921E4E0"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456169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5ADF8C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E2C9952"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002A1C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005119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D8137A3" w14:textId="77777777" w:rsidR="00E921A2" w:rsidRPr="00121095" w:rsidRDefault="00E921A2">
            <w:pPr>
              <w:pStyle w:val="QryTableInput"/>
            </w:pPr>
            <w:r w:rsidRPr="00121095">
              <w:t>Algorithm</w:t>
            </w:r>
          </w:p>
        </w:tc>
      </w:tr>
      <w:tr w:rsidR="00E921A2" w:rsidRPr="00E921A2" w14:paraId="6886C63D" w14:textId="77777777" w:rsidTr="00E50DB9">
        <w:trPr>
          <w:cantSplit/>
        </w:trPr>
        <w:tc>
          <w:tcPr>
            <w:tcW w:w="648" w:type="dxa"/>
            <w:tcBorders>
              <w:top w:val="single" w:sz="4" w:space="0" w:color="auto"/>
              <w:bottom w:val="single" w:sz="4" w:space="0" w:color="auto"/>
            </w:tcBorders>
            <w:shd w:val="clear" w:color="auto" w:fill="FFFFFF"/>
          </w:tcPr>
          <w:p w14:paraId="01D5399A"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6C0F6797" w14:textId="77777777" w:rsidR="00E921A2" w:rsidRPr="00121095" w:rsidRDefault="00E921A2">
            <w:pPr>
              <w:pStyle w:val="QryTableInput"/>
            </w:pPr>
            <w:r w:rsidRPr="00121095">
              <w:t>ConfidenceLevel</w:t>
            </w:r>
          </w:p>
        </w:tc>
        <w:tc>
          <w:tcPr>
            <w:tcW w:w="792" w:type="dxa"/>
            <w:tcBorders>
              <w:top w:val="single" w:sz="4" w:space="0" w:color="auto"/>
              <w:bottom w:val="single" w:sz="4" w:space="0" w:color="auto"/>
            </w:tcBorders>
            <w:shd w:val="clear" w:color="auto" w:fill="FFFFFF"/>
          </w:tcPr>
          <w:p w14:paraId="2605F0DD"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CF61325"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7494983" w14:textId="77777777" w:rsidR="00E921A2" w:rsidRPr="00121095" w:rsidRDefault="00E921A2">
            <w:pPr>
              <w:pStyle w:val="QryTableInput"/>
            </w:pPr>
            <w:r w:rsidRPr="00121095">
              <w:t>8</w:t>
            </w:r>
          </w:p>
        </w:tc>
        <w:tc>
          <w:tcPr>
            <w:tcW w:w="720" w:type="dxa"/>
            <w:tcBorders>
              <w:top w:val="single" w:sz="4" w:space="0" w:color="auto"/>
              <w:bottom w:val="single" w:sz="4" w:space="0" w:color="auto"/>
            </w:tcBorders>
            <w:shd w:val="clear" w:color="auto" w:fill="FFFFFF"/>
          </w:tcPr>
          <w:p w14:paraId="7195DC9C" w14:textId="77777777" w:rsidR="00E921A2" w:rsidRPr="00121095" w:rsidRDefault="00E921A2">
            <w:pPr>
              <w:pStyle w:val="QryTableInput"/>
            </w:pPr>
            <w:r w:rsidRPr="00121095">
              <w:t>NM</w:t>
            </w:r>
          </w:p>
        </w:tc>
        <w:tc>
          <w:tcPr>
            <w:tcW w:w="288" w:type="dxa"/>
            <w:tcBorders>
              <w:top w:val="single" w:sz="4" w:space="0" w:color="auto"/>
              <w:bottom w:val="single" w:sz="4" w:space="0" w:color="auto"/>
            </w:tcBorders>
            <w:shd w:val="clear" w:color="auto" w:fill="FFFFFF"/>
          </w:tcPr>
          <w:p w14:paraId="1D3D4B74"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384618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89D6CD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A64C81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375E359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439A92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31B4730" w14:textId="77777777" w:rsidR="00E921A2" w:rsidRPr="00121095" w:rsidRDefault="00E921A2">
            <w:pPr>
              <w:pStyle w:val="QryTableInput"/>
            </w:pPr>
            <w:r w:rsidRPr="00121095">
              <w:t>Confidence Level</w:t>
            </w:r>
          </w:p>
        </w:tc>
      </w:tr>
      <w:tr w:rsidR="00E921A2" w:rsidRPr="00E921A2" w14:paraId="1002892C" w14:textId="77777777" w:rsidTr="00E50DB9">
        <w:trPr>
          <w:cantSplit/>
        </w:trPr>
        <w:tc>
          <w:tcPr>
            <w:tcW w:w="648" w:type="dxa"/>
            <w:tcBorders>
              <w:top w:val="single" w:sz="4" w:space="0" w:color="auto"/>
              <w:bottom w:val="single" w:sz="4" w:space="0" w:color="auto"/>
            </w:tcBorders>
            <w:shd w:val="clear" w:color="auto" w:fill="FFFFFF"/>
          </w:tcPr>
          <w:p w14:paraId="15700F25"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0701B106" w14:textId="77777777" w:rsidR="00E921A2" w:rsidRPr="00121095" w:rsidRDefault="00E921A2">
            <w:pPr>
              <w:pStyle w:val="QryTableInput"/>
            </w:pPr>
            <w:r w:rsidRPr="00121095">
              <w:t>PatientName</w:t>
            </w:r>
          </w:p>
        </w:tc>
        <w:tc>
          <w:tcPr>
            <w:tcW w:w="792" w:type="dxa"/>
            <w:tcBorders>
              <w:top w:val="single" w:sz="4" w:space="0" w:color="auto"/>
              <w:bottom w:val="single" w:sz="4" w:space="0" w:color="auto"/>
            </w:tcBorders>
            <w:shd w:val="clear" w:color="auto" w:fill="FFFFFF"/>
          </w:tcPr>
          <w:p w14:paraId="66F0D798"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08BC6B3"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D528AC2" w14:textId="77777777" w:rsidR="00E921A2" w:rsidRPr="00121095" w:rsidRDefault="00E921A2">
            <w:pPr>
              <w:pStyle w:val="QryTableInput"/>
            </w:pPr>
            <w:r w:rsidRPr="00121095">
              <w:t>48</w:t>
            </w:r>
          </w:p>
        </w:tc>
        <w:tc>
          <w:tcPr>
            <w:tcW w:w="720" w:type="dxa"/>
            <w:tcBorders>
              <w:top w:val="single" w:sz="4" w:space="0" w:color="auto"/>
              <w:bottom w:val="single" w:sz="4" w:space="0" w:color="auto"/>
            </w:tcBorders>
            <w:shd w:val="clear" w:color="auto" w:fill="FFFFFF"/>
          </w:tcPr>
          <w:p w14:paraId="72A2041F" w14:textId="77777777" w:rsidR="00E921A2" w:rsidRPr="00121095" w:rsidRDefault="00E921A2">
            <w:pPr>
              <w:pStyle w:val="QryTableInput"/>
            </w:pPr>
            <w:r w:rsidRPr="00121095">
              <w:t>XPN</w:t>
            </w:r>
          </w:p>
        </w:tc>
        <w:tc>
          <w:tcPr>
            <w:tcW w:w="288" w:type="dxa"/>
            <w:tcBorders>
              <w:top w:val="single" w:sz="4" w:space="0" w:color="auto"/>
              <w:bottom w:val="single" w:sz="4" w:space="0" w:color="auto"/>
            </w:tcBorders>
            <w:shd w:val="clear" w:color="auto" w:fill="FFFFFF"/>
          </w:tcPr>
          <w:p w14:paraId="4C851CAF"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29AA567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6C4EF5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C1EFF6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C39C71F" w14:textId="77777777" w:rsidR="00E921A2" w:rsidRPr="00121095" w:rsidRDefault="00E921A2">
            <w:pPr>
              <w:pStyle w:val="QryTableInput"/>
            </w:pPr>
            <w:r w:rsidRPr="00121095">
              <w:t>PID.5</w:t>
            </w:r>
          </w:p>
        </w:tc>
        <w:tc>
          <w:tcPr>
            <w:tcW w:w="720" w:type="dxa"/>
            <w:tcBorders>
              <w:top w:val="single" w:sz="4" w:space="0" w:color="auto"/>
              <w:bottom w:val="single" w:sz="4" w:space="0" w:color="auto"/>
            </w:tcBorders>
            <w:shd w:val="clear" w:color="auto" w:fill="FFFFFF"/>
          </w:tcPr>
          <w:p w14:paraId="2F98D7E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59F0153" w14:textId="77777777" w:rsidR="00E921A2" w:rsidRPr="00121095" w:rsidRDefault="00E921A2">
            <w:pPr>
              <w:pStyle w:val="QryTableInput"/>
            </w:pPr>
            <w:r w:rsidRPr="00121095">
              <w:t>PID-5-Patient Name</w:t>
            </w:r>
          </w:p>
        </w:tc>
      </w:tr>
      <w:tr w:rsidR="00E921A2" w:rsidRPr="00E921A2" w14:paraId="6DDD1956" w14:textId="77777777" w:rsidTr="00E50DB9">
        <w:trPr>
          <w:cantSplit/>
        </w:trPr>
        <w:tc>
          <w:tcPr>
            <w:tcW w:w="648" w:type="dxa"/>
            <w:tcBorders>
              <w:top w:val="single" w:sz="4" w:space="0" w:color="auto"/>
              <w:bottom w:val="single" w:sz="4" w:space="0" w:color="auto"/>
            </w:tcBorders>
            <w:shd w:val="clear" w:color="auto" w:fill="FFFFFF"/>
          </w:tcPr>
          <w:p w14:paraId="4C55236B"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793C8FD1" w14:textId="77777777" w:rsidR="00E921A2" w:rsidRPr="00121095" w:rsidRDefault="00E921A2">
            <w:pPr>
              <w:pStyle w:val="QryTableInput"/>
            </w:pPr>
            <w:r w:rsidRPr="00121095">
              <w:t>DOB</w:t>
            </w:r>
          </w:p>
        </w:tc>
        <w:tc>
          <w:tcPr>
            <w:tcW w:w="792" w:type="dxa"/>
            <w:tcBorders>
              <w:top w:val="single" w:sz="4" w:space="0" w:color="auto"/>
              <w:bottom w:val="single" w:sz="4" w:space="0" w:color="auto"/>
            </w:tcBorders>
            <w:shd w:val="clear" w:color="auto" w:fill="FFFFFF"/>
          </w:tcPr>
          <w:p w14:paraId="23663DDD"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460015B"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220D122"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1003CD5C"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7CEA0B4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9BE85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D0F4F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F64E2C1"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4C5BC786" w14:textId="77777777" w:rsidR="00E921A2" w:rsidRPr="00121095" w:rsidRDefault="00E921A2">
            <w:pPr>
              <w:pStyle w:val="QryTableInput"/>
            </w:pPr>
            <w:r w:rsidRPr="00121095">
              <w:t>PID.7</w:t>
            </w:r>
          </w:p>
        </w:tc>
        <w:tc>
          <w:tcPr>
            <w:tcW w:w="720" w:type="dxa"/>
            <w:tcBorders>
              <w:top w:val="single" w:sz="4" w:space="0" w:color="auto"/>
              <w:bottom w:val="single" w:sz="4" w:space="0" w:color="auto"/>
            </w:tcBorders>
            <w:shd w:val="clear" w:color="auto" w:fill="FFFFFF"/>
          </w:tcPr>
          <w:p w14:paraId="78024F7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BAFAF19" w14:textId="77777777" w:rsidR="00E921A2" w:rsidRPr="00121095" w:rsidRDefault="00E921A2">
            <w:pPr>
              <w:pStyle w:val="QryTableInput"/>
            </w:pPr>
            <w:r w:rsidRPr="00121095">
              <w:t>PID-7-Date/Time of Birth</w:t>
            </w:r>
          </w:p>
        </w:tc>
      </w:tr>
      <w:tr w:rsidR="00E921A2" w:rsidRPr="00E921A2" w14:paraId="46319462" w14:textId="77777777" w:rsidTr="00E50DB9">
        <w:trPr>
          <w:cantSplit/>
        </w:trPr>
        <w:tc>
          <w:tcPr>
            <w:tcW w:w="648" w:type="dxa"/>
            <w:tcBorders>
              <w:top w:val="single" w:sz="4" w:space="0" w:color="auto"/>
              <w:bottom w:val="double" w:sz="4" w:space="0" w:color="auto"/>
            </w:tcBorders>
            <w:shd w:val="clear" w:color="auto" w:fill="FFFFFF"/>
          </w:tcPr>
          <w:p w14:paraId="5621EE7A" w14:textId="77777777" w:rsidR="00E921A2" w:rsidRPr="00121095" w:rsidRDefault="00E921A2">
            <w:pPr>
              <w:pStyle w:val="QryTableInput"/>
            </w:pPr>
            <w:r w:rsidRPr="00121095">
              <w:t>7</w:t>
            </w:r>
          </w:p>
        </w:tc>
        <w:tc>
          <w:tcPr>
            <w:tcW w:w="1296" w:type="dxa"/>
            <w:tcBorders>
              <w:top w:val="single" w:sz="4" w:space="0" w:color="auto"/>
              <w:bottom w:val="double" w:sz="4" w:space="0" w:color="auto"/>
            </w:tcBorders>
            <w:shd w:val="clear" w:color="auto" w:fill="FFFFFF"/>
          </w:tcPr>
          <w:p w14:paraId="6EC6B06F" w14:textId="77777777" w:rsidR="00E921A2" w:rsidRPr="00121095" w:rsidRDefault="00E921A2">
            <w:pPr>
              <w:pStyle w:val="QryTableInput"/>
            </w:pPr>
            <w:r w:rsidRPr="00121095">
              <w:t>Sex</w:t>
            </w:r>
          </w:p>
        </w:tc>
        <w:tc>
          <w:tcPr>
            <w:tcW w:w="792" w:type="dxa"/>
            <w:tcBorders>
              <w:top w:val="single" w:sz="4" w:space="0" w:color="auto"/>
              <w:bottom w:val="double" w:sz="4" w:space="0" w:color="auto"/>
            </w:tcBorders>
            <w:shd w:val="clear" w:color="auto" w:fill="FFFFFF"/>
          </w:tcPr>
          <w:p w14:paraId="576B84AA"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52CD4ECA"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29547DD7" w14:textId="77777777" w:rsidR="00E921A2" w:rsidRPr="00121095" w:rsidRDefault="00E921A2">
            <w:pPr>
              <w:pStyle w:val="QryTableInput"/>
            </w:pPr>
            <w:r w:rsidRPr="00121095">
              <w:t>1</w:t>
            </w:r>
          </w:p>
        </w:tc>
        <w:tc>
          <w:tcPr>
            <w:tcW w:w="720" w:type="dxa"/>
            <w:tcBorders>
              <w:top w:val="single" w:sz="4" w:space="0" w:color="auto"/>
              <w:bottom w:val="double" w:sz="4" w:space="0" w:color="auto"/>
            </w:tcBorders>
            <w:shd w:val="clear" w:color="auto" w:fill="FFFFFF"/>
          </w:tcPr>
          <w:p w14:paraId="296C6E82" w14:textId="77777777" w:rsidR="00E921A2" w:rsidRPr="00121095" w:rsidRDefault="00E921A2">
            <w:pPr>
              <w:pStyle w:val="QryTableInput"/>
            </w:pPr>
            <w:r w:rsidRPr="00121095">
              <w:t>CWE</w:t>
            </w:r>
          </w:p>
        </w:tc>
        <w:tc>
          <w:tcPr>
            <w:tcW w:w="288" w:type="dxa"/>
            <w:tcBorders>
              <w:top w:val="single" w:sz="4" w:space="0" w:color="auto"/>
              <w:bottom w:val="double" w:sz="4" w:space="0" w:color="auto"/>
            </w:tcBorders>
            <w:shd w:val="clear" w:color="auto" w:fill="FFFFFF"/>
          </w:tcPr>
          <w:p w14:paraId="3FD83D0E"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5AB150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F52B0AA"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52506504"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1401CA6" w14:textId="77777777" w:rsidR="00E921A2" w:rsidRPr="00121095" w:rsidRDefault="00E921A2">
            <w:pPr>
              <w:pStyle w:val="QryTableInput"/>
            </w:pPr>
            <w:r w:rsidRPr="00121095">
              <w:t>PID.8</w:t>
            </w:r>
          </w:p>
        </w:tc>
        <w:tc>
          <w:tcPr>
            <w:tcW w:w="720" w:type="dxa"/>
            <w:tcBorders>
              <w:top w:val="single" w:sz="4" w:space="0" w:color="auto"/>
              <w:bottom w:val="double" w:sz="4" w:space="0" w:color="auto"/>
            </w:tcBorders>
            <w:shd w:val="clear" w:color="auto" w:fill="FFFFFF"/>
          </w:tcPr>
          <w:p w14:paraId="4397F01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6E339EA" w14:textId="77777777" w:rsidR="00E921A2" w:rsidRPr="00121095" w:rsidRDefault="00E921A2">
            <w:pPr>
              <w:pStyle w:val="QryTableInput"/>
            </w:pPr>
            <w:r w:rsidRPr="00121095">
              <w:t>PID-8-Sex</w:t>
            </w:r>
          </w:p>
        </w:tc>
      </w:tr>
    </w:tbl>
    <w:p w14:paraId="77164D4A" w14:textId="77777777"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0E7DC8C" w14:textId="77777777" w:rsidTr="00E50DB9">
        <w:trPr>
          <w:tblHeader/>
        </w:trPr>
        <w:tc>
          <w:tcPr>
            <w:tcW w:w="1728" w:type="dxa"/>
            <w:tcBorders>
              <w:top w:val="double" w:sz="4" w:space="0" w:color="auto"/>
              <w:bottom w:val="single" w:sz="4" w:space="0" w:color="auto"/>
            </w:tcBorders>
            <w:shd w:val="pct10" w:color="auto" w:fill="FFFFFF"/>
          </w:tcPr>
          <w:p w14:paraId="2D9FF9FC" w14:textId="77777777" w:rsidR="00E921A2" w:rsidRPr="00121095" w:rsidRDefault="00E921A2">
            <w:pPr>
              <w:pStyle w:val="QryTableInputParamHeader"/>
              <w:keepNext/>
              <w:keepLines/>
              <w:rPr>
                <w:lang w:val="en-US"/>
              </w:rPr>
            </w:pPr>
            <w:r w:rsidRPr="00121095">
              <w:rPr>
                <w:lang w:val="en-US"/>
              </w:rPr>
              <w:t>Input Parameter (Query ID=Z75)</w:t>
            </w:r>
          </w:p>
        </w:tc>
        <w:tc>
          <w:tcPr>
            <w:tcW w:w="1007" w:type="dxa"/>
            <w:tcBorders>
              <w:top w:val="double" w:sz="4" w:space="0" w:color="auto"/>
              <w:bottom w:val="single" w:sz="4" w:space="0" w:color="auto"/>
            </w:tcBorders>
            <w:shd w:val="pct10" w:color="auto" w:fill="FFFFFF"/>
          </w:tcPr>
          <w:p w14:paraId="6D45F3D0"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2FA76667"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4410505D"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4A261F7B" w14:textId="77777777" w:rsidTr="00E50DB9">
        <w:tc>
          <w:tcPr>
            <w:tcW w:w="1728" w:type="dxa"/>
            <w:tcBorders>
              <w:top w:val="single" w:sz="4" w:space="0" w:color="auto"/>
              <w:bottom w:val="single" w:sz="4" w:space="0" w:color="auto"/>
            </w:tcBorders>
            <w:shd w:val="clear" w:color="auto" w:fill="FFFFFF"/>
          </w:tcPr>
          <w:p w14:paraId="1A04BBC1" w14:textId="77777777"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42A3AD3C"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1C39B3A3"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CAD29B6"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Z75^Tabular Patient List^HL7nnnn</w:t>
            </w:r>
            <w:r w:rsidRPr="00121095">
              <w:rPr>
                <w:lang w:val="en-US"/>
              </w:rPr>
              <w:t>.</w:t>
            </w:r>
          </w:p>
        </w:tc>
      </w:tr>
      <w:tr w:rsidR="00E921A2" w:rsidRPr="00E921A2" w14:paraId="25C1D412" w14:textId="77777777" w:rsidTr="00E50DB9">
        <w:tc>
          <w:tcPr>
            <w:tcW w:w="1728" w:type="dxa"/>
            <w:tcBorders>
              <w:top w:val="single" w:sz="4" w:space="0" w:color="auto"/>
              <w:bottom w:val="single" w:sz="4" w:space="0" w:color="auto"/>
            </w:tcBorders>
            <w:shd w:val="clear" w:color="auto" w:fill="FFFFFF"/>
          </w:tcPr>
          <w:p w14:paraId="33928EF8" w14:textId="77777777"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18839F68"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C870E0F"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4330E8C"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4A44C2F9" w14:textId="77777777" w:rsidTr="00E50DB9">
        <w:tc>
          <w:tcPr>
            <w:tcW w:w="1728" w:type="dxa"/>
            <w:tcBorders>
              <w:top w:val="single" w:sz="4" w:space="0" w:color="auto"/>
              <w:bottom w:val="single" w:sz="4" w:space="0" w:color="auto"/>
            </w:tcBorders>
            <w:shd w:val="clear" w:color="auto" w:fill="FFFFFF"/>
          </w:tcPr>
          <w:p w14:paraId="17F18DC2" w14:textId="77777777" w:rsidR="00E921A2" w:rsidRPr="00121095" w:rsidRDefault="00E921A2">
            <w:pPr>
              <w:pStyle w:val="QryTableInputParam"/>
              <w:keepNext/>
              <w:keepLines/>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14:paraId="28D80F70"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3D50BDD"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F34DE66" w14:textId="77777777" w:rsidR="00E921A2" w:rsidRPr="00121095" w:rsidRDefault="00E921A2">
            <w:pPr>
              <w:pStyle w:val="QryTableInputParam"/>
              <w:keepNext/>
              <w:keepLines/>
              <w:rPr>
                <w:lang w:val="en-US"/>
              </w:rPr>
            </w:pPr>
            <w:r w:rsidRPr="00121095">
              <w:rPr>
                <w:lang w:val="en-US"/>
              </w:rPr>
              <w:t>The name of the search algorithm that is used to look up the parameter values specified in the PID segment.</w:t>
            </w:r>
          </w:p>
        </w:tc>
      </w:tr>
      <w:tr w:rsidR="00E921A2" w:rsidRPr="00E921A2" w14:paraId="7BA97765" w14:textId="77777777" w:rsidTr="00E50DB9">
        <w:tc>
          <w:tcPr>
            <w:tcW w:w="1728" w:type="dxa"/>
            <w:tcBorders>
              <w:top w:val="single" w:sz="4" w:space="0" w:color="auto"/>
              <w:bottom w:val="single" w:sz="4" w:space="0" w:color="auto"/>
            </w:tcBorders>
            <w:shd w:val="clear" w:color="auto" w:fill="FFFFFF"/>
          </w:tcPr>
          <w:p w14:paraId="4AF8B514" w14:textId="77777777" w:rsidR="00E921A2" w:rsidRPr="00121095" w:rsidRDefault="00E921A2">
            <w:pPr>
              <w:pStyle w:val="QryTableInputParam"/>
              <w:keepNext/>
              <w:keepLines/>
              <w:rPr>
                <w:lang w:val="en-US"/>
              </w:rPr>
            </w:pPr>
            <w:r w:rsidRPr="00121095">
              <w:rPr>
                <w:lang w:val="en-US"/>
              </w:rPr>
              <w:t>ConfidenceLevel</w:t>
            </w:r>
          </w:p>
        </w:tc>
        <w:tc>
          <w:tcPr>
            <w:tcW w:w="1007" w:type="dxa"/>
            <w:tcBorders>
              <w:top w:val="single" w:sz="4" w:space="0" w:color="auto"/>
              <w:bottom w:val="single" w:sz="4" w:space="0" w:color="auto"/>
            </w:tcBorders>
            <w:shd w:val="clear" w:color="auto" w:fill="FFFFFF"/>
          </w:tcPr>
          <w:p w14:paraId="4247AC50"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52AA500E" w14:textId="77777777" w:rsidR="00E921A2" w:rsidRPr="00121095" w:rsidRDefault="00E921A2">
            <w:pPr>
              <w:pStyle w:val="QryTableInputParam"/>
              <w:keepNext/>
              <w:keepLines/>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6ACDFE80" w14:textId="77777777" w:rsidR="00E921A2" w:rsidRPr="00121095" w:rsidRDefault="00E921A2">
            <w:pPr>
              <w:pStyle w:val="QryTableInputParam"/>
              <w:keepNext/>
              <w:keepLines/>
              <w:rPr>
                <w:lang w:val="en-US"/>
              </w:rPr>
            </w:pPr>
            <w:r w:rsidRPr="00121095">
              <w:rPr>
                <w:lang w:val="en-US"/>
              </w:rPr>
              <w:t>The degree of accuracy that the search algorithm must achieve in order to score a 'hit'.</w:t>
            </w:r>
          </w:p>
        </w:tc>
      </w:tr>
      <w:tr w:rsidR="00E921A2" w:rsidRPr="00E921A2" w14:paraId="0997BFDA" w14:textId="77777777" w:rsidTr="00E50DB9">
        <w:tc>
          <w:tcPr>
            <w:tcW w:w="1728" w:type="dxa"/>
            <w:tcBorders>
              <w:top w:val="single" w:sz="4" w:space="0" w:color="auto"/>
              <w:bottom w:val="single" w:sz="4" w:space="0" w:color="auto"/>
            </w:tcBorders>
            <w:shd w:val="clear" w:color="auto" w:fill="FFFFFF"/>
          </w:tcPr>
          <w:p w14:paraId="2F566A7C" w14:textId="77777777" w:rsidR="00E921A2" w:rsidRPr="00121095" w:rsidRDefault="00E921A2">
            <w:pPr>
              <w:pStyle w:val="QryTableInputParam"/>
              <w:keepNext/>
              <w:keepLines/>
              <w:rPr>
                <w:lang w:val="en-US"/>
              </w:rPr>
            </w:pPr>
            <w:r w:rsidRPr="00121095">
              <w:rPr>
                <w:lang w:val="en-US"/>
              </w:rPr>
              <w:t>PatientName</w:t>
            </w:r>
          </w:p>
        </w:tc>
        <w:tc>
          <w:tcPr>
            <w:tcW w:w="1007" w:type="dxa"/>
            <w:tcBorders>
              <w:top w:val="single" w:sz="4" w:space="0" w:color="auto"/>
              <w:bottom w:val="single" w:sz="4" w:space="0" w:color="auto"/>
            </w:tcBorders>
            <w:shd w:val="clear" w:color="auto" w:fill="FFFFFF"/>
          </w:tcPr>
          <w:p w14:paraId="213FD637"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2909B42E" w14:textId="77777777" w:rsidR="00E921A2" w:rsidRPr="00121095" w:rsidRDefault="00E921A2">
            <w:pPr>
              <w:pStyle w:val="QryTableInputParam"/>
              <w:keepNext/>
              <w:keepLines/>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74520506" w14:textId="77777777" w:rsidR="00E921A2" w:rsidRPr="00121095" w:rsidRDefault="00E921A2">
            <w:pPr>
              <w:pStyle w:val="QryTableInputParam"/>
              <w:keepNext/>
              <w:keepLines/>
              <w:rPr>
                <w:lang w:val="en-US"/>
              </w:rPr>
            </w:pPr>
            <w:r w:rsidRPr="00121095">
              <w:rPr>
                <w:lang w:val="en-US"/>
              </w:rPr>
              <w:t>Name of the patient.  May be specified in full or in part.</w:t>
            </w:r>
          </w:p>
        </w:tc>
      </w:tr>
      <w:tr w:rsidR="00E921A2" w:rsidRPr="00E921A2" w14:paraId="253C3B29" w14:textId="77777777" w:rsidTr="00E50DB9">
        <w:tc>
          <w:tcPr>
            <w:tcW w:w="1728" w:type="dxa"/>
            <w:tcBorders>
              <w:top w:val="single" w:sz="4" w:space="0" w:color="auto"/>
              <w:bottom w:val="single" w:sz="4" w:space="0" w:color="auto"/>
            </w:tcBorders>
            <w:shd w:val="clear" w:color="auto" w:fill="FFFFFF"/>
          </w:tcPr>
          <w:p w14:paraId="1DA7CDA9" w14:textId="77777777" w:rsidR="00E921A2" w:rsidRPr="00121095" w:rsidRDefault="00E921A2">
            <w:pPr>
              <w:pStyle w:val="QryTableInputParam"/>
              <w:keepNext/>
              <w:keepLines/>
              <w:rPr>
                <w:lang w:val="en-US"/>
              </w:rPr>
            </w:pPr>
            <w:r w:rsidRPr="00121095">
              <w:rPr>
                <w:lang w:val="en-US"/>
              </w:rPr>
              <w:t>DOB</w:t>
            </w:r>
          </w:p>
        </w:tc>
        <w:tc>
          <w:tcPr>
            <w:tcW w:w="1007" w:type="dxa"/>
            <w:tcBorders>
              <w:top w:val="single" w:sz="4" w:space="0" w:color="auto"/>
              <w:bottom w:val="single" w:sz="4" w:space="0" w:color="auto"/>
            </w:tcBorders>
            <w:shd w:val="clear" w:color="auto" w:fill="FFFFFF"/>
          </w:tcPr>
          <w:p w14:paraId="4989A077"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3FDDC76D" w14:textId="77777777" w:rsidR="00E921A2" w:rsidRPr="00121095" w:rsidRDefault="00E921A2">
            <w:pPr>
              <w:pStyle w:val="QryTableInputParam"/>
              <w:keepNext/>
              <w:keepLines/>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3A388467" w14:textId="77777777" w:rsidR="00E921A2" w:rsidRPr="00121095" w:rsidRDefault="00E921A2">
            <w:pPr>
              <w:pStyle w:val="QryTableInputParam"/>
              <w:keepNext/>
              <w:keepLines/>
              <w:rPr>
                <w:lang w:val="en-US"/>
              </w:rPr>
            </w:pPr>
            <w:r w:rsidRPr="00121095">
              <w:rPr>
                <w:lang w:val="en-US"/>
              </w:rPr>
              <w:t>Date and time of the patient's birth.  Year, month, and day SHALL be specified; time is optional.</w:t>
            </w:r>
          </w:p>
        </w:tc>
      </w:tr>
      <w:tr w:rsidR="00E921A2" w:rsidRPr="00E921A2" w14:paraId="0CC9D1BB" w14:textId="77777777" w:rsidTr="00E50DB9">
        <w:tc>
          <w:tcPr>
            <w:tcW w:w="1728" w:type="dxa"/>
            <w:tcBorders>
              <w:top w:val="single" w:sz="4" w:space="0" w:color="auto"/>
              <w:bottom w:val="double" w:sz="4" w:space="0" w:color="auto"/>
            </w:tcBorders>
            <w:shd w:val="clear" w:color="auto" w:fill="FFFFFF"/>
          </w:tcPr>
          <w:p w14:paraId="12B66246" w14:textId="77777777" w:rsidR="00E921A2" w:rsidRPr="00121095" w:rsidRDefault="00E921A2">
            <w:pPr>
              <w:pStyle w:val="QryTableInputParam"/>
              <w:keepNext/>
              <w:keepLines/>
              <w:rPr>
                <w:lang w:val="en-US"/>
              </w:rPr>
            </w:pPr>
            <w:r w:rsidRPr="00121095">
              <w:rPr>
                <w:lang w:val="en-US"/>
              </w:rPr>
              <w:t>Sex</w:t>
            </w:r>
          </w:p>
        </w:tc>
        <w:tc>
          <w:tcPr>
            <w:tcW w:w="1007" w:type="dxa"/>
            <w:tcBorders>
              <w:top w:val="single" w:sz="4" w:space="0" w:color="auto"/>
              <w:bottom w:val="double" w:sz="4" w:space="0" w:color="auto"/>
            </w:tcBorders>
            <w:shd w:val="clear" w:color="auto" w:fill="FFFFFF"/>
          </w:tcPr>
          <w:p w14:paraId="79E4CAC1"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59433836"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02D05141" w14:textId="77777777" w:rsidR="00E921A2" w:rsidRPr="00121095" w:rsidRDefault="00E921A2">
            <w:pPr>
              <w:pStyle w:val="QryTableInputParam"/>
              <w:keepNext/>
              <w:keepLines/>
              <w:rPr>
                <w:lang w:val="en-US"/>
              </w:rPr>
            </w:pPr>
            <w:r w:rsidRPr="00121095">
              <w:rPr>
                <w:lang w:val="en-US"/>
              </w:rPr>
              <w:t>Administrative gender of the patient.</w:t>
            </w:r>
          </w:p>
        </w:tc>
      </w:tr>
    </w:tbl>
    <w:p w14:paraId="357F9F5F" w14:textId="77777777"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14:paraId="741CE94B" w14:textId="77777777" w:rsidTr="00E50DB9">
        <w:trPr>
          <w:tblHeader/>
        </w:trPr>
        <w:tc>
          <w:tcPr>
            <w:tcW w:w="799" w:type="dxa"/>
            <w:tcBorders>
              <w:top w:val="double" w:sz="4" w:space="0" w:color="auto"/>
              <w:bottom w:val="single" w:sz="4" w:space="0" w:color="auto"/>
            </w:tcBorders>
            <w:shd w:val="clear" w:color="auto" w:fill="FFFFFF"/>
          </w:tcPr>
          <w:p w14:paraId="7C11BEF7" w14:textId="77777777" w:rsidR="00E921A2" w:rsidRPr="00121095" w:rsidRDefault="00E921A2">
            <w:pPr>
              <w:pStyle w:val="QryTableRCPHeader"/>
              <w:rPr>
                <w:lang w:val="en-US"/>
              </w:rPr>
            </w:pPr>
            <w:r w:rsidRPr="00121095">
              <w:rPr>
                <w:lang w:val="en-US"/>
              </w:rPr>
              <w:t>Field Seq (Query ID=Z75)</w:t>
            </w:r>
          </w:p>
        </w:tc>
        <w:tc>
          <w:tcPr>
            <w:tcW w:w="2037" w:type="dxa"/>
            <w:tcBorders>
              <w:top w:val="double" w:sz="4" w:space="0" w:color="auto"/>
              <w:bottom w:val="single" w:sz="4" w:space="0" w:color="auto"/>
            </w:tcBorders>
            <w:shd w:val="clear" w:color="auto" w:fill="FFFFFF"/>
          </w:tcPr>
          <w:p w14:paraId="4FD7F4E1"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2ADA2BFD"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ED650FF"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EEDF012"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91FCD8A" w14:textId="77777777" w:rsidR="00E921A2" w:rsidRPr="00121095" w:rsidRDefault="00E921A2">
            <w:pPr>
              <w:pStyle w:val="QryTableRCPHeader"/>
              <w:rPr>
                <w:lang w:val="en-US"/>
              </w:rPr>
            </w:pPr>
            <w:r w:rsidRPr="00121095">
              <w:rPr>
                <w:lang w:val="en-US"/>
              </w:rPr>
              <w:t>Description</w:t>
            </w:r>
          </w:p>
        </w:tc>
      </w:tr>
      <w:tr w:rsidR="00E921A2" w:rsidRPr="00E921A2" w14:paraId="1A912AF2" w14:textId="77777777" w:rsidTr="00E50DB9">
        <w:tc>
          <w:tcPr>
            <w:tcW w:w="799" w:type="dxa"/>
            <w:tcBorders>
              <w:top w:val="single" w:sz="4" w:space="0" w:color="auto"/>
              <w:bottom w:val="single" w:sz="4" w:space="0" w:color="auto"/>
            </w:tcBorders>
            <w:shd w:val="clear" w:color="auto" w:fill="FFFFFF"/>
          </w:tcPr>
          <w:p w14:paraId="142ECB00"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622E7014"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2A8E8822"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909442A"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388C17F"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073EE7E"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31359422" w14:textId="77777777" w:rsidTr="00E50DB9">
        <w:tc>
          <w:tcPr>
            <w:tcW w:w="799" w:type="dxa"/>
            <w:tcBorders>
              <w:top w:val="single" w:sz="4" w:space="0" w:color="auto"/>
              <w:bottom w:val="single" w:sz="4" w:space="0" w:color="auto"/>
            </w:tcBorders>
            <w:shd w:val="clear" w:color="auto" w:fill="FFFFFF"/>
          </w:tcPr>
          <w:p w14:paraId="4E295137"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221D99E0"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64A4F99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8091B09"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005EECAF"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4AAA2D4" w14:textId="77777777" w:rsidR="00E921A2" w:rsidRPr="00121095" w:rsidRDefault="00E921A2">
            <w:pPr>
              <w:pStyle w:val="QryTableRCP"/>
              <w:rPr>
                <w:lang w:val="en-US"/>
              </w:rPr>
            </w:pPr>
          </w:p>
        </w:tc>
      </w:tr>
      <w:tr w:rsidR="00E921A2" w:rsidRPr="00E921A2" w14:paraId="74998167" w14:textId="77777777" w:rsidTr="00E50DB9">
        <w:tc>
          <w:tcPr>
            <w:tcW w:w="799" w:type="dxa"/>
            <w:tcBorders>
              <w:top w:val="single" w:sz="4" w:space="0" w:color="auto"/>
              <w:bottom w:val="single" w:sz="4" w:space="0" w:color="auto"/>
            </w:tcBorders>
            <w:shd w:val="clear" w:color="auto" w:fill="FFFFFF"/>
          </w:tcPr>
          <w:p w14:paraId="6F809A8A"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33B59732"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87624C4"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476D579B"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48C6BE6F"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B847C19"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1B695B37" w14:textId="77777777" w:rsidTr="00E50DB9">
        <w:tc>
          <w:tcPr>
            <w:tcW w:w="799" w:type="dxa"/>
            <w:tcBorders>
              <w:top w:val="single" w:sz="4" w:space="0" w:color="auto"/>
              <w:bottom w:val="single" w:sz="4" w:space="0" w:color="auto"/>
            </w:tcBorders>
            <w:shd w:val="clear" w:color="auto" w:fill="FFFFFF"/>
          </w:tcPr>
          <w:p w14:paraId="400640B5"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4AED35FF"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093D541A"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0D02278"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BC711D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F041A15"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026AE618" w14:textId="77777777" w:rsidTr="00E50DB9">
        <w:tc>
          <w:tcPr>
            <w:tcW w:w="799" w:type="dxa"/>
            <w:tcBorders>
              <w:top w:val="single" w:sz="4" w:space="0" w:color="auto"/>
              <w:bottom w:val="single" w:sz="4" w:space="0" w:color="auto"/>
            </w:tcBorders>
            <w:shd w:val="clear" w:color="auto" w:fill="FFFFFF"/>
          </w:tcPr>
          <w:p w14:paraId="33DD20AD"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453B6291"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24126BA"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8775D13"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63A81E3"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D95AF17"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F1955B8" w14:textId="77777777" w:rsidTr="00E50DB9">
        <w:tc>
          <w:tcPr>
            <w:tcW w:w="799" w:type="dxa"/>
            <w:tcBorders>
              <w:top w:val="single" w:sz="4" w:space="0" w:color="auto"/>
              <w:bottom w:val="single" w:sz="4" w:space="0" w:color="auto"/>
            </w:tcBorders>
            <w:shd w:val="clear" w:color="auto" w:fill="FFFFFF"/>
          </w:tcPr>
          <w:p w14:paraId="5A09C6F0"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4421C313"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5E45913C"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DE182C4"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3F62561F"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3A8EB097" w14:textId="77777777" w:rsidR="00E921A2" w:rsidRPr="00121095" w:rsidRDefault="00E921A2">
            <w:pPr>
              <w:pStyle w:val="QryTableRCP"/>
              <w:rPr>
                <w:lang w:val="en-US"/>
              </w:rPr>
            </w:pPr>
          </w:p>
        </w:tc>
      </w:tr>
      <w:tr w:rsidR="00E921A2" w:rsidRPr="00E921A2" w14:paraId="30CDB98A" w14:textId="77777777" w:rsidTr="00E50DB9">
        <w:tc>
          <w:tcPr>
            <w:tcW w:w="799" w:type="dxa"/>
            <w:tcBorders>
              <w:top w:val="single" w:sz="4" w:space="0" w:color="auto"/>
              <w:bottom w:val="single" w:sz="4" w:space="0" w:color="auto"/>
            </w:tcBorders>
            <w:shd w:val="clear" w:color="auto" w:fill="FFFFFF"/>
          </w:tcPr>
          <w:p w14:paraId="59FA248C"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6C58EB3E"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A45A84E"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4D5678B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96145FE"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73C6E861"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276BC035" w14:textId="77777777" w:rsidTr="00E50DB9">
        <w:tc>
          <w:tcPr>
            <w:tcW w:w="799" w:type="dxa"/>
            <w:tcBorders>
              <w:top w:val="single" w:sz="4" w:space="0" w:color="auto"/>
              <w:bottom w:val="double" w:sz="4" w:space="0" w:color="auto"/>
            </w:tcBorders>
            <w:shd w:val="clear" w:color="auto" w:fill="FFFFFF"/>
          </w:tcPr>
          <w:p w14:paraId="5F53B6FA"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299F787A"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65DDAA1F"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03D4643F"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06167778"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26F1DB03"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6BB97AFB"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5776D7DF" w14:textId="77777777" w:rsidTr="00E50DB9">
        <w:trPr>
          <w:cantSplit/>
          <w:tblHeader/>
        </w:trPr>
        <w:tc>
          <w:tcPr>
            <w:tcW w:w="1440" w:type="dxa"/>
            <w:tcBorders>
              <w:top w:val="double" w:sz="4" w:space="0" w:color="auto"/>
              <w:bottom w:val="single" w:sz="4" w:space="0" w:color="auto"/>
            </w:tcBorders>
            <w:shd w:val="pct10" w:color="auto" w:fill="FFFFFF"/>
          </w:tcPr>
          <w:p w14:paraId="45AFE532" w14:textId="77777777" w:rsidR="00E921A2" w:rsidRPr="00121095" w:rsidRDefault="00E921A2">
            <w:pPr>
              <w:pStyle w:val="QryTableVirtualHeader"/>
              <w:keepNext/>
              <w:rPr>
                <w:lang w:val="en-US"/>
              </w:rPr>
            </w:pPr>
            <w:r w:rsidRPr="00121095">
              <w:rPr>
                <w:lang w:val="en-US"/>
              </w:rPr>
              <w:t>ColName (Query ID=Z75)</w:t>
            </w:r>
          </w:p>
        </w:tc>
        <w:tc>
          <w:tcPr>
            <w:tcW w:w="864" w:type="dxa"/>
            <w:tcBorders>
              <w:top w:val="double" w:sz="4" w:space="0" w:color="auto"/>
              <w:bottom w:val="single" w:sz="4" w:space="0" w:color="auto"/>
            </w:tcBorders>
            <w:shd w:val="pct10" w:color="auto" w:fill="FFFFFF"/>
          </w:tcPr>
          <w:p w14:paraId="07F88C4E" w14:textId="77777777" w:rsidR="00E921A2" w:rsidRPr="00121095" w:rsidRDefault="00E921A2">
            <w:pPr>
              <w:pStyle w:val="QryTableVirtualHeader"/>
              <w:keepNext/>
              <w:rPr>
                <w:lang w:val="en-US"/>
              </w:rPr>
            </w:pPr>
            <w:r w:rsidRPr="00121095">
              <w:rPr>
                <w:lang w:val="en-US"/>
              </w:rPr>
              <w:t>Key/</w:t>
            </w:r>
          </w:p>
          <w:p w14:paraId="652B3758"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5F70ED9"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201798B"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7DA093BF"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145106D1"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037F404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3D231D9"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71CF18F0"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30FC977D"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54C6A41"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F952345" w14:textId="77777777" w:rsidR="00E921A2" w:rsidRPr="00121095" w:rsidRDefault="00E921A2">
            <w:pPr>
              <w:pStyle w:val="QryTableVirtualHeader"/>
              <w:keepNext/>
              <w:rPr>
                <w:lang w:val="en-US"/>
              </w:rPr>
            </w:pPr>
            <w:r w:rsidRPr="00121095">
              <w:rPr>
                <w:lang w:val="en-US"/>
              </w:rPr>
              <w:t>Element Name</w:t>
            </w:r>
          </w:p>
        </w:tc>
      </w:tr>
      <w:tr w:rsidR="00E921A2" w:rsidRPr="00E921A2" w14:paraId="542BC9AF" w14:textId="77777777" w:rsidTr="00E50DB9">
        <w:trPr>
          <w:cantSplit/>
        </w:trPr>
        <w:tc>
          <w:tcPr>
            <w:tcW w:w="1440" w:type="dxa"/>
            <w:tcBorders>
              <w:top w:val="single" w:sz="4" w:space="0" w:color="auto"/>
              <w:bottom w:val="single" w:sz="4" w:space="0" w:color="auto"/>
            </w:tcBorders>
            <w:shd w:val="clear" w:color="auto" w:fill="FFFFFF"/>
          </w:tcPr>
          <w:p w14:paraId="05445CA2"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AA2656E"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3319F7BE"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0641F225"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2AF318CF"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4B0B8CD9"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15273DE5"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D7E4499"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01A6339"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F5D39AD"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67A95F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7D8D336"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78D18912" w14:textId="77777777" w:rsidTr="00E50DB9">
        <w:trPr>
          <w:cantSplit/>
        </w:trPr>
        <w:tc>
          <w:tcPr>
            <w:tcW w:w="1440" w:type="dxa"/>
            <w:tcBorders>
              <w:top w:val="single" w:sz="4" w:space="0" w:color="auto"/>
              <w:bottom w:val="single" w:sz="4" w:space="0" w:color="auto"/>
            </w:tcBorders>
            <w:shd w:val="clear" w:color="auto" w:fill="FFFFFF"/>
          </w:tcPr>
          <w:p w14:paraId="2EE51D36"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69E63E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56B73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62B92A6"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0A5BADA"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20FE212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04A94A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834DEE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58D5E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E13EF45"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2DCEDB7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3C572C9" w14:textId="77777777" w:rsidR="00E921A2" w:rsidRPr="00121095" w:rsidRDefault="00E921A2">
            <w:pPr>
              <w:pStyle w:val="QryTableVirtual"/>
              <w:rPr>
                <w:lang w:val="en-US"/>
              </w:rPr>
            </w:pPr>
            <w:r w:rsidRPr="00121095">
              <w:rPr>
                <w:lang w:val="en-US"/>
              </w:rPr>
              <w:t>PID-5 Patient Name</w:t>
            </w:r>
          </w:p>
        </w:tc>
      </w:tr>
      <w:tr w:rsidR="00E921A2" w:rsidRPr="00E921A2" w14:paraId="79308694" w14:textId="77777777" w:rsidTr="00E50DB9">
        <w:trPr>
          <w:cantSplit/>
        </w:trPr>
        <w:tc>
          <w:tcPr>
            <w:tcW w:w="1440" w:type="dxa"/>
            <w:tcBorders>
              <w:top w:val="single" w:sz="4" w:space="0" w:color="auto"/>
              <w:bottom w:val="single" w:sz="4" w:space="0" w:color="auto"/>
            </w:tcBorders>
            <w:shd w:val="clear" w:color="auto" w:fill="FFFFFF"/>
          </w:tcPr>
          <w:p w14:paraId="198461B7"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06A56BCC"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3251B1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18C5097"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EFC7C8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74258C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754AF4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6D5CAC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D0274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67FAE79"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1B55567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3E1D18B" w14:textId="77777777" w:rsidR="00E921A2" w:rsidRPr="00121095" w:rsidRDefault="00E921A2">
            <w:pPr>
              <w:pStyle w:val="QryTableVirtual"/>
              <w:rPr>
                <w:lang w:val="en-US"/>
              </w:rPr>
            </w:pPr>
            <w:r w:rsidRPr="00121095">
              <w:rPr>
                <w:lang w:val="en-US"/>
              </w:rPr>
              <w:t>PID-6 Mother's Maiden Name</w:t>
            </w:r>
          </w:p>
        </w:tc>
      </w:tr>
      <w:tr w:rsidR="00E921A2" w:rsidRPr="00E921A2" w14:paraId="196CCD9C" w14:textId="77777777" w:rsidTr="00E50DB9">
        <w:trPr>
          <w:cantSplit/>
        </w:trPr>
        <w:tc>
          <w:tcPr>
            <w:tcW w:w="1440" w:type="dxa"/>
            <w:tcBorders>
              <w:top w:val="single" w:sz="4" w:space="0" w:color="auto"/>
              <w:bottom w:val="single" w:sz="4" w:space="0" w:color="auto"/>
            </w:tcBorders>
            <w:shd w:val="clear" w:color="auto" w:fill="FFFFFF"/>
          </w:tcPr>
          <w:p w14:paraId="55A7C7BC"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20A66DC3"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BCD8B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7801A97"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5888D6BD"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4A3003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C4C9CA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231FA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882AAE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7E33A36"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033CD86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0459B8A" w14:textId="77777777" w:rsidR="00E921A2" w:rsidRPr="00121095" w:rsidRDefault="00E921A2">
            <w:pPr>
              <w:pStyle w:val="QryTableVirtual"/>
              <w:rPr>
                <w:lang w:val="en-US"/>
              </w:rPr>
            </w:pPr>
            <w:r w:rsidRPr="00121095">
              <w:rPr>
                <w:lang w:val="en-US"/>
              </w:rPr>
              <w:t>PID-7 Date/Time of Birth</w:t>
            </w:r>
          </w:p>
        </w:tc>
      </w:tr>
      <w:tr w:rsidR="00E921A2" w:rsidRPr="00E921A2" w14:paraId="7E739A12" w14:textId="77777777" w:rsidTr="00E50DB9">
        <w:trPr>
          <w:cantSplit/>
        </w:trPr>
        <w:tc>
          <w:tcPr>
            <w:tcW w:w="1440" w:type="dxa"/>
            <w:tcBorders>
              <w:top w:val="single" w:sz="4" w:space="0" w:color="auto"/>
              <w:bottom w:val="single" w:sz="4" w:space="0" w:color="auto"/>
            </w:tcBorders>
            <w:shd w:val="clear" w:color="auto" w:fill="FFFFFF"/>
          </w:tcPr>
          <w:p w14:paraId="7E18A74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12D6EF5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AA8C9A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84BE3FB"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275DA6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6E480FB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D907E3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B477CA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08680C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307A8F6"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67E9CE9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FA66B6B" w14:textId="77777777" w:rsidR="00E921A2" w:rsidRPr="00121095" w:rsidRDefault="00E921A2">
            <w:pPr>
              <w:pStyle w:val="QryTableVirtual"/>
              <w:rPr>
                <w:lang w:val="en-US"/>
              </w:rPr>
            </w:pPr>
            <w:r w:rsidRPr="00121095">
              <w:rPr>
                <w:lang w:val="en-US"/>
              </w:rPr>
              <w:t>PID-8 Sex</w:t>
            </w:r>
          </w:p>
        </w:tc>
      </w:tr>
      <w:tr w:rsidR="00E921A2" w:rsidRPr="00E921A2" w14:paraId="39B56A72" w14:textId="77777777" w:rsidTr="00E50DB9">
        <w:trPr>
          <w:cantSplit/>
        </w:trPr>
        <w:tc>
          <w:tcPr>
            <w:tcW w:w="1440" w:type="dxa"/>
            <w:tcBorders>
              <w:top w:val="single" w:sz="4" w:space="0" w:color="auto"/>
              <w:bottom w:val="double" w:sz="4" w:space="0" w:color="auto"/>
            </w:tcBorders>
            <w:shd w:val="clear" w:color="auto" w:fill="FFFFFF"/>
          </w:tcPr>
          <w:p w14:paraId="33EA9934"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4A0432B0"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E1958C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D6F0DFA"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38780131"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6ED298A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03829EC"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5AD0CF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AD81FF8"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04F7A08"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1409786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A5BAAD4" w14:textId="77777777" w:rsidR="00E921A2" w:rsidRPr="00121095" w:rsidRDefault="00E921A2">
            <w:pPr>
              <w:pStyle w:val="QryTableVirtual"/>
              <w:rPr>
                <w:lang w:val="en-US"/>
              </w:rPr>
            </w:pPr>
            <w:r w:rsidRPr="00121095">
              <w:rPr>
                <w:lang w:val="en-US"/>
              </w:rPr>
              <w:t>PID-10 Race</w:t>
            </w:r>
          </w:p>
        </w:tc>
      </w:tr>
    </w:tbl>
    <w:p w14:paraId="7FC172AC" w14:textId="70356494" w:rsidR="00E921A2" w:rsidRPr="00121095" w:rsidRDefault="002044FB" w:rsidP="002044FB">
      <w:pPr>
        <w:pStyle w:val="Heading2"/>
        <w:numPr>
          <w:ilvl w:val="0"/>
          <w:numId w:val="0"/>
        </w:numPr>
        <w:tabs>
          <w:tab w:val="left" w:pos="1080"/>
        </w:tabs>
      </w:pPr>
      <w:bookmarkStart w:id="798" w:name="_Ref465144296"/>
      <w:bookmarkStart w:id="799" w:name="_Toc495483648"/>
      <w:bookmarkStart w:id="800" w:name="_Toc24273872"/>
      <w:bookmarkStart w:id="801" w:name="_Toc41281012"/>
      <w:bookmarkStart w:id="802" w:name="_Toc43004374"/>
      <w:bookmarkStart w:id="803" w:name="_Toc28957735"/>
      <w:r w:rsidRPr="00121095">
        <w:t>5.10</w:t>
      </w:r>
      <w:r w:rsidRPr="00121095">
        <w:tab/>
      </w:r>
      <w:r w:rsidR="00E921A2" w:rsidRPr="00121095">
        <w:t xml:space="preserve">SUPERSEDED QUERY/RESPONSE TRIGGER EVENTS </w:t>
      </w:r>
      <w:bookmarkEnd w:id="798"/>
      <w:r w:rsidR="00E921A2" w:rsidRPr="00121095">
        <w:t>AND MESSAGE PAIRS</w:t>
      </w:r>
      <w:bookmarkEnd w:id="799"/>
      <w:bookmarkEnd w:id="800"/>
      <w:bookmarkEnd w:id="801"/>
      <w:bookmarkEnd w:id="802"/>
      <w:bookmarkEnd w:id="803"/>
      <w:r w:rsidR="00BF2FE6" w:rsidRPr="00121095">
        <w:fldChar w:fldCharType="begin"/>
      </w:r>
      <w:r w:rsidR="00E921A2" w:rsidRPr="00121095">
        <w:instrText xml:space="preserve"> XE "SUPERCEDED QUERY/RESPONSE TRIGGER EVENTS AND MESSAGE PAIRS" </w:instrText>
      </w:r>
      <w:r w:rsidR="00BF2FE6" w:rsidRPr="00121095">
        <w:fldChar w:fldCharType="end"/>
      </w:r>
    </w:p>
    <w:p w14:paraId="3B5939D4" w14:textId="180B2EFB" w:rsidR="00E921A2" w:rsidRPr="00121095" w:rsidRDefault="00E921A2">
      <w:pPr>
        <w:pStyle w:val="NormalIndented"/>
        <w:pBdr>
          <w:top w:val="single" w:sz="4" w:space="1" w:color="auto"/>
          <w:left w:val="single" w:sz="4" w:space="4" w:color="auto"/>
          <w:bottom w:val="single" w:sz="4" w:space="1" w:color="auto"/>
          <w:right w:val="single" w:sz="4" w:space="4" w:color="auto"/>
        </w:pBdr>
        <w:rPr>
          <w:b/>
        </w:rPr>
      </w:pPr>
      <w:r w:rsidRPr="00121095">
        <w:rPr>
          <w:b/>
        </w:rPr>
        <w:t xml:space="preserve">If the reader is defining a new query, please refer to the new recommended query/response pairs defined in section </w:t>
      </w:r>
      <w:r w:rsidR="002503D5">
        <w:fldChar w:fldCharType="begin"/>
      </w:r>
      <w:r w:rsidR="002503D5">
        <w:instrText xml:space="preserve"> REF _Ref175107439 \r \h  \* MERGEFORMAT </w:instrText>
      </w:r>
      <w:r w:rsidR="002503D5">
        <w:fldChar w:fldCharType="separate"/>
      </w:r>
      <w:r w:rsidR="00C244BF" w:rsidRPr="00C244BF">
        <w:rPr>
          <w:rStyle w:val="HyperlinkText"/>
        </w:rPr>
        <w:t>5.4</w:t>
      </w:r>
      <w:r w:rsidR="002503D5">
        <w:fldChar w:fldCharType="end"/>
      </w:r>
      <w:r w:rsidRPr="00121095">
        <w:rPr>
          <w:b/>
        </w:rPr>
        <w:t>, "</w:t>
      </w:r>
      <w:r w:rsidR="002503D5">
        <w:fldChar w:fldCharType="begin"/>
      </w:r>
      <w:r w:rsidR="002503D5">
        <w:instrText xml:space="preserve"> REF _Ref175107451 \h  \* MERGEFORMAT </w:instrText>
      </w:r>
      <w:r w:rsidR="002503D5">
        <w:fldChar w:fldCharType="separate"/>
      </w:r>
      <w:r w:rsidR="00C244BF" w:rsidRPr="00C244BF">
        <w:rPr>
          <w:rStyle w:val="HyperlinkText"/>
        </w:rPr>
        <w:t>QUERY/RESPONSE MESSAGE PAIRS</w:t>
      </w:r>
      <w:r w:rsidR="002503D5">
        <w:fldChar w:fldCharType="end"/>
      </w:r>
      <w:r w:rsidRPr="00121095">
        <w:rPr>
          <w:b/>
        </w:rPr>
        <w:t>." This section is retained for backward compatibility and the framework for the existing functional queries.</w:t>
      </w:r>
    </w:p>
    <w:p w14:paraId="690C51E8" w14:textId="66233858" w:rsidR="00E921A2" w:rsidRPr="00121095" w:rsidRDefault="002044FB" w:rsidP="002044FB">
      <w:pPr>
        <w:pStyle w:val="Heading3"/>
        <w:numPr>
          <w:ilvl w:val="0"/>
          <w:numId w:val="0"/>
        </w:numPr>
        <w:tabs>
          <w:tab w:val="left" w:pos="1440"/>
        </w:tabs>
      </w:pPr>
      <w:bookmarkStart w:id="804" w:name="_Ref465669473"/>
      <w:bookmarkStart w:id="805" w:name="_Toc495483649"/>
      <w:bookmarkStart w:id="806" w:name="_Toc24273873"/>
      <w:bookmarkStart w:id="807" w:name="_Toc41281013"/>
      <w:bookmarkStart w:id="808" w:name="_Toc43004375"/>
      <w:bookmarkStart w:id="809" w:name="_Toc28957736"/>
      <w:r w:rsidRPr="00121095">
        <w:t>5.10.1</w:t>
      </w:r>
      <w:r w:rsidRPr="00121095">
        <w:tab/>
      </w:r>
      <w:r w:rsidR="00E921A2" w:rsidRPr="00121095">
        <w:t>Display message</w:t>
      </w:r>
      <w:bookmarkEnd w:id="659"/>
      <w:bookmarkEnd w:id="660"/>
      <w:bookmarkEnd w:id="661"/>
      <w:bookmarkEnd w:id="662"/>
      <w:bookmarkEnd w:id="663"/>
      <w:bookmarkEnd w:id="664"/>
      <w:bookmarkEnd w:id="665"/>
      <w:bookmarkEnd w:id="666"/>
      <w:bookmarkEnd w:id="667"/>
      <w:bookmarkEnd w:id="668"/>
      <w:bookmarkEnd w:id="669"/>
      <w:bookmarkEnd w:id="670"/>
      <w:bookmarkEnd w:id="671"/>
      <w:bookmarkEnd w:id="804"/>
      <w:bookmarkEnd w:id="805"/>
      <w:bookmarkEnd w:id="806"/>
      <w:bookmarkEnd w:id="807"/>
      <w:bookmarkEnd w:id="808"/>
      <w:bookmarkEnd w:id="809"/>
      <w:r w:rsidR="00BF2FE6" w:rsidRPr="00121095">
        <w:fldChar w:fldCharType="begin"/>
      </w:r>
      <w:r w:rsidR="00E921A2" w:rsidRPr="00121095">
        <w:instrText xml:space="preserve"> XE "Display message" </w:instrText>
      </w:r>
      <w:r w:rsidR="00BF2FE6" w:rsidRPr="00121095">
        <w:fldChar w:fldCharType="end"/>
      </w:r>
    </w:p>
    <w:p w14:paraId="18AF0D98" w14:textId="77777777" w:rsidR="00A47452" w:rsidRDefault="00E921A2">
      <w:pPr>
        <w:pStyle w:val="NormalIndented"/>
        <w:pBdr>
          <w:top w:val="single" w:sz="4" w:space="1" w:color="auto"/>
          <w:left w:val="single" w:sz="4" w:space="4" w:color="auto"/>
          <w:bottom w:val="single" w:sz="4" w:space="1" w:color="auto"/>
          <w:right w:val="single" w:sz="4" w:space="4" w:color="auto"/>
        </w:pBdr>
        <w:rPr>
          <w:b/>
        </w:rPr>
      </w:pPr>
      <w:bookmarkStart w:id="810" w:name="_Toc348257252"/>
      <w:bookmarkStart w:id="811" w:name="_Toc348257588"/>
      <w:bookmarkStart w:id="812" w:name="_Toc348263210"/>
      <w:bookmarkStart w:id="813" w:name="_Toc348336539"/>
      <w:bookmarkStart w:id="814" w:name="_Toc348770027"/>
      <w:bookmarkStart w:id="815" w:name="_Toc348856169"/>
      <w:bookmarkStart w:id="816" w:name="_Toc348866590"/>
      <w:bookmarkStart w:id="817" w:name="_Toc348947820"/>
      <w:bookmarkStart w:id="818" w:name="_Toc349735401"/>
      <w:bookmarkStart w:id="819" w:name="_Toc349735844"/>
      <w:bookmarkStart w:id="820" w:name="_Toc349735998"/>
      <w:bookmarkStart w:id="821" w:name="_Toc349803730"/>
      <w:bookmarkStart w:id="822" w:name="_Toc359236063"/>
      <w:r w:rsidRPr="00121095">
        <w:rPr>
          <w:b/>
        </w:rPr>
        <w:t>The UDM message does not have a direct replacement in the new methodology.</w:t>
      </w:r>
    </w:p>
    <w:p w14:paraId="0EA951AB" w14:textId="5B6CD703" w:rsidR="00E921A2" w:rsidRPr="00121095" w:rsidRDefault="00A47452" w:rsidP="00A61182">
      <w:pPr>
        <w:pStyle w:val="NormalIndented"/>
        <w:rPr>
          <w:vanish/>
        </w:rPr>
      </w:pPr>
      <w:r w:rsidRPr="00121095">
        <w:t xml:space="preserve">If the reader is defining a new query, please refer to the new recommended query/response pairs defined in section </w:t>
      </w:r>
      <w:r>
        <w:fldChar w:fldCharType="begin"/>
      </w:r>
      <w:r>
        <w:instrText xml:space="preserve"> REF _Ref465157109 \r \h  \* MERGEFORMAT </w:instrText>
      </w:r>
      <w:r>
        <w:fldChar w:fldCharType="separate"/>
      </w:r>
      <w:r w:rsidR="00C244BF" w:rsidRPr="00C244BF">
        <w:rPr>
          <w:rStyle w:val="HyperlinkText"/>
        </w:rPr>
        <w:t>5.3.3.4</w:t>
      </w:r>
      <w:r>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fldChar w:fldCharType="begin"/>
      </w:r>
      <w:r>
        <w:instrText xml:space="preserve"> REF _Ref175107800 \r \h  \* MERGEFORMAT </w:instrText>
      </w:r>
      <w:r>
        <w:fldChar w:fldCharType="separate"/>
      </w:r>
      <w:r w:rsidR="00C244BF" w:rsidRPr="00C244BF">
        <w:rPr>
          <w:rStyle w:val="HyperlinkText"/>
        </w:rPr>
        <w:t>5.4</w:t>
      </w:r>
      <w:r>
        <w:fldChar w:fldCharType="end"/>
      </w:r>
      <w:r w:rsidRPr="00121095">
        <w:t>, "</w:t>
      </w:r>
      <w:r>
        <w:fldChar w:fldCharType="begin"/>
      </w:r>
      <w:r>
        <w:instrText xml:space="preserve"> REF _Ref175107781 \h  \* MERGEFORMAT </w:instrText>
      </w:r>
      <w:r>
        <w:fldChar w:fldCharType="separate"/>
      </w:r>
      <w:r w:rsidR="00C244BF" w:rsidRPr="00C244BF">
        <w:rPr>
          <w:rStyle w:val="HyperlinkText"/>
        </w:rPr>
        <w:t>QUERY/RESPONSE MESSAGE PAIRS</w:t>
      </w:r>
      <w:r>
        <w:fldChar w:fldCharType="end"/>
      </w:r>
      <w:r w:rsidRPr="00121095">
        <w:t>," for current query/response pairs.</w:t>
      </w:r>
      <w:r w:rsidR="00E921A2" w:rsidRPr="00121095">
        <w:rPr>
          <w:vanish/>
        </w:rPr>
        <w:t>hiddentext</w:t>
      </w:r>
      <w:bookmarkStart w:id="823" w:name="_Toc1829139"/>
      <w:bookmarkStart w:id="824" w:name="_Toc24273874"/>
      <w:bookmarkEnd w:id="823"/>
      <w:bookmarkEnd w:id="824"/>
    </w:p>
    <w:p w14:paraId="10AED19C" w14:textId="77777777" w:rsidR="00E921A2" w:rsidRPr="00121095" w:rsidRDefault="00E921A2" w:rsidP="00A61182">
      <w:pPr>
        <w:pStyle w:val="Heading4"/>
        <w:numPr>
          <w:ilvl w:val="0"/>
          <w:numId w:val="0"/>
        </w:numPr>
      </w:pPr>
      <w:bookmarkStart w:id="825" w:name="_Hlt426203"/>
      <w:bookmarkEnd w:id="810"/>
      <w:bookmarkEnd w:id="811"/>
      <w:bookmarkEnd w:id="812"/>
      <w:bookmarkEnd w:id="813"/>
      <w:bookmarkEnd w:id="814"/>
      <w:bookmarkEnd w:id="815"/>
      <w:bookmarkEnd w:id="816"/>
      <w:bookmarkEnd w:id="817"/>
      <w:bookmarkEnd w:id="818"/>
      <w:bookmarkEnd w:id="819"/>
      <w:bookmarkEnd w:id="820"/>
      <w:bookmarkEnd w:id="821"/>
      <w:bookmarkEnd w:id="822"/>
      <w:bookmarkEnd w:id="825"/>
    </w:p>
    <w:p w14:paraId="1DAC01E6" w14:textId="1C4A36C1" w:rsidR="00E921A2" w:rsidRPr="00121095" w:rsidRDefault="002044FB" w:rsidP="002044FB">
      <w:pPr>
        <w:pStyle w:val="Heading3"/>
        <w:numPr>
          <w:ilvl w:val="0"/>
          <w:numId w:val="0"/>
        </w:numPr>
        <w:tabs>
          <w:tab w:val="left" w:pos="1440"/>
        </w:tabs>
      </w:pPr>
      <w:bookmarkStart w:id="826" w:name="_Ref465669510"/>
      <w:bookmarkStart w:id="827" w:name="_Toc495483653"/>
      <w:bookmarkStart w:id="828" w:name="_Toc24273878"/>
      <w:bookmarkStart w:id="829" w:name="_Toc41281014"/>
      <w:bookmarkStart w:id="830" w:name="_Toc43004376"/>
      <w:bookmarkStart w:id="831" w:name="_Toc28957737"/>
      <w:r w:rsidRPr="00121095">
        <w:t>5.10.2</w:t>
      </w:r>
      <w:r w:rsidRPr="00121095">
        <w:tab/>
      </w:r>
      <w:r w:rsidR="00E921A2" w:rsidRPr="00121095">
        <w:t>Original mode queries</w:t>
      </w:r>
      <w:bookmarkEnd w:id="826"/>
      <w:bookmarkEnd w:id="827"/>
      <w:bookmarkEnd w:id="828"/>
      <w:bookmarkEnd w:id="829"/>
      <w:bookmarkEnd w:id="830"/>
      <w:bookmarkEnd w:id="831"/>
      <w:r w:rsidR="00BF2FE6" w:rsidRPr="00121095">
        <w:fldChar w:fldCharType="begin"/>
      </w:r>
      <w:r w:rsidR="00E921A2" w:rsidRPr="00121095">
        <w:instrText xml:space="preserve"> XE "Original mode queries" </w:instrText>
      </w:r>
      <w:r w:rsidR="00BF2FE6" w:rsidRPr="00121095">
        <w:fldChar w:fldCharType="end"/>
      </w:r>
    </w:p>
    <w:p w14:paraId="6AD19F2E" w14:textId="5FC2FF9F" w:rsidR="00E921A2" w:rsidRPr="00121095" w:rsidRDefault="00E921A2">
      <w:pPr>
        <w:pStyle w:val="NormalIndented"/>
      </w:pPr>
      <w:r w:rsidRPr="00121095">
        <w:t xml:space="preserve">If the reader is defining a new query, please refer to the new recommended query/response pairs defined in section </w:t>
      </w:r>
      <w:r w:rsidR="002503D5">
        <w:fldChar w:fldCharType="begin"/>
      </w:r>
      <w:r w:rsidR="002503D5">
        <w:instrText xml:space="preserve"> REF _Ref465157109 \r \h  \* MERGEFORMAT </w:instrText>
      </w:r>
      <w:r w:rsidR="002503D5">
        <w:fldChar w:fldCharType="separate"/>
      </w:r>
      <w:r w:rsidR="00C244BF" w:rsidRPr="00C244BF">
        <w:rPr>
          <w:rStyle w:val="HyperlinkText"/>
        </w:rPr>
        <w:t>5.3.3.4</w:t>
      </w:r>
      <w:r w:rsidR="002503D5">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rsidR="002503D5">
        <w:fldChar w:fldCharType="begin"/>
      </w:r>
      <w:r w:rsidR="002503D5">
        <w:instrText xml:space="preserve"> REF _Ref175107800 \r \h  \* MERGEFORMAT </w:instrText>
      </w:r>
      <w:r w:rsidR="002503D5">
        <w:fldChar w:fldCharType="separate"/>
      </w:r>
      <w:r w:rsidR="00C244BF" w:rsidRPr="00C244BF">
        <w:rPr>
          <w:rStyle w:val="HyperlinkText"/>
        </w:rPr>
        <w:t>5.4</w:t>
      </w:r>
      <w:r w:rsidR="002503D5">
        <w:fldChar w:fldCharType="end"/>
      </w:r>
      <w:r w:rsidRPr="00121095">
        <w:t>, "</w:t>
      </w:r>
      <w:r w:rsidR="002503D5">
        <w:fldChar w:fldCharType="begin"/>
      </w:r>
      <w:r w:rsidR="002503D5">
        <w:instrText xml:space="preserve"> REF _Ref175107781 \h  \* MERGEFORMAT </w:instrText>
      </w:r>
      <w:r w:rsidR="002503D5">
        <w:fldChar w:fldCharType="separate"/>
      </w:r>
      <w:r w:rsidR="00C244BF" w:rsidRPr="00C244BF">
        <w:rPr>
          <w:rStyle w:val="HyperlinkText"/>
        </w:rPr>
        <w:t>QUERY/RESPONSE MESSAGE PAIRS</w:t>
      </w:r>
      <w:r w:rsidR="002503D5">
        <w:fldChar w:fldCharType="end"/>
      </w:r>
      <w:r w:rsidRPr="00121095">
        <w:t>," for current query/response pairs.</w:t>
      </w:r>
    </w:p>
    <w:p w14:paraId="06D4A49F" w14:textId="6068524E" w:rsidR="00E921A2" w:rsidRPr="00121095" w:rsidRDefault="002044FB" w:rsidP="002044FB">
      <w:pPr>
        <w:pStyle w:val="Heading2"/>
        <w:numPr>
          <w:ilvl w:val="0"/>
          <w:numId w:val="0"/>
        </w:numPr>
        <w:tabs>
          <w:tab w:val="left" w:pos="1080"/>
        </w:tabs>
      </w:pPr>
      <w:bookmarkStart w:id="832" w:name="_Toc138584802"/>
      <w:bookmarkStart w:id="833" w:name="_Toc138584843"/>
      <w:bookmarkStart w:id="834" w:name="_Toc138584907"/>
      <w:bookmarkStart w:id="835" w:name="_Toc138584912"/>
      <w:bookmarkStart w:id="836" w:name="_Toc138584917"/>
      <w:bookmarkStart w:id="837" w:name="_Hlt426162"/>
      <w:bookmarkStart w:id="838" w:name="_Toc138584930"/>
      <w:bookmarkStart w:id="839" w:name="_Toc138585004"/>
      <w:bookmarkStart w:id="840" w:name="_Toc138585040"/>
      <w:bookmarkStart w:id="841" w:name="_Toc138585045"/>
      <w:bookmarkStart w:id="842" w:name="_Toc138585050"/>
      <w:bookmarkStart w:id="843" w:name="_Hlt426195"/>
      <w:bookmarkStart w:id="844" w:name="_Toc138585108"/>
      <w:bookmarkStart w:id="845" w:name="_Toc138585141"/>
      <w:bookmarkStart w:id="846" w:name="_Toc138585182"/>
      <w:bookmarkStart w:id="847" w:name="HL70106"/>
      <w:bookmarkStart w:id="848" w:name="HL70107"/>
      <w:bookmarkStart w:id="849" w:name="HL70048"/>
      <w:bookmarkStart w:id="850" w:name="HL70108"/>
      <w:bookmarkStart w:id="851" w:name="HL70156"/>
      <w:bookmarkStart w:id="852" w:name="HL70157"/>
      <w:bookmarkStart w:id="853" w:name="HL70158"/>
      <w:bookmarkStart w:id="854" w:name="HL70109"/>
      <w:bookmarkStart w:id="855" w:name="_Toc138585229"/>
      <w:bookmarkStart w:id="856" w:name="_Toc138585232"/>
      <w:bookmarkStart w:id="857" w:name="_Toc138585288"/>
      <w:bookmarkStart w:id="858" w:name="_Toc138585290"/>
      <w:bookmarkStart w:id="859" w:name="_Toc138585292"/>
      <w:bookmarkStart w:id="860" w:name="_Toc138585366"/>
      <w:bookmarkStart w:id="861" w:name="_Toc138585432"/>
      <w:bookmarkStart w:id="862" w:name="_Ref490647039"/>
      <w:bookmarkStart w:id="863" w:name="_Toc495483750"/>
      <w:bookmarkStart w:id="864" w:name="_Toc24273905"/>
      <w:bookmarkStart w:id="865" w:name="_Toc41281019"/>
      <w:bookmarkStart w:id="866" w:name="_Toc43004381"/>
      <w:bookmarkStart w:id="867" w:name="_Toc28957738"/>
      <w:bookmarkEnd w:id="672"/>
      <w:bookmarkEnd w:id="673"/>
      <w:bookmarkEnd w:id="674"/>
      <w:bookmarkEnd w:id="675"/>
      <w:bookmarkEnd w:id="676"/>
      <w:bookmarkEnd w:id="677"/>
      <w:bookmarkEnd w:id="678"/>
      <w:bookmarkEnd w:id="679"/>
      <w:bookmarkEnd w:id="680"/>
      <w:bookmarkEnd w:id="681"/>
      <w:bookmarkEnd w:id="682"/>
      <w:bookmarkEnd w:id="683"/>
      <w:bookmarkEnd w:id="684"/>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r w:rsidRPr="00121095">
        <w:t>5.11</w:t>
      </w:r>
      <w:r w:rsidRPr="00121095">
        <w:tab/>
      </w:r>
      <w:r w:rsidR="00E921A2" w:rsidRPr="00121095">
        <w:t>OUTSTANDING ISSUES</w:t>
      </w:r>
      <w:bookmarkEnd w:id="862"/>
      <w:bookmarkEnd w:id="863"/>
      <w:bookmarkEnd w:id="864"/>
      <w:bookmarkEnd w:id="865"/>
      <w:bookmarkEnd w:id="866"/>
      <w:bookmarkEnd w:id="867"/>
    </w:p>
    <w:p w14:paraId="26BC1372" w14:textId="3BF9F94A" w:rsidR="00E921A2" w:rsidRPr="00121095" w:rsidRDefault="00E921A2">
      <w:r w:rsidRPr="00121095">
        <w:t xml:space="preserve">It is not clear that there is a good use case for the super segment pattern as described in the example in section </w:t>
      </w:r>
      <w:r w:rsidR="002503D5">
        <w:fldChar w:fldCharType="begin"/>
      </w:r>
      <w:r w:rsidR="002503D5">
        <w:instrText xml:space="preserve"> REF _Ref465661276 \r \h  \* MERGEFORMAT </w:instrText>
      </w:r>
      <w:r w:rsidR="002503D5">
        <w:fldChar w:fldCharType="separate"/>
      </w:r>
      <w:r w:rsidR="00C244BF" w:rsidRPr="00C244BF">
        <w:rPr>
          <w:rStyle w:val="HyperlinkText"/>
        </w:rPr>
        <w:t>5.9.1.2.1</w:t>
      </w:r>
      <w:r w:rsidR="002503D5">
        <w:fldChar w:fldCharType="end"/>
      </w:r>
      <w:r w:rsidRPr="00121095">
        <w:t>, "</w:t>
      </w:r>
      <w:r w:rsidR="002503D5">
        <w:fldChar w:fldCharType="begin"/>
      </w:r>
      <w:r w:rsidR="002503D5">
        <w:instrText xml:space="preserve"> REF _Ref175128250 \h  \* MERGEFORMAT </w:instrText>
      </w:r>
      <w:r w:rsidR="002503D5">
        <w:fldChar w:fldCharType="separate"/>
      </w:r>
      <w:r w:rsidR="00C244BF" w:rsidRPr="00C244BF">
        <w:rPr>
          <w:rStyle w:val="HyperlinkText"/>
        </w:rPr>
        <w:t>Comprehensive pharmacy information Query Profile</w:t>
      </w:r>
      <w:r w:rsidR="002503D5">
        <w:fldChar w:fldCharType="end"/>
      </w:r>
      <w:r w:rsidRPr="00121095">
        <w:t>."</w:t>
      </w:r>
    </w:p>
    <w:p w14:paraId="1842D249" w14:textId="77777777" w:rsidR="00E921A2" w:rsidRPr="00121095" w:rsidRDefault="00E921A2">
      <w:r w:rsidRPr="00121095">
        <w:t>As currently written the usage and naming of segment groups is not clear:</w:t>
      </w:r>
    </w:p>
    <w:p w14:paraId="5689F423" w14:textId="445A89E1" w:rsidR="00E921A2" w:rsidRPr="00121095" w:rsidRDefault="002044FB" w:rsidP="002044FB">
      <w:pPr>
        <w:tabs>
          <w:tab w:val="left" w:pos="720"/>
        </w:tabs>
        <w:spacing w:after="120" w:line="240" w:lineRule="auto"/>
        <w:ind w:left="720" w:hanging="360"/>
      </w:pPr>
      <w:r w:rsidRPr="00121095">
        <w:t>1.</w:t>
      </w:r>
      <w:r w:rsidRPr="00121095">
        <w:tab/>
      </w:r>
      <w:r w:rsidR="00E921A2" w:rsidRPr="00121095">
        <w:t>Can a segment group name refer to more than one structure?</w:t>
      </w:r>
    </w:p>
    <w:p w14:paraId="0567D6B5" w14:textId="33A10C1D" w:rsidR="00E921A2" w:rsidRPr="00121095" w:rsidRDefault="002044FB" w:rsidP="002044FB">
      <w:pPr>
        <w:tabs>
          <w:tab w:val="left" w:pos="720"/>
        </w:tabs>
        <w:spacing w:after="120" w:line="240" w:lineRule="auto"/>
        <w:ind w:left="720" w:hanging="360"/>
      </w:pPr>
      <w:r w:rsidRPr="00121095">
        <w:t>2.</w:t>
      </w:r>
      <w:r w:rsidRPr="00121095">
        <w:tab/>
      </w:r>
      <w:r w:rsidR="00E921A2" w:rsidRPr="00121095">
        <w:t>Can the same structure have more than one segment group name?</w:t>
      </w:r>
    </w:p>
    <w:p w14:paraId="7BA4981F" w14:textId="77777777" w:rsidR="00E921A2" w:rsidRPr="00121095" w:rsidRDefault="00E921A2">
      <w:r w:rsidRPr="00121095">
        <w:t>This has implications for table 0391, the segment group table, which is an itemization of the segment group names.</w:t>
      </w:r>
    </w:p>
    <w:p w14:paraId="746CCA34" w14:textId="77777777" w:rsidR="00E921A2" w:rsidRPr="00121095" w:rsidRDefault="00E921A2" w:rsidP="00BF5311">
      <w:pPr>
        <w:pStyle w:val="NormalList"/>
        <w:numPr>
          <w:ilvl w:val="0"/>
          <w:numId w:val="0"/>
        </w:numPr>
      </w:pPr>
    </w:p>
    <w:p w14:paraId="0C96314B" w14:textId="77777777" w:rsidR="00BF5311" w:rsidRDefault="00BF5311"/>
    <w:sectPr w:rsidR="00BF5311" w:rsidSect="00C93B32">
      <w:headerReference w:type="even" r:id="rId38"/>
      <w:headerReference w:type="default" r:id="rId39"/>
      <w:footerReference w:type="even" r:id="rId40"/>
      <w:footerReference w:type="default" r:id="rId41"/>
      <w:footerReference w:type="firs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54B73" w14:textId="77777777" w:rsidR="00F114F0" w:rsidRDefault="00F114F0" w:rsidP="00E921A2">
      <w:pPr>
        <w:spacing w:after="0" w:line="240" w:lineRule="auto"/>
      </w:pPr>
      <w:r>
        <w:separator/>
      </w:r>
    </w:p>
  </w:endnote>
  <w:endnote w:type="continuationSeparator" w:id="0">
    <w:p w14:paraId="5E503A04" w14:textId="77777777" w:rsidR="00F114F0" w:rsidRDefault="00F114F0" w:rsidP="00E9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PCL6)">
    <w:altName w:val="Courier New"/>
    <w:panose1 w:val="020B0604020202020204"/>
    <w:charset w:val="00"/>
    <w:family w:val="modern"/>
    <w:pitch w:val="fixed"/>
    <w:sig w:usb0="00000003" w:usb1="00000000" w:usb2="00000000" w:usb3="00000000" w:csb0="00000001" w:csb1="00000000"/>
  </w:font>
  <w:font w:name="Courier">
    <w:altName w:val="Courier New"/>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7107D" w14:textId="3FC76786" w:rsidR="00D62498" w:rsidRDefault="00D62498" w:rsidP="00BF4999">
    <w:pPr>
      <w:pStyle w:val="Footer"/>
      <w:spacing w:before="60" w:after="0"/>
    </w:pPr>
    <w:r>
      <w:t xml:space="preserve">Page </w:t>
    </w:r>
    <w:r w:rsidRPr="00397862">
      <w:rPr>
        <w:rStyle w:val="PageNumber"/>
        <w:sz w:val="16"/>
      </w:rPr>
      <w:fldChar w:fldCharType="begin"/>
    </w:r>
    <w:r w:rsidRPr="00397862">
      <w:rPr>
        <w:rStyle w:val="PageNumber"/>
        <w:sz w:val="16"/>
      </w:rPr>
      <w:instrText xml:space="preserve"> PAGE </w:instrText>
    </w:r>
    <w:r w:rsidRPr="00397862">
      <w:rPr>
        <w:rStyle w:val="PageNumber"/>
        <w:sz w:val="16"/>
      </w:rPr>
      <w:fldChar w:fldCharType="separate"/>
    </w:r>
    <w:r>
      <w:rPr>
        <w:rStyle w:val="PageNumber"/>
        <w:noProof/>
        <w:sz w:val="16"/>
      </w:rPr>
      <w:t>110</w:t>
    </w:r>
    <w:r w:rsidRPr="00397862">
      <w:rPr>
        <w:rStyle w:val="PageNumber"/>
        <w:sz w:val="16"/>
      </w:rPr>
      <w:fldChar w:fldCharType="end"/>
    </w:r>
    <w:r>
      <w:rPr>
        <w:rStyle w:val="PageNumber"/>
      </w:rPr>
      <w:tab/>
    </w:r>
    <w:r>
      <w:t xml:space="preserve">Version </w:t>
    </w:r>
    <w:fldSimple w:instr=" DOCPROPERTY release_version \* MERGEFORMAT ">
      <w:r w:rsidR="00DC47A3">
        <w:t>2.9.1</w:t>
      </w:r>
    </w:fldSimple>
  </w:p>
  <w:p w14:paraId="25C061F4" w14:textId="44834F5F" w:rsidR="00D62498" w:rsidRPr="006C07EC" w:rsidRDefault="00632E2E" w:rsidP="00632E2E">
    <w:pPr>
      <w:pStyle w:val="Footer"/>
      <w:rPr>
        <w:sz w:val="20"/>
      </w:rPr>
    </w:pPr>
    <w:r>
      <w:t xml:space="preserve">© </w:t>
    </w:r>
    <w:fldSimple w:instr=" DOCPROPERTY release_year \* MERGEFORMAT ">
      <w:r w:rsidR="00DC47A3">
        <w:t>2023</w:t>
      </w:r>
    </w:fldSimple>
    <w:r>
      <w:t xml:space="preserve"> Health Level Seven, International.</w:t>
    </w:r>
    <w:r w:rsidRPr="00632E2E">
      <w:t xml:space="preserve"> </w:t>
    </w:r>
    <w:r>
      <w:t xml:space="preserve">All rights reserved. </w:t>
    </w:r>
    <w:r>
      <w:tab/>
    </w:r>
    <w:fldSimple w:instr=" DOCPROPERTY release_month \* MERGEFORMAT ">
      <w:r w:rsidR="00DC47A3">
        <w:t>September</w:t>
      </w:r>
    </w:fldSimple>
    <w:r>
      <w:t xml:space="preserve">  </w:t>
    </w:r>
    <w:fldSimple w:instr=" DOCPROPERTY release_year \* MERGEFORMAT ">
      <w:r w:rsidR="00DC47A3">
        <w:t>2023</w:t>
      </w:r>
    </w:fldSimple>
    <w:r>
      <w:t xml:space="preserve"> </w:t>
    </w:r>
    <w:fldSimple w:instr=" DOCPROPERTY  release_status  \* MERGEFORMAT ">
      <w:r w:rsidR="00DC47A3">
        <w:t>Normative Ballot #2</w:t>
      </w:r>
    </w:fldSimple>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5655" w14:textId="7A776A88" w:rsidR="00632E2E" w:rsidRDefault="00632E2E" w:rsidP="00632E2E">
    <w:pPr>
      <w:pStyle w:val="Footer"/>
      <w:spacing w:after="0"/>
    </w:pPr>
    <w:r>
      <w:t xml:space="preserve">Version </w:t>
    </w:r>
    <w:fldSimple w:instr=" DOCPROPERTY release_version \* MERGEFORMAT ">
      <w:r w:rsidR="00DC47A3">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44AB6CEE" w14:textId="7C88D4D0" w:rsidR="00D62498" w:rsidRPr="00632E2E" w:rsidRDefault="00632E2E" w:rsidP="00632E2E">
    <w:pPr>
      <w:pStyle w:val="Footer"/>
      <w:rPr>
        <w:sz w:val="20"/>
      </w:rPr>
    </w:pPr>
    <w:r>
      <w:t xml:space="preserve">© </w:t>
    </w:r>
    <w:fldSimple w:instr=" DOCPROPERTY release_year \* MERGEFORMAT ">
      <w:r w:rsidR="00DC47A3">
        <w:t>2023</w:t>
      </w:r>
    </w:fldSimple>
    <w:r>
      <w:t xml:space="preserve"> Health Level Seven, International.</w:t>
    </w:r>
    <w:r w:rsidRPr="00632E2E">
      <w:t xml:space="preserve"> </w:t>
    </w:r>
    <w:r>
      <w:t xml:space="preserve">All rights reserved. </w:t>
    </w:r>
    <w:r>
      <w:tab/>
    </w:r>
    <w:fldSimple w:instr=" DOCPROPERTY release_month \* MERGEFORMAT ">
      <w:r w:rsidR="00DC47A3">
        <w:t>September</w:t>
      </w:r>
    </w:fldSimple>
    <w:r>
      <w:t xml:space="preserve">  </w:t>
    </w:r>
    <w:fldSimple w:instr=" DOCPROPERTY release_year \* MERGEFORMAT ">
      <w:r w:rsidR="00DC47A3">
        <w:t>2023</w:t>
      </w:r>
    </w:fldSimple>
    <w:r>
      <w:t xml:space="preserve"> </w:t>
    </w:r>
    <w:fldSimple w:instr=" DOCPROPERTY  release_status  \* MERGEFORMAT ">
      <w:r w:rsidR="00DC47A3">
        <w:t>Normative Ballot #2</w:t>
      </w:r>
    </w:fldSimple>
    <w:r>
      <w:t>.</w:t>
    </w:r>
    <w:r>
      <w:tab/>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B42C8" w14:textId="22DBAEE2" w:rsidR="00D62498" w:rsidRDefault="00D62498" w:rsidP="00BF4999">
    <w:pPr>
      <w:pStyle w:val="Footer"/>
      <w:spacing w:before="60" w:after="0"/>
    </w:pPr>
    <w:r>
      <w:t xml:space="preserve">Version </w:t>
    </w:r>
    <w:fldSimple w:instr=" DOCPROPERTY release_version \* MERGEFORMAT ">
      <w:r w:rsidR="00DC47A3">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14DC65A" w14:textId="01AB08AD" w:rsidR="00D62498" w:rsidRDefault="00632E2E" w:rsidP="00BF4999">
    <w:pPr>
      <w:pStyle w:val="Footer"/>
      <w:rPr>
        <w:sz w:val="20"/>
      </w:rPr>
    </w:pPr>
    <w:r>
      <w:t xml:space="preserve">© </w:t>
    </w:r>
    <w:fldSimple w:instr=" DOCPROPERTY release_year \* MERGEFORMAT ">
      <w:r w:rsidR="00DC47A3">
        <w:t>2023</w:t>
      </w:r>
    </w:fldSimple>
    <w:r>
      <w:t xml:space="preserve"> Health Level Seven, International.</w:t>
    </w:r>
    <w:r w:rsidRPr="00632E2E">
      <w:t xml:space="preserve"> </w:t>
    </w:r>
    <w:r>
      <w:t xml:space="preserve">All rights reserved. </w:t>
    </w:r>
    <w:r>
      <w:tab/>
    </w:r>
    <w:fldSimple w:instr=" DOCPROPERTY release_month \* MERGEFORMAT ">
      <w:r w:rsidR="00DC47A3">
        <w:t>September</w:t>
      </w:r>
    </w:fldSimple>
    <w:r>
      <w:t xml:space="preserve">  </w:t>
    </w:r>
    <w:fldSimple w:instr=" DOCPROPERTY release_year \* MERGEFORMAT ">
      <w:r w:rsidR="00DC47A3">
        <w:t>2023</w:t>
      </w:r>
    </w:fldSimple>
    <w:r>
      <w:t xml:space="preserve"> </w:t>
    </w:r>
    <w:fldSimple w:instr=" DOCPROPERTY  release_status  \* MERGEFORMAT ">
      <w:r w:rsidR="00DC47A3">
        <w:t>Normative Ballot #2</w:t>
      </w:r>
    </w:fldSimple>
    <w:r w:rsidR="00D62498">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A47AF" w14:textId="77777777" w:rsidR="00F114F0" w:rsidRDefault="00F114F0" w:rsidP="00E921A2">
      <w:pPr>
        <w:spacing w:after="0" w:line="240" w:lineRule="auto"/>
      </w:pPr>
      <w:r>
        <w:separator/>
      </w:r>
    </w:p>
  </w:footnote>
  <w:footnote w:type="continuationSeparator" w:id="0">
    <w:p w14:paraId="46F6EC66" w14:textId="77777777" w:rsidR="00F114F0" w:rsidRDefault="00F114F0" w:rsidP="00E921A2">
      <w:pPr>
        <w:spacing w:after="0" w:line="240" w:lineRule="auto"/>
      </w:pPr>
      <w:r>
        <w:continuationSeparator/>
      </w:r>
    </w:p>
  </w:footnote>
  <w:footnote w:id="1">
    <w:p w14:paraId="36B0C174" w14:textId="77777777" w:rsidR="00D62498" w:rsidRDefault="00D62498">
      <w:pPr>
        <w:pStyle w:val="FootnoteText"/>
      </w:pPr>
      <w:r>
        <w:rPr>
          <w:rStyle w:val="FootnoteReference"/>
        </w:rPr>
        <w:footnoteRef/>
      </w:r>
      <w:r>
        <w:t xml:space="preserve"> Formerly known as the Conformance Statement, this artifact will be referred to throughout the rest of this document as the </w:t>
      </w:r>
      <w:r>
        <w:rPr>
          <w:b/>
          <w:bCs/>
        </w:rPr>
        <w:t>Query Profile</w:t>
      </w:r>
      <w:r>
        <w:t xml:space="preserve"> to distinguish it from an implementor assertion of conformance to a particular profile.  The Query Profile is understood to include the definition of the appropriate response message(s).</w:t>
      </w:r>
    </w:p>
  </w:footnote>
  <w:footnote w:id="2">
    <w:p w14:paraId="35FA5F20" w14:textId="77777777" w:rsidR="00D62498" w:rsidRDefault="00D62498">
      <w:pPr>
        <w:pStyle w:val="FootnoteText"/>
      </w:pPr>
      <w:r>
        <w:rPr>
          <w:rStyle w:val="FootnoteReference"/>
        </w:rPr>
        <w:footnoteRef/>
      </w:r>
      <w:r>
        <w:t xml:space="preserve"> </w:t>
      </w:r>
      <w:r>
        <w:tab/>
        <w:t>If the Client elects to cancel the query at this point, a cancel query message will be sent.  The query would look as follows:</w:t>
      </w:r>
    </w:p>
    <w:p w14:paraId="61201C40" w14:textId="77777777" w:rsidR="00D62498" w:rsidRDefault="00D62498">
      <w:pPr>
        <w:pStyle w:val="Example"/>
      </w:pPr>
      <w:r>
        <w:t>MSH||||||||QCN^J01^QCN_J01|8956|P|2.8</w:t>
      </w:r>
    </w:p>
    <w:p w14:paraId="27E8A3FC" w14:textId="77777777" w:rsidR="00D62498" w:rsidRDefault="00D62498">
      <w:pPr>
        <w:pStyle w:val="Example"/>
        <w:numPr>
          <w:ins w:id="595" w:author="Lynn Laakso (HL7)" w:date="1999-11-23T10:48:00Z"/>
        </w:numPr>
      </w:pPr>
      <w:r>
        <w:t>QUD…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DE10" w14:textId="77777777" w:rsidR="00D62498" w:rsidRDefault="00D62498">
    <w:pPr>
      <w:pStyle w:val="Header"/>
      <w:pBdr>
        <w:bottom w:val="single" w:sz="6" w:space="1" w:color="auto"/>
      </w:pBdr>
    </w:pPr>
    <w:r>
      <w:t>Chapter 5: Query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4779" w14:textId="77777777" w:rsidR="00D62498" w:rsidRDefault="00D62498">
    <w:pPr>
      <w:pStyle w:val="Header"/>
      <w:pBdr>
        <w:bottom w:val="single" w:sz="6" w:space="1" w:color="auto"/>
      </w:pBdr>
      <w:tabs>
        <w:tab w:val="clear" w:pos="9000"/>
        <w:tab w:val="right" w:pos="9720"/>
      </w:tabs>
      <w:jc w:val="right"/>
    </w:pPr>
    <w:r>
      <w:t>Chapter 5: Query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448FACC"/>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2"/>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3367F0"/>
    <w:multiLevelType w:val="singleLevel"/>
    <w:tmpl w:val="40F6A91A"/>
    <w:lvl w:ilvl="0">
      <w:start w:val="1"/>
      <w:numFmt w:val="decimal"/>
      <w:lvlText w:val="%1)"/>
      <w:legacy w:legacy="1" w:legacySpace="0" w:legacyIndent="283"/>
      <w:lvlJc w:val="left"/>
      <w:pPr>
        <w:ind w:left="1651" w:hanging="283"/>
      </w:pPr>
    </w:lvl>
  </w:abstractNum>
  <w:abstractNum w:abstractNumId="3" w15:restartNumberingAfterBreak="0">
    <w:nsid w:val="17C46BD7"/>
    <w:multiLevelType w:val="multilevel"/>
    <w:tmpl w:val="FECCA3B0"/>
    <w:lvl w:ilvl="0">
      <w:start w:val="5"/>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2160"/>
        </w:tabs>
        <w:ind w:left="0" w:firstLine="0"/>
      </w:pPr>
      <w:rPr>
        <w:rFonts w:hint="default"/>
      </w:rPr>
    </w:lvl>
    <w:lvl w:ilvl="4">
      <w:start w:val="1"/>
      <w:numFmt w:val="decimal"/>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5" w15:restartNumberingAfterBreak="0">
    <w:nsid w:val="212B375B"/>
    <w:multiLevelType w:val="multilevel"/>
    <w:tmpl w:val="EADA491E"/>
    <w:lvl w:ilvl="0">
      <w:start w:val="5"/>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rPr>
    </w:lvl>
    <w:lvl w:ilvl="4">
      <w:start w:val="1"/>
      <w:numFmt w:val="decimal"/>
      <w:pStyle w:val="Heading5"/>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720E1D2"/>
    <w:lvl w:ilvl="0">
      <w:start w:val="1"/>
      <w:numFmt w:val="lowerLetter"/>
      <w:pStyle w:val="NormalListAlpha"/>
      <w:lvlText w:val="%1)"/>
      <w:lvlJc w:val="left"/>
      <w:pPr>
        <w:tabs>
          <w:tab w:val="num" w:pos="1368"/>
        </w:tabs>
        <w:ind w:left="1368" w:hanging="360"/>
      </w:pPr>
      <w:rPr>
        <w:rFonts w:hint="default"/>
      </w:rPr>
    </w:lvl>
  </w:abstractNum>
  <w:abstractNum w:abstractNumId="7" w15:restartNumberingAfterBreak="0">
    <w:nsid w:val="298A522D"/>
    <w:multiLevelType w:val="singleLevel"/>
    <w:tmpl w:val="40F6A91A"/>
    <w:lvl w:ilvl="0">
      <w:start w:val="1"/>
      <w:numFmt w:val="decimal"/>
      <w:lvlText w:val="%1)"/>
      <w:legacy w:legacy="1" w:legacySpace="0" w:legacyIndent="283"/>
      <w:lvlJc w:val="left"/>
      <w:pPr>
        <w:ind w:left="1651" w:hanging="283"/>
      </w:pPr>
    </w:lvl>
  </w:abstractNum>
  <w:abstractNum w:abstractNumId="8" w15:restartNumberingAfterBreak="0">
    <w:nsid w:val="2DFE13D9"/>
    <w:multiLevelType w:val="singleLevel"/>
    <w:tmpl w:val="40F6A91A"/>
    <w:lvl w:ilvl="0">
      <w:start w:val="1"/>
      <w:numFmt w:val="decimal"/>
      <w:lvlText w:val="%1)"/>
      <w:legacy w:legacy="1" w:legacySpace="0" w:legacyIndent="283"/>
      <w:lvlJc w:val="left"/>
      <w:pPr>
        <w:ind w:left="1651" w:hanging="283"/>
      </w:pPr>
    </w:lvl>
  </w:abstractNum>
  <w:abstractNum w:abstractNumId="9" w15:restartNumberingAfterBreak="0">
    <w:nsid w:val="31554BC2"/>
    <w:multiLevelType w:val="hybridMultilevel"/>
    <w:tmpl w:val="382EBC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1C7774"/>
    <w:multiLevelType w:val="hybridMultilevel"/>
    <w:tmpl w:val="E5D8530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15:restartNumberingAfterBreak="0">
    <w:nsid w:val="33A1613D"/>
    <w:multiLevelType w:val="hybridMultilevel"/>
    <w:tmpl w:val="7EE82104"/>
    <w:lvl w:ilvl="0" w:tplc="F42E180A">
      <w:start w:val="1"/>
      <w:numFmt w:val="bullet"/>
      <w:pStyle w:val="Normal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126B2"/>
    <w:multiLevelType w:val="hybridMultilevel"/>
    <w:tmpl w:val="4790D150"/>
    <w:lvl w:ilvl="0" w:tplc="9FCCF486">
      <w:start w:val="1"/>
      <w:numFmt w:val="bullet"/>
      <w:pStyle w:val="StyleNormalListBulletsBold"/>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3" w15:restartNumberingAfterBreak="0">
    <w:nsid w:val="3F6D69D5"/>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44F64F05"/>
    <w:multiLevelType w:val="hybridMultilevel"/>
    <w:tmpl w:val="A84A90CA"/>
    <w:lvl w:ilvl="0" w:tplc="0B82BE04">
      <w:start w:val="1"/>
      <w:numFmt w:val="bullet"/>
      <w:pStyle w:val="StyleNormalListBulletsBold1"/>
      <w:lvlText w:val=""/>
      <w:lvlJc w:val="left"/>
      <w:pPr>
        <w:tabs>
          <w:tab w:val="num" w:pos="1728"/>
        </w:tabs>
        <w:ind w:left="1728" w:hanging="360"/>
      </w:pPr>
      <w:rPr>
        <w:rFonts w:ascii="Symbol" w:hAnsi="Symbol" w:cs="Times New Roman"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5" w15:restartNumberingAfterBreak="0">
    <w:nsid w:val="496324BF"/>
    <w:multiLevelType w:val="singleLevel"/>
    <w:tmpl w:val="11DECADE"/>
    <w:lvl w:ilvl="0">
      <w:start w:val="1"/>
      <w:numFmt w:val="bullet"/>
      <w:pStyle w:val="HL7TableBody"/>
      <w:lvlText w:val=""/>
      <w:lvlJc w:val="left"/>
      <w:pPr>
        <w:tabs>
          <w:tab w:val="num" w:pos="360"/>
        </w:tabs>
        <w:ind w:left="360" w:hanging="360"/>
      </w:pPr>
      <w:rPr>
        <w:rFonts w:ascii="Symbol" w:hAnsi="Symbol" w:hint="default"/>
      </w:rPr>
    </w:lvl>
  </w:abstractNum>
  <w:abstractNum w:abstractNumId="1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B1577E5"/>
    <w:multiLevelType w:val="multilevel"/>
    <w:tmpl w:val="61625FCE"/>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3"/>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5F145E04"/>
    <w:multiLevelType w:val="singleLevel"/>
    <w:tmpl w:val="40F6A91A"/>
    <w:lvl w:ilvl="0">
      <w:start w:val="1"/>
      <w:numFmt w:val="decimal"/>
      <w:lvlText w:val="%1)"/>
      <w:legacy w:legacy="1" w:legacySpace="0" w:legacyIndent="283"/>
      <w:lvlJc w:val="left"/>
      <w:pPr>
        <w:ind w:left="1651" w:hanging="283"/>
      </w:pPr>
    </w:lvl>
  </w:abstractNum>
  <w:abstractNum w:abstractNumId="19" w15:restartNumberingAfterBreak="0">
    <w:nsid w:val="73D0362E"/>
    <w:multiLevelType w:val="hybridMultilevel"/>
    <w:tmpl w:val="8CCAA0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1680571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095370079">
    <w:abstractNumId w:val="6"/>
  </w:num>
  <w:num w:numId="3" w16cid:durableId="496115613">
    <w:abstractNumId w:val="0"/>
  </w:num>
  <w:num w:numId="4" w16cid:durableId="1088304990">
    <w:abstractNumId w:val="0"/>
    <w:lvlOverride w:ilvl="0">
      <w:startOverride w:val="5"/>
    </w:lvlOverride>
    <w:lvlOverride w:ilvl="1">
      <w:startOverride w:val="9"/>
    </w:lvlOverride>
    <w:lvlOverride w:ilvl="2">
      <w:startOverride w:val="5"/>
    </w:lvlOverride>
    <w:lvlOverride w:ilvl="3">
      <w:startOverride w:val="5"/>
    </w:lvlOverride>
    <w:lvlOverride w:ilvl="4"/>
    <w:lvlOverride w:ilvl="5"/>
    <w:lvlOverride w:ilvl="6"/>
    <w:lvlOverride w:ilvl="7"/>
    <w:lvlOverride w:ilvl="8"/>
  </w:num>
  <w:num w:numId="5" w16cid:durableId="80152641">
    <w:abstractNumId w:val="0"/>
    <w:lvlOverride w:ilvl="0">
      <w:startOverride w:val="5"/>
    </w:lvlOverride>
    <w:lvlOverride w:ilvl="1">
      <w:startOverride w:val="9"/>
    </w:lvlOverride>
    <w:lvlOverride w:ilvl="2">
      <w:startOverride w:val="5"/>
    </w:lvlOverride>
    <w:lvlOverride w:ilvl="3">
      <w:startOverride w:val="6"/>
    </w:lvlOverride>
    <w:lvlOverride w:ilvl="4"/>
    <w:lvlOverride w:ilvl="5"/>
    <w:lvlOverride w:ilvl="6"/>
    <w:lvlOverride w:ilvl="7"/>
    <w:lvlOverride w:ilvl="8"/>
  </w:num>
  <w:num w:numId="6" w16cid:durableId="1088429926">
    <w:abstractNumId w:val="0"/>
    <w:lvlOverride w:ilvl="0">
      <w:startOverride w:val="5"/>
    </w:lvlOverride>
    <w:lvlOverride w:ilvl="1">
      <w:startOverride w:val="9"/>
    </w:lvlOverride>
    <w:lvlOverride w:ilvl="2">
      <w:startOverride w:val="5"/>
    </w:lvlOverride>
    <w:lvlOverride w:ilvl="3">
      <w:startOverride w:val="7"/>
    </w:lvlOverride>
    <w:lvlOverride w:ilvl="4"/>
    <w:lvlOverride w:ilvl="5"/>
    <w:lvlOverride w:ilvl="6"/>
    <w:lvlOverride w:ilvl="7"/>
    <w:lvlOverride w:ilvl="8"/>
  </w:num>
  <w:num w:numId="7" w16cid:durableId="1733430945">
    <w:abstractNumId w:val="0"/>
    <w:lvlOverride w:ilvl="0">
      <w:startOverride w:val="5"/>
    </w:lvlOverride>
    <w:lvlOverride w:ilvl="1">
      <w:startOverride w:val="9"/>
    </w:lvlOverride>
    <w:lvlOverride w:ilvl="2">
      <w:startOverride w:val="5"/>
    </w:lvlOverride>
    <w:lvlOverride w:ilvl="3">
      <w:startOverride w:val="8"/>
    </w:lvlOverride>
    <w:lvlOverride w:ilvl="4"/>
    <w:lvlOverride w:ilvl="5"/>
    <w:lvlOverride w:ilvl="6"/>
    <w:lvlOverride w:ilvl="7"/>
    <w:lvlOverride w:ilvl="8"/>
  </w:num>
  <w:num w:numId="8" w16cid:durableId="499584915">
    <w:abstractNumId w:val="5"/>
  </w:num>
  <w:num w:numId="9" w16cid:durableId="1415006897">
    <w:abstractNumId w:val="8"/>
  </w:num>
  <w:num w:numId="10" w16cid:durableId="753664608">
    <w:abstractNumId w:val="6"/>
    <w:lvlOverride w:ilvl="0">
      <w:startOverride w:val="1"/>
    </w:lvlOverride>
  </w:num>
  <w:num w:numId="11" w16cid:durableId="137495765">
    <w:abstractNumId w:val="2"/>
  </w:num>
  <w:num w:numId="12" w16cid:durableId="1457600119">
    <w:abstractNumId w:val="18"/>
  </w:num>
  <w:num w:numId="13" w16cid:durableId="2072344484">
    <w:abstractNumId w:val="7"/>
  </w:num>
  <w:num w:numId="14" w16cid:durableId="436485103">
    <w:abstractNumId w:val="11"/>
  </w:num>
  <w:num w:numId="15" w16cid:durableId="454444858">
    <w:abstractNumId w:val="5"/>
    <w:lvlOverride w:ilvl="0">
      <w:startOverride w:val="5"/>
    </w:lvlOverride>
    <w:lvlOverride w:ilvl="1">
      <w:startOverride w:val="10"/>
    </w:lvlOverride>
    <w:lvlOverride w:ilvl="2">
      <w:startOverride w:val="5"/>
    </w:lvlOverride>
    <w:lvlOverride w:ilvl="3">
      <w:startOverride w:val="1"/>
    </w:lvlOverride>
    <w:lvlOverride w:ilvl="4"/>
    <w:lvlOverride w:ilvl="5"/>
    <w:lvlOverride w:ilvl="6"/>
    <w:lvlOverride w:ilvl="7"/>
    <w:lvlOverride w:ilvl="8"/>
  </w:num>
  <w:num w:numId="16" w16cid:durableId="264963972">
    <w:abstractNumId w:val="17"/>
  </w:num>
  <w:num w:numId="17" w16cid:durableId="225728765">
    <w:abstractNumId w:val="10"/>
  </w:num>
  <w:num w:numId="18" w16cid:durableId="499270117">
    <w:abstractNumId w:val="9"/>
  </w:num>
  <w:num w:numId="19" w16cid:durableId="1435787522">
    <w:abstractNumId w:val="12"/>
  </w:num>
  <w:num w:numId="20" w16cid:durableId="2041590253">
    <w:abstractNumId w:val="14"/>
  </w:num>
  <w:num w:numId="21" w16cid:durableId="1874540699">
    <w:abstractNumId w:val="4"/>
  </w:num>
  <w:num w:numId="22" w16cid:durableId="160120440">
    <w:abstractNumId w:val="3"/>
  </w:num>
  <w:num w:numId="23" w16cid:durableId="529731105">
    <w:abstractNumId w:val="5"/>
    <w:lvlOverride w:ilvl="0">
      <w:startOverride w:val="5"/>
    </w:lvlOverride>
    <w:lvlOverride w:ilvl="1">
      <w:startOverride w:val="10"/>
    </w:lvlOverride>
    <w:lvlOverride w:ilvl="2">
      <w:startOverride w:val="4"/>
    </w:lvlOverride>
    <w:lvlOverride w:ilvl="3">
      <w:startOverride w:val="1"/>
    </w:lvlOverride>
    <w:lvlOverride w:ilvl="4"/>
    <w:lvlOverride w:ilvl="5"/>
    <w:lvlOverride w:ilvl="6"/>
    <w:lvlOverride w:ilvl="7"/>
    <w:lvlOverride w:ilvl="8"/>
  </w:num>
  <w:num w:numId="24" w16cid:durableId="591858022">
    <w:abstractNumId w:val="5"/>
    <w:lvlOverride w:ilvl="0">
      <w:startOverride w:val="5"/>
    </w:lvlOverride>
    <w:lvlOverride w:ilvl="1">
      <w:startOverride w:val="10"/>
    </w:lvlOverride>
    <w:lvlOverride w:ilvl="2">
      <w:startOverride w:val="4"/>
    </w:lvlOverride>
    <w:lvlOverride w:ilvl="3">
      <w:startOverride w:val="2"/>
    </w:lvlOverride>
    <w:lvlOverride w:ilvl="4"/>
    <w:lvlOverride w:ilvl="5"/>
    <w:lvlOverride w:ilvl="6"/>
    <w:lvlOverride w:ilvl="7"/>
    <w:lvlOverride w:ilvl="8"/>
  </w:num>
  <w:num w:numId="25" w16cid:durableId="566187276">
    <w:abstractNumId w:val="5"/>
    <w:lvlOverride w:ilvl="0">
      <w:startOverride w:val="5"/>
    </w:lvlOverride>
    <w:lvlOverride w:ilvl="1">
      <w:startOverride w:val="10"/>
    </w:lvlOverride>
    <w:lvlOverride w:ilvl="2">
      <w:startOverride w:val="4"/>
    </w:lvlOverride>
    <w:lvlOverride w:ilvl="3">
      <w:startOverride w:val="3"/>
    </w:lvlOverride>
    <w:lvlOverride w:ilvl="4"/>
    <w:lvlOverride w:ilvl="5"/>
    <w:lvlOverride w:ilvl="6"/>
    <w:lvlOverride w:ilvl="7"/>
    <w:lvlOverride w:ilvl="8"/>
  </w:num>
  <w:num w:numId="26" w16cid:durableId="320081584">
    <w:abstractNumId w:val="5"/>
    <w:lvlOverride w:ilvl="0">
      <w:startOverride w:val="5"/>
    </w:lvlOverride>
    <w:lvlOverride w:ilvl="1">
      <w:startOverride w:val="10"/>
    </w:lvlOverride>
    <w:lvlOverride w:ilvl="2">
      <w:startOverride w:val="4"/>
    </w:lvlOverride>
    <w:lvlOverride w:ilvl="3">
      <w:startOverride w:val="4"/>
    </w:lvlOverride>
    <w:lvlOverride w:ilvl="4"/>
    <w:lvlOverride w:ilvl="5"/>
    <w:lvlOverride w:ilvl="6"/>
    <w:lvlOverride w:ilvl="7"/>
    <w:lvlOverride w:ilvl="8"/>
  </w:num>
  <w:num w:numId="27" w16cid:durableId="1939634033">
    <w:abstractNumId w:val="19"/>
  </w:num>
  <w:num w:numId="28" w16cid:durableId="881091483">
    <w:abstractNumId w:val="13"/>
  </w:num>
  <w:num w:numId="29" w16cid:durableId="206450234">
    <w:abstractNumId w:val="16"/>
  </w:num>
  <w:num w:numId="30" w16cid:durableId="108969766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HL7)">
    <w15:presenceInfo w15:providerId="None" w15:userId="Lynn Laakso (HL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A2"/>
    <w:rsid w:val="000349A8"/>
    <w:rsid w:val="00043066"/>
    <w:rsid w:val="00071BB2"/>
    <w:rsid w:val="000939CB"/>
    <w:rsid w:val="000A2511"/>
    <w:rsid w:val="000A75B7"/>
    <w:rsid w:val="000B1085"/>
    <w:rsid w:val="00153113"/>
    <w:rsid w:val="00165E6D"/>
    <w:rsid w:val="00173CA2"/>
    <w:rsid w:val="00185CF1"/>
    <w:rsid w:val="001A1090"/>
    <w:rsid w:val="001A21B4"/>
    <w:rsid w:val="001C20EB"/>
    <w:rsid w:val="001C50EA"/>
    <w:rsid w:val="001F5E93"/>
    <w:rsid w:val="002044FB"/>
    <w:rsid w:val="002373E2"/>
    <w:rsid w:val="002503D5"/>
    <w:rsid w:val="002778CE"/>
    <w:rsid w:val="002A217A"/>
    <w:rsid w:val="002B0784"/>
    <w:rsid w:val="002D250B"/>
    <w:rsid w:val="002F3645"/>
    <w:rsid w:val="00332E30"/>
    <w:rsid w:val="00346E4E"/>
    <w:rsid w:val="00352FCE"/>
    <w:rsid w:val="0035398F"/>
    <w:rsid w:val="00357CE7"/>
    <w:rsid w:val="00376037"/>
    <w:rsid w:val="00381A24"/>
    <w:rsid w:val="00387B20"/>
    <w:rsid w:val="00397862"/>
    <w:rsid w:val="003B2489"/>
    <w:rsid w:val="003D5EDA"/>
    <w:rsid w:val="00420E66"/>
    <w:rsid w:val="00421B0E"/>
    <w:rsid w:val="004437F1"/>
    <w:rsid w:val="00443FB1"/>
    <w:rsid w:val="004537B7"/>
    <w:rsid w:val="0048076F"/>
    <w:rsid w:val="0049558B"/>
    <w:rsid w:val="004C4D7E"/>
    <w:rsid w:val="004D68A3"/>
    <w:rsid w:val="004E523E"/>
    <w:rsid w:val="004F3FEC"/>
    <w:rsid w:val="00514A79"/>
    <w:rsid w:val="005166EC"/>
    <w:rsid w:val="00537A20"/>
    <w:rsid w:val="00555F73"/>
    <w:rsid w:val="00557F3A"/>
    <w:rsid w:val="0057155E"/>
    <w:rsid w:val="005E5417"/>
    <w:rsid w:val="005E5766"/>
    <w:rsid w:val="005E5F4D"/>
    <w:rsid w:val="005E7F24"/>
    <w:rsid w:val="005F4891"/>
    <w:rsid w:val="0061515B"/>
    <w:rsid w:val="00631C1B"/>
    <w:rsid w:val="00632E2E"/>
    <w:rsid w:val="00632EB5"/>
    <w:rsid w:val="0065248B"/>
    <w:rsid w:val="00672802"/>
    <w:rsid w:val="006830E4"/>
    <w:rsid w:val="006A2B65"/>
    <w:rsid w:val="006C07EC"/>
    <w:rsid w:val="006D5439"/>
    <w:rsid w:val="006F191E"/>
    <w:rsid w:val="00701E93"/>
    <w:rsid w:val="007066CA"/>
    <w:rsid w:val="007148D1"/>
    <w:rsid w:val="00720695"/>
    <w:rsid w:val="007358D9"/>
    <w:rsid w:val="007662AC"/>
    <w:rsid w:val="00770A8A"/>
    <w:rsid w:val="00790992"/>
    <w:rsid w:val="00791DB7"/>
    <w:rsid w:val="007A76DD"/>
    <w:rsid w:val="007B4EE1"/>
    <w:rsid w:val="007C25D7"/>
    <w:rsid w:val="007D1C08"/>
    <w:rsid w:val="007D495C"/>
    <w:rsid w:val="007E5F24"/>
    <w:rsid w:val="007F08E7"/>
    <w:rsid w:val="00804146"/>
    <w:rsid w:val="00826689"/>
    <w:rsid w:val="00841E65"/>
    <w:rsid w:val="00871059"/>
    <w:rsid w:val="008845A1"/>
    <w:rsid w:val="00884F5D"/>
    <w:rsid w:val="00895ACA"/>
    <w:rsid w:val="008C4891"/>
    <w:rsid w:val="008D2F35"/>
    <w:rsid w:val="008D5CA4"/>
    <w:rsid w:val="008E1208"/>
    <w:rsid w:val="008E227B"/>
    <w:rsid w:val="00913C85"/>
    <w:rsid w:val="0091698B"/>
    <w:rsid w:val="00916F75"/>
    <w:rsid w:val="0096284E"/>
    <w:rsid w:val="00967822"/>
    <w:rsid w:val="00984CF4"/>
    <w:rsid w:val="00986413"/>
    <w:rsid w:val="009A196E"/>
    <w:rsid w:val="009A23D8"/>
    <w:rsid w:val="009F6BA4"/>
    <w:rsid w:val="00A45F3C"/>
    <w:rsid w:val="00A47452"/>
    <w:rsid w:val="00A61182"/>
    <w:rsid w:val="00A70FF6"/>
    <w:rsid w:val="00AA5D2A"/>
    <w:rsid w:val="00AB7AEB"/>
    <w:rsid w:val="00AD30F3"/>
    <w:rsid w:val="00AE71AA"/>
    <w:rsid w:val="00AF25BF"/>
    <w:rsid w:val="00B04C1D"/>
    <w:rsid w:val="00B0607E"/>
    <w:rsid w:val="00B14400"/>
    <w:rsid w:val="00BD6CDA"/>
    <w:rsid w:val="00BE181F"/>
    <w:rsid w:val="00BF0BC9"/>
    <w:rsid w:val="00BF2FE6"/>
    <w:rsid w:val="00BF4999"/>
    <w:rsid w:val="00BF5311"/>
    <w:rsid w:val="00BF7AB4"/>
    <w:rsid w:val="00C242BF"/>
    <w:rsid w:val="00C244BF"/>
    <w:rsid w:val="00C24AA4"/>
    <w:rsid w:val="00C5076F"/>
    <w:rsid w:val="00C5458C"/>
    <w:rsid w:val="00C70497"/>
    <w:rsid w:val="00C73138"/>
    <w:rsid w:val="00C84840"/>
    <w:rsid w:val="00C93B32"/>
    <w:rsid w:val="00C962CE"/>
    <w:rsid w:val="00CA71B4"/>
    <w:rsid w:val="00CB2AD5"/>
    <w:rsid w:val="00CF7CEA"/>
    <w:rsid w:val="00D06281"/>
    <w:rsid w:val="00D146B1"/>
    <w:rsid w:val="00D5271F"/>
    <w:rsid w:val="00D60628"/>
    <w:rsid w:val="00D61D21"/>
    <w:rsid w:val="00D62498"/>
    <w:rsid w:val="00D758E8"/>
    <w:rsid w:val="00D776C0"/>
    <w:rsid w:val="00D84BD4"/>
    <w:rsid w:val="00DB654D"/>
    <w:rsid w:val="00DC47A3"/>
    <w:rsid w:val="00DC62CE"/>
    <w:rsid w:val="00DD0D81"/>
    <w:rsid w:val="00DE3BC3"/>
    <w:rsid w:val="00DF62B8"/>
    <w:rsid w:val="00E50DB9"/>
    <w:rsid w:val="00E52F6F"/>
    <w:rsid w:val="00E7141A"/>
    <w:rsid w:val="00E77190"/>
    <w:rsid w:val="00E84F40"/>
    <w:rsid w:val="00E921A2"/>
    <w:rsid w:val="00E97CAF"/>
    <w:rsid w:val="00ED538B"/>
    <w:rsid w:val="00F102B1"/>
    <w:rsid w:val="00F114F0"/>
    <w:rsid w:val="00F135FC"/>
    <w:rsid w:val="00F2052F"/>
    <w:rsid w:val="00F22E61"/>
    <w:rsid w:val="00F51E1F"/>
    <w:rsid w:val="00F5210C"/>
    <w:rsid w:val="00F84BAF"/>
    <w:rsid w:val="00F87EE0"/>
    <w:rsid w:val="00F908DD"/>
    <w:rsid w:val="00F939CA"/>
    <w:rsid w:val="00F93E68"/>
    <w:rsid w:val="00F963F2"/>
    <w:rsid w:val="00FA5F51"/>
    <w:rsid w:val="00FA7BBC"/>
    <w:rsid w:val="00FD7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17B5"/>
  <w15:docId w15:val="{884D9BFF-467F-41BB-BC89-D054D9C3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0EB"/>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1C20EB"/>
    <w:pPr>
      <w:keepNext/>
      <w:numPr>
        <w:numId w:val="8"/>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1C20EB"/>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E921A2"/>
    <w:pPr>
      <w:numPr>
        <w:ilvl w:val="2"/>
      </w:numPr>
      <w:spacing w:before="240"/>
      <w:outlineLvl w:val="2"/>
    </w:pPr>
    <w:rPr>
      <w:caps w:val="0"/>
      <w:sz w:val="24"/>
    </w:rPr>
  </w:style>
  <w:style w:type="paragraph" w:styleId="Heading4">
    <w:name w:val="heading 4"/>
    <w:basedOn w:val="Heading3"/>
    <w:next w:val="NormalIndented"/>
    <w:link w:val="Heading4Char"/>
    <w:qFormat/>
    <w:rsid w:val="00E921A2"/>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E921A2"/>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C20EB"/>
    <w:rPr>
      <w:rFonts w:ascii="Times New Roman" w:eastAsia="Times New Roman" w:hAnsi="Times New Roman"/>
      <w:b/>
      <w:kern w:val="28"/>
      <w:sz w:val="72"/>
    </w:rPr>
  </w:style>
  <w:style w:type="character" w:customStyle="1" w:styleId="Heading2Char">
    <w:name w:val="Heading 2 Char"/>
    <w:link w:val="Heading2"/>
    <w:rsid w:val="001C20EB"/>
    <w:rPr>
      <w:rFonts w:ascii="Arial" w:eastAsia="Times New Roman" w:hAnsi="Arial"/>
      <w:b/>
      <w:caps/>
      <w:kern w:val="20"/>
      <w:sz w:val="28"/>
    </w:rPr>
  </w:style>
  <w:style w:type="character" w:customStyle="1" w:styleId="Heading3Char">
    <w:name w:val="Heading 3 Char"/>
    <w:link w:val="Heading3"/>
    <w:rsid w:val="00E921A2"/>
    <w:rPr>
      <w:rFonts w:ascii="Arial" w:eastAsia="Times New Roman" w:hAnsi="Arial" w:cs="Arial"/>
      <w:b/>
      <w:kern w:val="20"/>
      <w:sz w:val="24"/>
      <w:szCs w:val="20"/>
    </w:rPr>
  </w:style>
  <w:style w:type="character" w:customStyle="1" w:styleId="Heading4Char">
    <w:name w:val="Heading 4 Char"/>
    <w:link w:val="Heading4"/>
    <w:rsid w:val="00E921A2"/>
    <w:rPr>
      <w:rFonts w:ascii="Arial" w:eastAsia="Times New Roman" w:hAnsi="Arial" w:cs="Arial"/>
      <w:kern w:val="20"/>
      <w:sz w:val="20"/>
      <w:szCs w:val="20"/>
    </w:rPr>
  </w:style>
  <w:style w:type="character" w:customStyle="1" w:styleId="Heading5Char">
    <w:name w:val="Heading 5 Char"/>
    <w:link w:val="Heading5"/>
    <w:rsid w:val="00E921A2"/>
    <w:rPr>
      <w:rFonts w:ascii="Arial Narrow" w:eastAsia="Times New Roman" w:hAnsi="Arial Narrow" w:cs="Arial"/>
      <w:i/>
      <w:kern w:val="20"/>
      <w:sz w:val="20"/>
      <w:szCs w:val="20"/>
    </w:rPr>
  </w:style>
  <w:style w:type="paragraph" w:customStyle="1" w:styleId="NormalIndented">
    <w:name w:val="Normal Indented"/>
    <w:basedOn w:val="Normal"/>
    <w:rsid w:val="00E921A2"/>
    <w:pPr>
      <w:spacing w:before="100" w:after="120" w:line="240" w:lineRule="auto"/>
      <w:ind w:left="720"/>
    </w:pPr>
    <w:rPr>
      <w:rFonts w:eastAsia="Times New Roman"/>
      <w:kern w:val="20"/>
      <w:sz w:val="20"/>
      <w:szCs w:val="20"/>
    </w:rPr>
  </w:style>
  <w:style w:type="paragraph" w:customStyle="1" w:styleId="NormalListBullets">
    <w:name w:val="Normal List Bullets"/>
    <w:basedOn w:val="Normal"/>
    <w:link w:val="NormalListBulletsChar"/>
    <w:autoRedefine/>
    <w:rsid w:val="007D495C"/>
    <w:pPr>
      <w:widowControl w:val="0"/>
      <w:pBdr>
        <w:top w:val="single" w:sz="12" w:space="1" w:color="auto"/>
        <w:left w:val="single" w:sz="12" w:space="4" w:color="auto"/>
        <w:bottom w:val="single" w:sz="12" w:space="1" w:color="auto"/>
        <w:right w:val="single" w:sz="12" w:space="4" w:color="auto"/>
      </w:pBdr>
      <w:shd w:val="pct15" w:color="auto" w:fill="FFFFFF"/>
      <w:spacing w:before="120" w:after="0" w:line="240" w:lineRule="auto"/>
    </w:pPr>
    <w:rPr>
      <w:rFonts w:eastAsia="Times New Roman"/>
      <w:b/>
      <w:bCs/>
      <w:kern w:val="20"/>
      <w:sz w:val="20"/>
      <w:szCs w:val="20"/>
    </w:rPr>
  </w:style>
  <w:style w:type="paragraph" w:customStyle="1" w:styleId="NormalList">
    <w:name w:val="Normal List"/>
    <w:basedOn w:val="Normal"/>
    <w:rsid w:val="00E921A2"/>
    <w:pPr>
      <w:numPr>
        <w:numId w:val="14"/>
      </w:numPr>
      <w:tabs>
        <w:tab w:val="clear" w:pos="360"/>
      </w:tabs>
      <w:spacing w:after="120" w:line="240" w:lineRule="auto"/>
      <w:ind w:left="720" w:firstLine="0"/>
    </w:pPr>
    <w:rPr>
      <w:rFonts w:eastAsia="Times New Roman"/>
      <w:kern w:val="20"/>
      <w:sz w:val="20"/>
      <w:szCs w:val="20"/>
    </w:rPr>
  </w:style>
  <w:style w:type="paragraph" w:customStyle="1" w:styleId="NormalListAlpha">
    <w:name w:val="Normal List Alpha"/>
    <w:basedOn w:val="Normal"/>
    <w:rsid w:val="00E921A2"/>
    <w:pPr>
      <w:widowControl w:val="0"/>
      <w:numPr>
        <w:numId w:val="2"/>
      </w:numPr>
      <w:tabs>
        <w:tab w:val="left" w:pos="1368"/>
      </w:tabs>
      <w:spacing w:before="120" w:after="120" w:line="240" w:lineRule="auto"/>
      <w:ind w:left="1296" w:hanging="288"/>
    </w:pPr>
    <w:rPr>
      <w:rFonts w:eastAsia="Times New Roman"/>
      <w:kern w:val="20"/>
      <w:sz w:val="20"/>
      <w:szCs w:val="20"/>
      <w:lang w:eastAsia="de-DE"/>
    </w:rPr>
  </w:style>
  <w:style w:type="paragraph" w:customStyle="1" w:styleId="StyleNormalListBulletsBold">
    <w:name w:val="Style Normal List Bullets + Bold"/>
    <w:basedOn w:val="NormalListBullets"/>
    <w:rsid w:val="00E921A2"/>
    <w:pPr>
      <w:numPr>
        <w:numId w:val="19"/>
      </w:numPr>
      <w:tabs>
        <w:tab w:val="clear" w:pos="1728"/>
        <w:tab w:val="num" w:pos="360"/>
      </w:tabs>
      <w:ind w:left="1368"/>
    </w:pPr>
    <w:rPr>
      <w:b w:val="0"/>
      <w:bCs w:val="0"/>
    </w:rPr>
  </w:style>
  <w:style w:type="paragraph" w:customStyle="1" w:styleId="StyleNormalListBulletsBold1">
    <w:name w:val="Style Normal List Bullets + Bold1"/>
    <w:basedOn w:val="NormalListBullets"/>
    <w:autoRedefine/>
    <w:rsid w:val="00E921A2"/>
    <w:pPr>
      <w:numPr>
        <w:numId w:val="20"/>
      </w:numPr>
      <w:tabs>
        <w:tab w:val="clear" w:pos="1728"/>
      </w:tabs>
      <w:ind w:left="1368"/>
    </w:pPr>
    <w:rPr>
      <w:bCs w:val="0"/>
    </w:rPr>
  </w:style>
  <w:style w:type="paragraph" w:styleId="TOC1">
    <w:name w:val="toc 1"/>
    <w:basedOn w:val="Normal"/>
    <w:next w:val="Normal"/>
    <w:autoRedefine/>
    <w:uiPriority w:val="39"/>
    <w:rsid w:val="00E50DB9"/>
    <w:pPr>
      <w:tabs>
        <w:tab w:val="left" w:pos="648"/>
        <w:tab w:val="right" w:leader="dot" w:pos="9360"/>
      </w:tabs>
      <w:spacing w:before="120" w:after="120" w:line="240" w:lineRule="auto"/>
    </w:pPr>
    <w:rPr>
      <w:rFonts w:eastAsia="Times New Roman"/>
      <w:b/>
      <w:caps/>
      <w:noProof/>
      <w:kern w:val="20"/>
      <w:sz w:val="20"/>
      <w:szCs w:val="20"/>
    </w:rPr>
  </w:style>
  <w:style w:type="paragraph" w:styleId="TOC2">
    <w:name w:val="toc 2"/>
    <w:basedOn w:val="TOC1"/>
    <w:next w:val="Normal"/>
    <w:autoRedefine/>
    <w:uiPriority w:val="39"/>
    <w:rsid w:val="000B1085"/>
    <w:pPr>
      <w:tabs>
        <w:tab w:val="clear" w:pos="648"/>
        <w:tab w:val="left" w:pos="567"/>
      </w:tabs>
      <w:ind w:left="1077" w:right="720" w:hanging="1077"/>
    </w:pPr>
    <w:rPr>
      <w:caps w:val="0"/>
      <w:smallCaps/>
    </w:rPr>
  </w:style>
  <w:style w:type="paragraph" w:customStyle="1" w:styleId="OtherTableHeader">
    <w:name w:val="Other Table Header"/>
    <w:basedOn w:val="Normal"/>
    <w:next w:val="OtherTableBody"/>
    <w:rsid w:val="00E921A2"/>
    <w:pPr>
      <w:keepNext/>
      <w:spacing w:before="20" w:after="120" w:line="240" w:lineRule="auto"/>
      <w:jc w:val="center"/>
    </w:pPr>
    <w:rPr>
      <w:rFonts w:eastAsia="Times New Roman"/>
      <w:b/>
      <w:kern w:val="20"/>
      <w:sz w:val="16"/>
      <w:szCs w:val="20"/>
    </w:rPr>
  </w:style>
  <w:style w:type="paragraph" w:customStyle="1" w:styleId="OtherTableBody">
    <w:name w:val="Other Table Body"/>
    <w:basedOn w:val="Normal"/>
    <w:rsid w:val="00E921A2"/>
    <w:pPr>
      <w:spacing w:before="60" w:after="60" w:line="240" w:lineRule="auto"/>
    </w:pPr>
    <w:rPr>
      <w:rFonts w:eastAsia="Times New Roman"/>
      <w:kern w:val="20"/>
      <w:sz w:val="16"/>
      <w:szCs w:val="20"/>
    </w:rPr>
  </w:style>
  <w:style w:type="paragraph" w:customStyle="1" w:styleId="Note">
    <w:name w:val="Note"/>
    <w:basedOn w:val="Normal"/>
    <w:rsid w:val="00E921A2"/>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E921A2"/>
    <w:rPr>
      <w:rFonts w:ascii="Times New Roman" w:hAnsi="Times New Roman" w:cs="Times New Roman"/>
      <w:b/>
      <w:i w:val="0"/>
      <w:kern w:val="20"/>
      <w:sz w:val="20"/>
      <w:u w:val="none"/>
    </w:rPr>
  </w:style>
  <w:style w:type="paragraph" w:customStyle="1" w:styleId="NormalListNumbered">
    <w:name w:val="Normal List Numbered"/>
    <w:basedOn w:val="Normal"/>
    <w:autoRedefine/>
    <w:rsid w:val="00E921A2"/>
    <w:pPr>
      <w:widowControl w:val="0"/>
      <w:spacing w:before="120" w:after="120" w:line="240" w:lineRule="auto"/>
    </w:pPr>
    <w:rPr>
      <w:rFonts w:eastAsia="Times New Roman"/>
      <w:kern w:val="20"/>
      <w:sz w:val="20"/>
      <w:szCs w:val="20"/>
    </w:rPr>
  </w:style>
  <w:style w:type="character" w:customStyle="1" w:styleId="HyperlinkText">
    <w:name w:val="Hyperlink Text"/>
    <w:rsid w:val="00E921A2"/>
    <w:rPr>
      <w:rFonts w:ascii="Times New Roman" w:hAnsi="Times New Roman" w:cs="Times New Roman"/>
      <w:b w:val="0"/>
      <w:i/>
      <w:dstrike w:val="0"/>
      <w:color w:val="0000FF"/>
      <w:kern w:val="20"/>
      <w:sz w:val="20"/>
      <w:u w:val="none"/>
      <w:vertAlign w:val="baseline"/>
    </w:rPr>
  </w:style>
  <w:style w:type="character" w:styleId="Hyperlink">
    <w:name w:val="Hyperlink"/>
    <w:uiPriority w:val="99"/>
    <w:rsid w:val="00E921A2"/>
    <w:rPr>
      <w:color w:val="0000FF"/>
      <w:u w:val="single"/>
    </w:rPr>
  </w:style>
  <w:style w:type="paragraph" w:customStyle="1" w:styleId="Example">
    <w:name w:val="Example"/>
    <w:basedOn w:val="Normal"/>
    <w:rsid w:val="00C962CE"/>
    <w:pPr>
      <w:keepNext/>
      <w:keepLines/>
      <w:spacing w:after="120" w:line="240" w:lineRule="auto"/>
      <w:ind w:left="1872" w:hanging="360"/>
    </w:pPr>
    <w:rPr>
      <w:rFonts w:ascii="Courier New" w:eastAsia="Times New Roman" w:hAnsi="Courier New"/>
      <w:noProof/>
      <w:kern w:val="17"/>
      <w:sz w:val="16"/>
      <w:szCs w:val="20"/>
    </w:rPr>
  </w:style>
  <w:style w:type="character" w:customStyle="1" w:styleId="ReferenceAttribute">
    <w:name w:val="Reference Attribute"/>
    <w:rsid w:val="00E921A2"/>
    <w:rPr>
      <w:rFonts w:ascii="Times New Roman" w:hAnsi="Times New Roman" w:cs="Times New Roman"/>
      <w:b w:val="0"/>
      <w:i/>
      <w:dstrike w:val="0"/>
      <w:color w:val="0000FF"/>
      <w:kern w:val="20"/>
      <w:sz w:val="20"/>
      <w:szCs w:val="20"/>
      <w:u w:val="none"/>
      <w:vertAlign w:val="baseline"/>
    </w:rPr>
  </w:style>
  <w:style w:type="character" w:styleId="FootnoteReference">
    <w:name w:val="footnote reference"/>
    <w:semiHidden/>
    <w:rsid w:val="00E921A2"/>
    <w:rPr>
      <w:rFonts w:ascii="Times New Roman" w:hAnsi="Times New Roman" w:cs="Times New Roman"/>
      <w:b w:val="0"/>
      <w:i w:val="0"/>
      <w:kern w:val="20"/>
      <w:sz w:val="20"/>
      <w:u w:val="none"/>
      <w:vertAlign w:val="superscript"/>
    </w:rPr>
  </w:style>
  <w:style w:type="paragraph" w:customStyle="1" w:styleId="QryTableCaption">
    <w:name w:val="Qry Table Caption"/>
    <w:basedOn w:val="QryTableHeader"/>
    <w:rsid w:val="00E921A2"/>
    <w:pPr>
      <w:spacing w:before="120" w:after="120"/>
      <w:jc w:val="center"/>
    </w:pPr>
    <w:rPr>
      <w:rFonts w:ascii="Times New Roman" w:hAnsi="Times New Roman" w:cs="Times New Roman"/>
      <w:sz w:val="24"/>
    </w:rPr>
  </w:style>
  <w:style w:type="paragraph" w:customStyle="1" w:styleId="QryTableHeader">
    <w:name w:val="Qry Table Header"/>
    <w:basedOn w:val="Normal"/>
    <w:rsid w:val="00E921A2"/>
    <w:pPr>
      <w:widowControl w:val="0"/>
      <w:spacing w:before="40" w:after="20" w:line="240" w:lineRule="auto"/>
    </w:pPr>
    <w:rPr>
      <w:rFonts w:ascii="Arial" w:eastAsia="Times New Roman" w:hAnsi="Arial" w:cs="Arial"/>
      <w:b/>
      <w:kern w:val="20"/>
      <w:sz w:val="16"/>
      <w:szCs w:val="20"/>
      <w:lang w:val="en-AU" w:eastAsia="de-DE"/>
    </w:rPr>
  </w:style>
  <w:style w:type="paragraph" w:customStyle="1" w:styleId="QryTableID">
    <w:name w:val="Qry Table ID"/>
    <w:basedOn w:val="QryTableName"/>
    <w:rsid w:val="00E921A2"/>
  </w:style>
  <w:style w:type="paragraph" w:customStyle="1" w:styleId="QryTableName">
    <w:name w:val="Qry Table Name"/>
    <w:basedOn w:val="Normal"/>
    <w:rsid w:val="00E921A2"/>
    <w:pPr>
      <w:widowControl w:val="0"/>
      <w:spacing w:before="20" w:after="10" w:line="240" w:lineRule="auto"/>
    </w:pPr>
    <w:rPr>
      <w:rFonts w:ascii="Arial" w:eastAsia="Times New Roman" w:hAnsi="Arial" w:cs="Arial"/>
      <w:kern w:val="20"/>
      <w:sz w:val="16"/>
      <w:szCs w:val="20"/>
      <w:lang w:val="en-AU" w:eastAsia="de-DE"/>
    </w:rPr>
  </w:style>
  <w:style w:type="paragraph" w:customStyle="1" w:styleId="QryTableType">
    <w:name w:val="Qry Table Type"/>
    <w:basedOn w:val="QryTableName"/>
    <w:rsid w:val="00E921A2"/>
  </w:style>
  <w:style w:type="paragraph" w:customStyle="1" w:styleId="QryTableTriggerQuery">
    <w:name w:val="Qry Table Trigger Query"/>
    <w:basedOn w:val="QryTableName"/>
    <w:rsid w:val="00E921A2"/>
  </w:style>
  <w:style w:type="paragraph" w:customStyle="1" w:styleId="QryTableMode">
    <w:name w:val="Qry Table Mode"/>
    <w:basedOn w:val="QryTableName"/>
    <w:rsid w:val="00E921A2"/>
  </w:style>
  <w:style w:type="paragraph" w:customStyle="1" w:styleId="QryTableResponseTrigger">
    <w:name w:val="Qry Table Response Trigger"/>
    <w:basedOn w:val="QryTableName"/>
    <w:rsid w:val="00E921A2"/>
  </w:style>
  <w:style w:type="paragraph" w:customStyle="1" w:styleId="QryTableCharacteristicsQuery">
    <w:name w:val="Qry Table Characteristics Query"/>
    <w:basedOn w:val="QryTableName"/>
    <w:rsid w:val="00E921A2"/>
  </w:style>
  <w:style w:type="paragraph" w:customStyle="1" w:styleId="QryTablePurpose">
    <w:name w:val="Qry Table Purpose"/>
    <w:basedOn w:val="QryTableName"/>
    <w:rsid w:val="00E921A2"/>
  </w:style>
  <w:style w:type="paragraph" w:customStyle="1" w:styleId="QryTableCharacteristicsResponse">
    <w:name w:val="Qry Table Characteristics Response"/>
    <w:basedOn w:val="QryTableName"/>
    <w:rsid w:val="00E921A2"/>
  </w:style>
  <w:style w:type="paragraph" w:customStyle="1" w:styleId="QryTableSegmentPattern">
    <w:name w:val="Qry Table Segment Pattern"/>
    <w:basedOn w:val="QryTableName"/>
    <w:rsid w:val="00E921A2"/>
  </w:style>
  <w:style w:type="paragraph" w:customStyle="1" w:styleId="MsgTableBody">
    <w:name w:val="Msg Table Body"/>
    <w:basedOn w:val="Normal"/>
    <w:rsid w:val="00E921A2"/>
    <w:pPr>
      <w:widowControl w:val="0"/>
      <w:spacing w:after="120" w:line="240" w:lineRule="exact"/>
    </w:pPr>
    <w:rPr>
      <w:rFonts w:ascii="Courier New" w:eastAsia="Times New Roman" w:hAnsi="Courier New"/>
      <w:noProof/>
      <w:kern w:val="20"/>
      <w:sz w:val="16"/>
      <w:szCs w:val="20"/>
      <w:lang w:eastAsia="de-DE"/>
    </w:rPr>
  </w:style>
  <w:style w:type="paragraph" w:customStyle="1" w:styleId="MsgTableCaption">
    <w:name w:val="Msg Table Caption"/>
    <w:basedOn w:val="MsgTableBody"/>
    <w:rsid w:val="0049558B"/>
    <w:pPr>
      <w:keepNext/>
      <w:widowControl/>
      <w:spacing w:before="240"/>
      <w:jc w:val="center"/>
    </w:pPr>
    <w:rPr>
      <w:rFonts w:ascii="Times New Roman" w:hAnsi="Times New Roman"/>
      <w:sz w:val="20"/>
      <w:u w:val="single"/>
    </w:rPr>
  </w:style>
  <w:style w:type="paragraph" w:customStyle="1" w:styleId="MsgTableHeader">
    <w:name w:val="Msg Table Header"/>
    <w:basedOn w:val="MsgTableCaption"/>
    <w:next w:val="MsgTableBody"/>
    <w:rsid w:val="00E921A2"/>
    <w:pPr>
      <w:widowControl w:val="0"/>
      <w:spacing w:before="40" w:after="20"/>
      <w:jc w:val="left"/>
    </w:pPr>
    <w:rPr>
      <w:rFonts w:ascii="Courier New" w:hAnsi="Courier New" w:cs="Courier New"/>
      <w:b/>
      <w:sz w:val="16"/>
      <w:lang w:val="fr-FR"/>
    </w:rPr>
  </w:style>
  <w:style w:type="paragraph" w:styleId="EndnoteText">
    <w:name w:val="endnote text"/>
    <w:basedOn w:val="Normal"/>
    <w:link w:val="EndnoteTextChar"/>
    <w:semiHidden/>
    <w:rsid w:val="00E921A2"/>
    <w:pPr>
      <w:spacing w:before="120" w:after="120" w:line="240" w:lineRule="auto"/>
    </w:pPr>
    <w:rPr>
      <w:rFonts w:eastAsia="Times New Roman"/>
      <w:kern w:val="20"/>
      <w:sz w:val="20"/>
      <w:szCs w:val="20"/>
    </w:rPr>
  </w:style>
  <w:style w:type="character" w:customStyle="1" w:styleId="EndnoteTextChar">
    <w:name w:val="Endnote Text Char"/>
    <w:link w:val="EndnoteText"/>
    <w:semiHidden/>
    <w:rsid w:val="00E921A2"/>
    <w:rPr>
      <w:rFonts w:ascii="Times New Roman" w:eastAsia="Times New Roman" w:hAnsi="Times New Roman" w:cs="Times New Roman"/>
      <w:kern w:val="20"/>
      <w:sz w:val="20"/>
      <w:szCs w:val="20"/>
    </w:rPr>
  </w:style>
  <w:style w:type="paragraph" w:customStyle="1" w:styleId="QryTableInputHeader">
    <w:name w:val="Qry Table Input Header"/>
    <w:basedOn w:val="QryTableHeader"/>
    <w:rsid w:val="00E921A2"/>
  </w:style>
  <w:style w:type="paragraph" w:customStyle="1" w:styleId="QryTableInput">
    <w:name w:val="Qry Table Input"/>
    <w:basedOn w:val="QryTableName"/>
    <w:rsid w:val="00E921A2"/>
    <w:rPr>
      <w:lang w:val="en-US"/>
    </w:rPr>
  </w:style>
  <w:style w:type="paragraph" w:customStyle="1" w:styleId="QryTableInputParamHeader">
    <w:name w:val="Qry Table Input Param Header"/>
    <w:basedOn w:val="QryTableHeader"/>
    <w:rsid w:val="00E921A2"/>
  </w:style>
  <w:style w:type="paragraph" w:customStyle="1" w:styleId="QryTableInputParam">
    <w:name w:val="Qry Table Input Param"/>
    <w:basedOn w:val="QryTableName"/>
    <w:rsid w:val="00E921A2"/>
  </w:style>
  <w:style w:type="paragraph" w:customStyle="1" w:styleId="QryTableRCPHeader">
    <w:name w:val="Qry Table RCP Header"/>
    <w:basedOn w:val="QryTableHeader"/>
    <w:rsid w:val="00E921A2"/>
  </w:style>
  <w:style w:type="paragraph" w:customStyle="1" w:styleId="QryTableRCP">
    <w:name w:val="Qry Table RCP"/>
    <w:basedOn w:val="QryTableName"/>
    <w:rsid w:val="00E921A2"/>
  </w:style>
  <w:style w:type="paragraph" w:customStyle="1" w:styleId="QryTableVirtualHeader">
    <w:name w:val="Qry Table Virtual Header"/>
    <w:basedOn w:val="QryTableHeader"/>
    <w:rsid w:val="00E921A2"/>
  </w:style>
  <w:style w:type="paragraph" w:customStyle="1" w:styleId="QryTableVirtual">
    <w:name w:val="Qry Table Virtual"/>
    <w:basedOn w:val="QryTableName"/>
    <w:rsid w:val="00E921A2"/>
  </w:style>
  <w:style w:type="paragraph" w:customStyle="1" w:styleId="QryTableDisplayLineHeader">
    <w:name w:val="Qry Table DisplayLine Header"/>
    <w:basedOn w:val="QryTableHeader"/>
    <w:rsid w:val="00E921A2"/>
    <w:rPr>
      <w:rFonts w:ascii="Courier New" w:hAnsi="Courier New" w:cs="Courier New"/>
    </w:rPr>
  </w:style>
  <w:style w:type="paragraph" w:customStyle="1" w:styleId="QryTableDisplayLine">
    <w:name w:val="Qry Table DisplayLine"/>
    <w:basedOn w:val="QryTableName"/>
    <w:rsid w:val="00E921A2"/>
    <w:rPr>
      <w:rFonts w:ascii="Courier New" w:hAnsi="Courier New" w:cs="Courier New"/>
    </w:rPr>
  </w:style>
  <w:style w:type="character" w:customStyle="1" w:styleId="ReferenceHL7Table">
    <w:name w:val="Reference HL7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QryQBEInputHeader">
    <w:name w:val="Qry QBE Input Header"/>
    <w:basedOn w:val="QryTableInputHeader"/>
    <w:rsid w:val="00E921A2"/>
  </w:style>
  <w:style w:type="paragraph" w:customStyle="1" w:styleId="QryTableInputParamHeaderQBE">
    <w:name w:val="Qry Table Input Param Header QBE"/>
    <w:basedOn w:val="QryTableInputParamHeader"/>
    <w:rsid w:val="00E921A2"/>
  </w:style>
  <w:style w:type="paragraph" w:customStyle="1" w:styleId="QryTableInputParamQBE">
    <w:name w:val="Qry Table Input Param QBE"/>
    <w:basedOn w:val="QryTableInputParam"/>
    <w:rsid w:val="00E921A2"/>
    <w:rPr>
      <w:b/>
    </w:rPr>
  </w:style>
  <w:style w:type="paragraph" w:customStyle="1" w:styleId="QryTableInputHeaderQBE">
    <w:name w:val="Qry Table Input Header QBE"/>
    <w:basedOn w:val="QryTableInputHeader"/>
    <w:rsid w:val="00E921A2"/>
  </w:style>
  <w:style w:type="paragraph" w:customStyle="1" w:styleId="QryTableInputQBE">
    <w:name w:val="Qry Table Input QBE"/>
    <w:basedOn w:val="QryTableInput"/>
    <w:rsid w:val="00E921A2"/>
  </w:style>
  <w:style w:type="paragraph" w:customStyle="1" w:styleId="AttributeTableCaption">
    <w:name w:val="Attribute Table Caption"/>
    <w:basedOn w:val="ComponentTableBody"/>
    <w:next w:val="Normal"/>
    <w:rsid w:val="00E921A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E921A2"/>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E921A2"/>
    <w:pPr>
      <w:keepNext/>
      <w:spacing w:after="20"/>
    </w:pPr>
    <w:rPr>
      <w:b/>
    </w:rPr>
  </w:style>
  <w:style w:type="paragraph" w:customStyle="1" w:styleId="AttributeTableBody">
    <w:name w:val="Attribute Table Body"/>
    <w:basedOn w:val="Normal"/>
    <w:rsid w:val="00E921A2"/>
    <w:pPr>
      <w:spacing w:before="40" w:after="30" w:line="240" w:lineRule="exact"/>
      <w:jc w:val="center"/>
    </w:pPr>
    <w:rPr>
      <w:rFonts w:ascii="Arial" w:eastAsia="Times New Roman" w:hAnsi="Arial" w:cs="Arial"/>
      <w:kern w:val="16"/>
      <w:sz w:val="16"/>
      <w:szCs w:val="20"/>
    </w:rPr>
  </w:style>
  <w:style w:type="character" w:customStyle="1" w:styleId="HyperlinkTable">
    <w:name w:val="Hyperlink Table"/>
    <w:rsid w:val="00E921A2"/>
    <w:rPr>
      <w:rFonts w:ascii="Arial" w:hAnsi="Arial"/>
      <w:b w:val="0"/>
      <w:i w:val="0"/>
      <w:dstrike w:val="0"/>
      <w:color w:val="0000FF"/>
      <w:kern w:val="20"/>
      <w:sz w:val="16"/>
      <w:u w:val="none"/>
      <w:vertAlign w:val="baseline"/>
    </w:rPr>
  </w:style>
  <w:style w:type="paragraph" w:customStyle="1" w:styleId="Components">
    <w:name w:val="Components"/>
    <w:basedOn w:val="Normal"/>
    <w:rsid w:val="00E921A2"/>
    <w:pPr>
      <w:keepLines/>
      <w:spacing w:before="120" w:after="120" w:line="240" w:lineRule="auto"/>
      <w:ind w:left="2160" w:hanging="1080"/>
    </w:pPr>
    <w:rPr>
      <w:rFonts w:ascii="Courier New" w:eastAsia="Times New Roman" w:hAnsi="Courier New"/>
      <w:kern w:val="14"/>
      <w:sz w:val="16"/>
      <w:szCs w:val="20"/>
      <w:lang w:eastAsia="de-DE"/>
    </w:rPr>
  </w:style>
  <w:style w:type="character" w:customStyle="1" w:styleId="ReferenceUserTable">
    <w:name w:val="Reference User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NoteIndented">
    <w:name w:val="Note Indented"/>
    <w:basedOn w:val="Note"/>
    <w:next w:val="NormalIndented"/>
    <w:rsid w:val="00E921A2"/>
    <w:pPr>
      <w:ind w:left="720"/>
    </w:pPr>
  </w:style>
  <w:style w:type="character" w:styleId="Emphasis">
    <w:name w:val="Emphasis"/>
    <w:qFormat/>
    <w:rsid w:val="00E921A2"/>
    <w:rPr>
      <w:rFonts w:ascii="Times New Roman" w:hAnsi="Times New Roman" w:cs="Times New Roman"/>
      <w:b w:val="0"/>
      <w:i/>
      <w:iCs/>
      <w:kern w:val="20"/>
      <w:sz w:val="20"/>
      <w:u w:val="none"/>
    </w:rPr>
  </w:style>
  <w:style w:type="paragraph" w:styleId="Header">
    <w:name w:val="header"/>
    <w:basedOn w:val="Normal"/>
    <w:link w:val="HeaderChar"/>
    <w:rsid w:val="00E921A2"/>
    <w:pPr>
      <w:pBdr>
        <w:bottom w:val="single" w:sz="2" w:space="1" w:color="auto"/>
      </w:pBdr>
      <w:tabs>
        <w:tab w:val="right" w:pos="9000"/>
      </w:tabs>
      <w:spacing w:after="360" w:line="200" w:lineRule="exact"/>
    </w:pPr>
    <w:rPr>
      <w:rFonts w:ascii="Arial" w:eastAsia="Times New Roman" w:hAnsi="Arial"/>
      <w:b/>
      <w:kern w:val="20"/>
      <w:sz w:val="20"/>
      <w:szCs w:val="20"/>
    </w:rPr>
  </w:style>
  <w:style w:type="character" w:customStyle="1" w:styleId="HeaderChar">
    <w:name w:val="Header Char"/>
    <w:link w:val="Header"/>
    <w:rsid w:val="00E921A2"/>
    <w:rPr>
      <w:rFonts w:ascii="Arial" w:eastAsia="Times New Roman" w:hAnsi="Arial" w:cs="Arial"/>
      <w:b/>
      <w:kern w:val="20"/>
      <w:sz w:val="20"/>
      <w:szCs w:val="20"/>
    </w:rPr>
  </w:style>
  <w:style w:type="paragraph" w:styleId="Footer">
    <w:name w:val="footer"/>
    <w:basedOn w:val="Normal"/>
    <w:link w:val="FooterChar"/>
    <w:rsid w:val="001C20EB"/>
    <w:pPr>
      <w:pBdr>
        <w:top w:val="single" w:sz="2" w:space="1" w:color="auto"/>
      </w:pBdr>
      <w:tabs>
        <w:tab w:val="right" w:pos="9360"/>
        <w:tab w:val="right" w:pos="13680"/>
      </w:tabs>
      <w:spacing w:after="120" w:line="240" w:lineRule="auto"/>
    </w:pPr>
    <w:rPr>
      <w:rFonts w:eastAsia="Times New Roman"/>
      <w:kern w:val="20"/>
      <w:sz w:val="16"/>
      <w:szCs w:val="20"/>
    </w:rPr>
  </w:style>
  <w:style w:type="character" w:customStyle="1" w:styleId="FooterChar">
    <w:name w:val="Footer Char"/>
    <w:link w:val="Footer"/>
    <w:rsid w:val="001C20EB"/>
    <w:rPr>
      <w:rFonts w:ascii="Times New Roman" w:eastAsia="Times New Roman" w:hAnsi="Times New Roman"/>
      <w:kern w:val="20"/>
      <w:sz w:val="16"/>
    </w:rPr>
  </w:style>
  <w:style w:type="paragraph" w:styleId="Quote">
    <w:name w:val="Quote"/>
    <w:basedOn w:val="Normal"/>
    <w:next w:val="Normal"/>
    <w:link w:val="QuoteChar"/>
    <w:qFormat/>
    <w:rsid w:val="00E921A2"/>
    <w:pPr>
      <w:spacing w:after="120" w:line="240" w:lineRule="auto"/>
    </w:pPr>
    <w:rPr>
      <w:rFonts w:eastAsia="MS Mincho"/>
      <w:i/>
      <w:iCs/>
      <w:color w:val="000000"/>
      <w:sz w:val="24"/>
      <w:szCs w:val="24"/>
    </w:rPr>
  </w:style>
  <w:style w:type="character" w:customStyle="1" w:styleId="QuoteChar">
    <w:name w:val="Quote Char"/>
    <w:link w:val="Quote"/>
    <w:rsid w:val="00E921A2"/>
    <w:rPr>
      <w:rFonts w:ascii="Times New Roman" w:eastAsia="MS Mincho" w:hAnsi="Times New Roman" w:cs="Times New Roman"/>
      <w:i/>
      <w:iCs/>
      <w:color w:val="000000"/>
      <w:sz w:val="24"/>
      <w:szCs w:val="24"/>
    </w:rPr>
  </w:style>
  <w:style w:type="paragraph" w:styleId="BalloonText">
    <w:name w:val="Balloon Text"/>
    <w:basedOn w:val="Normal"/>
    <w:link w:val="BalloonTextChar"/>
    <w:rsid w:val="00E921A2"/>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E921A2"/>
    <w:rPr>
      <w:rFonts w:ascii="Tahoma" w:eastAsia="MS Mincho" w:hAnsi="Tahoma" w:cs="Times New Roman"/>
      <w:sz w:val="16"/>
      <w:szCs w:val="16"/>
      <w:lang w:eastAsia="ja-JP"/>
    </w:rPr>
  </w:style>
  <w:style w:type="paragraph" w:styleId="FootnoteText">
    <w:name w:val="footnote text"/>
    <w:basedOn w:val="Normal"/>
    <w:link w:val="FootnoteTextChar"/>
    <w:semiHidden/>
    <w:rsid w:val="00E921A2"/>
    <w:pPr>
      <w:spacing w:before="100" w:after="120" w:line="200" w:lineRule="exact"/>
      <w:ind w:left="360" w:hanging="360"/>
    </w:pPr>
    <w:rPr>
      <w:rFonts w:eastAsia="Times New Roman"/>
      <w:kern w:val="16"/>
      <w:sz w:val="16"/>
      <w:szCs w:val="16"/>
    </w:rPr>
  </w:style>
  <w:style w:type="character" w:customStyle="1" w:styleId="FootnoteTextChar">
    <w:name w:val="Footnote Text Char"/>
    <w:link w:val="FootnoteText"/>
    <w:semiHidden/>
    <w:rsid w:val="00E921A2"/>
    <w:rPr>
      <w:rFonts w:ascii="Times New Roman" w:eastAsia="Times New Roman" w:hAnsi="Times New Roman" w:cs="Times New Roman"/>
      <w:kern w:val="16"/>
      <w:sz w:val="16"/>
      <w:szCs w:val="16"/>
    </w:rPr>
  </w:style>
  <w:style w:type="paragraph" w:styleId="TOC3">
    <w:name w:val="toc 3"/>
    <w:basedOn w:val="Normal"/>
    <w:next w:val="Normal"/>
    <w:autoRedefine/>
    <w:uiPriority w:val="39"/>
    <w:unhideWhenUsed/>
    <w:rsid w:val="00C84840"/>
    <w:pPr>
      <w:spacing w:after="0" w:line="240" w:lineRule="auto"/>
      <w:ind w:left="1418" w:right="567" w:hanging="851"/>
    </w:pPr>
  </w:style>
  <w:style w:type="character" w:styleId="PageNumber">
    <w:name w:val="page number"/>
    <w:rsid w:val="00BF4999"/>
    <w:rPr>
      <w:rFonts w:ascii="Times New Roman" w:hAnsi="Times New Roman"/>
      <w:kern w:val="20"/>
      <w:sz w:val="20"/>
      <w:u w:val="none"/>
    </w:rPr>
  </w:style>
  <w:style w:type="character" w:styleId="HTMLCite">
    <w:name w:val="HTML Cite"/>
    <w:rsid w:val="00BF4999"/>
    <w:rPr>
      <w:i/>
    </w:rPr>
  </w:style>
  <w:style w:type="paragraph" w:customStyle="1" w:styleId="ACK-ChoreographyHeader">
    <w:name w:val="ACK-Choreography Header"/>
    <w:basedOn w:val="Subtitle"/>
    <w:rsid w:val="00AA5D2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AA5D2A"/>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1C20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20EB"/>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NormalListBullets"/>
    <w:link w:val="AttributeTableHeaderExampleChar"/>
    <w:rsid w:val="00D146B1"/>
  </w:style>
  <w:style w:type="character" w:customStyle="1" w:styleId="NormalListBulletsChar">
    <w:name w:val="Normal List Bullets Char"/>
    <w:basedOn w:val="DefaultParagraphFont"/>
    <w:link w:val="NormalListBullets"/>
    <w:rsid w:val="007D495C"/>
    <w:rPr>
      <w:rFonts w:ascii="Times New Roman" w:eastAsia="Times New Roman" w:hAnsi="Times New Roman"/>
      <w:b/>
      <w:bCs/>
      <w:kern w:val="20"/>
      <w:shd w:val="pct15" w:color="auto" w:fill="FFFFFF"/>
    </w:rPr>
  </w:style>
  <w:style w:type="character" w:customStyle="1" w:styleId="AttributeTableHeaderExampleChar">
    <w:name w:val="Attribute Table Header Example Char"/>
    <w:basedOn w:val="NormalListBulletsChar"/>
    <w:link w:val="AttributeTableHeaderExample"/>
    <w:rsid w:val="00D146B1"/>
    <w:rPr>
      <w:rFonts w:ascii="Times New Roman" w:eastAsia="Times New Roman" w:hAnsi="Times New Roman"/>
      <w:b/>
      <w:bCs/>
      <w:kern w:val="20"/>
      <w:shd w:val="pct15" w:color="auto" w:fill="FFFFFF"/>
    </w:rPr>
  </w:style>
  <w:style w:type="paragraph" w:customStyle="1" w:styleId="ComponentTableHeader">
    <w:name w:val="Component Table Header"/>
    <w:basedOn w:val="NormalListBullets"/>
    <w:link w:val="ComponentTableHeaderChar"/>
    <w:rsid w:val="00D146B1"/>
  </w:style>
  <w:style w:type="character" w:customStyle="1" w:styleId="ComponentTableHeaderChar">
    <w:name w:val="Component Table Header Char"/>
    <w:basedOn w:val="NormalListBulletsChar"/>
    <w:link w:val="ComponentTableHeader"/>
    <w:rsid w:val="00D146B1"/>
    <w:rPr>
      <w:rFonts w:ascii="Times New Roman" w:eastAsia="Times New Roman" w:hAnsi="Times New Roman"/>
      <w:b/>
      <w:bCs/>
      <w:kern w:val="20"/>
      <w:shd w:val="pct15" w:color="auto" w:fill="FFFFFF"/>
    </w:rPr>
  </w:style>
  <w:style w:type="paragraph" w:customStyle="1" w:styleId="MsgTableHeaderExample">
    <w:name w:val="Msg Table Header Example"/>
    <w:basedOn w:val="NormalListBullets"/>
    <w:link w:val="MsgTableHeaderExampleChar"/>
    <w:rsid w:val="00D146B1"/>
  </w:style>
  <w:style w:type="character" w:customStyle="1" w:styleId="MsgTableHeaderExampleChar">
    <w:name w:val="Msg Table Header Example Char"/>
    <w:basedOn w:val="NormalListBulletsChar"/>
    <w:link w:val="MsgTableHeaderExample"/>
    <w:rsid w:val="00D146B1"/>
    <w:rPr>
      <w:rFonts w:ascii="Times New Roman" w:eastAsia="Times New Roman" w:hAnsi="Times New Roman"/>
      <w:b/>
      <w:bCs/>
      <w:kern w:val="20"/>
      <w:shd w:val="pct15" w:color="auto" w:fill="FFFFFF"/>
    </w:rPr>
  </w:style>
  <w:style w:type="paragraph" w:customStyle="1" w:styleId="UserTableHeader">
    <w:name w:val="User Table Header"/>
    <w:basedOn w:val="NormalListBullets"/>
    <w:link w:val="UserTableHeaderChar"/>
    <w:rsid w:val="00D146B1"/>
    <w:pPr>
      <w:spacing w:before="40"/>
    </w:pPr>
    <w:rPr>
      <w:rFonts w:ascii="Arial" w:hAnsi="Arial" w:cs="Arial"/>
      <w:sz w:val="16"/>
    </w:rPr>
  </w:style>
  <w:style w:type="character" w:customStyle="1" w:styleId="UserTableHeaderChar">
    <w:name w:val="User Table Header Char"/>
    <w:basedOn w:val="NormalListBulletsChar"/>
    <w:link w:val="UserTableHeader"/>
    <w:rsid w:val="00D146B1"/>
    <w:rPr>
      <w:rFonts w:ascii="Arial" w:eastAsia="Times New Roman" w:hAnsi="Arial" w:cs="Arial"/>
      <w:b/>
      <w:bCs/>
      <w:kern w:val="20"/>
      <w:sz w:val="16"/>
      <w:shd w:val="pct15" w:color="auto" w:fill="FFFFFF"/>
    </w:rPr>
  </w:style>
  <w:style w:type="paragraph" w:customStyle="1" w:styleId="UserTableHeaderExample">
    <w:name w:val="User Table Header Example"/>
    <w:basedOn w:val="NormalListBullets"/>
    <w:link w:val="UserTableHeaderExampleChar"/>
    <w:rsid w:val="00D146B1"/>
  </w:style>
  <w:style w:type="character" w:customStyle="1" w:styleId="UserTableHeaderExampleChar">
    <w:name w:val="User Table Header Example Char"/>
    <w:basedOn w:val="NormalListBulletsChar"/>
    <w:link w:val="UserTableHeaderExample"/>
    <w:rsid w:val="00D146B1"/>
    <w:rPr>
      <w:rFonts w:ascii="Times New Roman" w:eastAsia="Times New Roman" w:hAnsi="Times New Roman"/>
      <w:b/>
      <w:bCs/>
      <w:kern w:val="20"/>
      <w:shd w:val="pct15" w:color="auto" w:fill="FFFFFF"/>
    </w:rPr>
  </w:style>
  <w:style w:type="paragraph" w:customStyle="1" w:styleId="UserTableBody">
    <w:name w:val="User Table Body"/>
    <w:basedOn w:val="NormalListBullets"/>
    <w:link w:val="UserTableBodyChar"/>
    <w:rsid w:val="00D146B1"/>
  </w:style>
  <w:style w:type="character" w:customStyle="1" w:styleId="UserTableBodyChar">
    <w:name w:val="User Table Body Char"/>
    <w:basedOn w:val="NormalListBulletsChar"/>
    <w:link w:val="UserTableBody"/>
    <w:rsid w:val="00D146B1"/>
    <w:rPr>
      <w:rFonts w:ascii="Times New Roman" w:eastAsia="Times New Roman" w:hAnsi="Times New Roman"/>
      <w:b/>
      <w:bCs/>
      <w:kern w:val="20"/>
      <w:shd w:val="pct15" w:color="auto" w:fill="FFFFFF"/>
    </w:rPr>
  </w:style>
  <w:style w:type="paragraph" w:customStyle="1" w:styleId="HL7TableHeader">
    <w:name w:val="HL7 Table Header"/>
    <w:basedOn w:val="NormalListBullets"/>
    <w:link w:val="HL7TableHeaderChar"/>
    <w:rsid w:val="00D146B1"/>
    <w:pPr>
      <w:spacing w:before="20"/>
    </w:pPr>
    <w:rPr>
      <w:rFonts w:ascii="Arial" w:hAnsi="Arial" w:cs="Arial"/>
      <w:sz w:val="16"/>
    </w:rPr>
  </w:style>
  <w:style w:type="character" w:customStyle="1" w:styleId="HL7TableHeaderChar">
    <w:name w:val="HL7 Table Header Char"/>
    <w:basedOn w:val="NormalListBulletsChar"/>
    <w:link w:val="HL7TableHeader"/>
    <w:rsid w:val="00D146B1"/>
    <w:rPr>
      <w:rFonts w:ascii="Arial" w:eastAsia="Times New Roman" w:hAnsi="Arial" w:cs="Arial"/>
      <w:b/>
      <w:bCs/>
      <w:kern w:val="20"/>
      <w:sz w:val="16"/>
      <w:shd w:val="pct15" w:color="auto" w:fill="FFFFFF"/>
    </w:rPr>
  </w:style>
  <w:style w:type="paragraph" w:customStyle="1" w:styleId="HL7TableHeaderExample">
    <w:name w:val="HL7 Table Header Example"/>
    <w:basedOn w:val="NormalListBullets"/>
    <w:link w:val="HL7TableHeaderExampleChar"/>
    <w:rsid w:val="00D146B1"/>
  </w:style>
  <w:style w:type="character" w:customStyle="1" w:styleId="HL7TableHeaderExampleChar">
    <w:name w:val="HL7 Table Header Example Char"/>
    <w:basedOn w:val="NormalListBulletsChar"/>
    <w:link w:val="HL7TableHeaderExample"/>
    <w:rsid w:val="00D146B1"/>
    <w:rPr>
      <w:rFonts w:ascii="Times New Roman" w:eastAsia="Times New Roman" w:hAnsi="Times New Roman"/>
      <w:b/>
      <w:bCs/>
      <w:kern w:val="20"/>
      <w:shd w:val="pct15" w:color="auto" w:fill="FFFFFF"/>
    </w:rPr>
  </w:style>
  <w:style w:type="paragraph" w:customStyle="1" w:styleId="HL7TableBody">
    <w:name w:val="HL7 Table Body"/>
    <w:basedOn w:val="NormalListBullets"/>
    <w:link w:val="HL7TableBodyChar"/>
    <w:rsid w:val="00D146B1"/>
    <w:pPr>
      <w:numPr>
        <w:numId w:val="30"/>
      </w:numPr>
      <w:tabs>
        <w:tab w:val="clear" w:pos="360"/>
      </w:tabs>
      <w:ind w:left="0" w:firstLine="0"/>
    </w:pPr>
  </w:style>
  <w:style w:type="character" w:customStyle="1" w:styleId="HL7TableBodyChar">
    <w:name w:val="HL7 Table Body Char"/>
    <w:basedOn w:val="NormalListBulletsChar"/>
    <w:link w:val="HL7TableBody"/>
    <w:rsid w:val="00D146B1"/>
    <w:rPr>
      <w:rFonts w:ascii="Times New Roman" w:eastAsia="Times New Roman" w:hAnsi="Times New Roman"/>
      <w:b/>
      <w:bCs/>
      <w:kern w:val="20"/>
      <w:shd w:val="pct15" w:color="auto" w:fill="FFFFFF"/>
    </w:rPr>
  </w:style>
  <w:style w:type="character" w:customStyle="1" w:styleId="UnresolvedMention1">
    <w:name w:val="Unresolved Mention1"/>
    <w:basedOn w:val="DefaultParagraphFont"/>
    <w:uiPriority w:val="99"/>
    <w:semiHidden/>
    <w:unhideWhenUsed/>
    <w:rsid w:val="00514A79"/>
    <w:rPr>
      <w:color w:val="605E5C"/>
      <w:shd w:val="clear" w:color="auto" w:fill="E1DFDD"/>
    </w:rPr>
  </w:style>
  <w:style w:type="paragraph" w:customStyle="1" w:styleId="ANSIdesignation">
    <w:name w:val="ANSI designation"/>
    <w:basedOn w:val="Normal"/>
    <w:rsid w:val="00CB2AD5"/>
    <w:pPr>
      <w:tabs>
        <w:tab w:val="left" w:pos="720"/>
      </w:tabs>
      <w:spacing w:before="240"/>
      <w:jc w:val="right"/>
    </w:pPr>
    <w:rPr>
      <w:rFonts w:ascii="Arial" w:hAnsi="Arial"/>
      <w:caps/>
      <w:sz w:val="32"/>
    </w:rPr>
  </w:style>
  <w:style w:type="character" w:styleId="FollowedHyperlink">
    <w:name w:val="FollowedHyperlink"/>
    <w:basedOn w:val="DefaultParagraphFont"/>
    <w:uiPriority w:val="99"/>
    <w:semiHidden/>
    <w:unhideWhenUsed/>
    <w:rsid w:val="00CB2AD5"/>
    <w:rPr>
      <w:color w:val="800080" w:themeColor="followedHyperlink"/>
      <w:u w:val="single"/>
    </w:rPr>
  </w:style>
  <w:style w:type="character" w:styleId="UnresolvedMention">
    <w:name w:val="Unresolved Mention"/>
    <w:basedOn w:val="DefaultParagraphFont"/>
    <w:uiPriority w:val="99"/>
    <w:semiHidden/>
    <w:unhideWhenUsed/>
    <w:rsid w:val="00D62498"/>
    <w:rPr>
      <w:color w:val="605E5C"/>
      <w:shd w:val="clear" w:color="auto" w:fill="E1DFDD"/>
    </w:rPr>
  </w:style>
  <w:style w:type="paragraph" w:styleId="Revision">
    <w:name w:val="Revision"/>
    <w:hidden/>
    <w:uiPriority w:val="99"/>
    <w:semiHidden/>
    <w:rsid w:val="00F5210C"/>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eader" Target="header2.xml"/><Relationship Id="rId21" Type="http://schemas.openxmlformats.org/officeDocument/2006/relationships/hyperlink" Target="file:///E:\V2\v2.9%20final%20Nov%20from%20Frank\V29_CH02C_Tables.docx" TargetMode="External"/><Relationship Id="rId34" Type="http://schemas.openxmlformats.org/officeDocument/2006/relationships/image" Target="media/image2.wmf"/><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mailto:AND~@RXD.3%5eGE%5e199805310000-0800%5eAND~@RXD.3%5eLE%5e199905310000-0800"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mailto:AND|@RXD.3%5eGE%5e199805310000-0800%5eAND|@RXD.3%5eLE%5e199905310000-0800" TargetMode="External"/><Relationship Id="rId10"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oleObject" Target="embeddings/oleObject2.bin"/><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eader" Target="header1.xml"/><Relationship Id="rId20" Type="http://schemas.openxmlformats.org/officeDocument/2006/relationships/hyperlink" Target="file:///E:\V2\v2.9%20final%20Nov%20from%20Frank\V29_CH02C_Tables.docx" TargetMode="External"/><Relationship Id="rId41"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18ADC0-DFF2-4D46-9710-F162F0EA3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38468</Words>
  <Characters>219273</Characters>
  <Application>Microsoft Office Word</Application>
  <DocSecurity>0</DocSecurity>
  <Lines>1827</Lines>
  <Paragraphs>514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5</vt:lpstr>
      <vt:lpstr>5</vt:lpstr>
    </vt:vector>
  </TitlesOfParts>
  <Company>Trinity Health</Company>
  <LinksUpToDate>false</LinksUpToDate>
  <CharactersWithSpaces>257227</CharactersWithSpaces>
  <SharedDoc>false</SharedDoc>
  <HLinks>
    <vt:vector size="1038" baseType="variant">
      <vt:variant>
        <vt:i4>7536740</vt:i4>
      </vt:variant>
      <vt:variant>
        <vt:i4>1557</vt:i4>
      </vt:variant>
      <vt:variant>
        <vt:i4>0</vt:i4>
      </vt:variant>
      <vt:variant>
        <vt:i4>5</vt:i4>
      </vt:variant>
      <vt:variant>
        <vt:lpwstr/>
      </vt:variant>
      <vt:variant>
        <vt:lpwstr>DSP</vt:lpwstr>
      </vt:variant>
      <vt:variant>
        <vt:i4>7471221</vt:i4>
      </vt:variant>
      <vt:variant>
        <vt:i4>1554</vt:i4>
      </vt:variant>
      <vt:variant>
        <vt:i4>0</vt:i4>
      </vt:variant>
      <vt:variant>
        <vt:i4>5</vt:i4>
      </vt:variant>
      <vt:variant>
        <vt:lpwstr/>
      </vt:variant>
      <vt:variant>
        <vt:lpwstr>URS</vt:lpwstr>
      </vt:variant>
      <vt:variant>
        <vt:i4>7471221</vt:i4>
      </vt:variant>
      <vt:variant>
        <vt:i4>1551</vt:i4>
      </vt:variant>
      <vt:variant>
        <vt:i4>0</vt:i4>
      </vt:variant>
      <vt:variant>
        <vt:i4>5</vt:i4>
      </vt:variant>
      <vt:variant>
        <vt:lpwstr/>
      </vt:variant>
      <vt:variant>
        <vt:lpwstr>URD</vt:lpwstr>
      </vt:variant>
      <vt:variant>
        <vt:i4>6553714</vt:i4>
      </vt:variant>
      <vt:variant>
        <vt:i4>1539</vt:i4>
      </vt:variant>
      <vt:variant>
        <vt:i4>0</vt:i4>
      </vt:variant>
      <vt:variant>
        <vt:i4>5</vt:i4>
      </vt:variant>
      <vt:variant>
        <vt:lpwstr/>
      </vt:variant>
      <vt:variant>
        <vt:lpwstr>RDT</vt:lpwstr>
      </vt:variant>
      <vt:variant>
        <vt:i4>6553714</vt:i4>
      </vt:variant>
      <vt:variant>
        <vt:i4>1533</vt:i4>
      </vt:variant>
      <vt:variant>
        <vt:i4>0</vt:i4>
      </vt:variant>
      <vt:variant>
        <vt:i4>5</vt:i4>
      </vt:variant>
      <vt:variant>
        <vt:lpwstr/>
      </vt:variant>
      <vt:variant>
        <vt:lpwstr>RDF</vt:lpwstr>
      </vt:variant>
      <vt:variant>
        <vt:i4>7340145</vt:i4>
      </vt:variant>
      <vt:variant>
        <vt:i4>1527</vt:i4>
      </vt:variant>
      <vt:variant>
        <vt:i4>0</vt:i4>
      </vt:variant>
      <vt:variant>
        <vt:i4>5</vt:i4>
      </vt:variant>
      <vt:variant>
        <vt:lpwstr/>
      </vt:variant>
      <vt:variant>
        <vt:lpwstr>QPD</vt:lpwstr>
      </vt:variant>
      <vt:variant>
        <vt:i4>6357105</vt:i4>
      </vt:variant>
      <vt:variant>
        <vt:i4>1521</vt:i4>
      </vt:variant>
      <vt:variant>
        <vt:i4>0</vt:i4>
      </vt:variant>
      <vt:variant>
        <vt:i4>5</vt:i4>
      </vt:variant>
      <vt:variant>
        <vt:lpwstr/>
      </vt:variant>
      <vt:variant>
        <vt:lpwstr>QAK</vt:lpwstr>
      </vt:variant>
      <vt:variant>
        <vt:i4>6553714</vt:i4>
      </vt:variant>
      <vt:variant>
        <vt:i4>1512</vt:i4>
      </vt:variant>
      <vt:variant>
        <vt:i4>0</vt:i4>
      </vt:variant>
      <vt:variant>
        <vt:i4>5</vt:i4>
      </vt:variant>
      <vt:variant>
        <vt:lpwstr/>
      </vt:variant>
      <vt:variant>
        <vt:lpwstr>RDT</vt:lpwstr>
      </vt:variant>
      <vt:variant>
        <vt:i4>6553714</vt:i4>
      </vt:variant>
      <vt:variant>
        <vt:i4>1506</vt:i4>
      </vt:variant>
      <vt:variant>
        <vt:i4>0</vt:i4>
      </vt:variant>
      <vt:variant>
        <vt:i4>5</vt:i4>
      </vt:variant>
      <vt:variant>
        <vt:lpwstr/>
      </vt:variant>
      <vt:variant>
        <vt:lpwstr>RDF</vt:lpwstr>
      </vt:variant>
      <vt:variant>
        <vt:i4>7340145</vt:i4>
      </vt:variant>
      <vt:variant>
        <vt:i4>1500</vt:i4>
      </vt:variant>
      <vt:variant>
        <vt:i4>0</vt:i4>
      </vt:variant>
      <vt:variant>
        <vt:i4>5</vt:i4>
      </vt:variant>
      <vt:variant>
        <vt:lpwstr/>
      </vt:variant>
      <vt:variant>
        <vt:lpwstr>QPD</vt:lpwstr>
      </vt:variant>
      <vt:variant>
        <vt:i4>6357105</vt:i4>
      </vt:variant>
      <vt:variant>
        <vt:i4>1494</vt:i4>
      </vt:variant>
      <vt:variant>
        <vt:i4>0</vt:i4>
      </vt:variant>
      <vt:variant>
        <vt:i4>5</vt:i4>
      </vt:variant>
      <vt:variant>
        <vt:lpwstr/>
      </vt:variant>
      <vt:variant>
        <vt:lpwstr>QAK</vt:lpwstr>
      </vt:variant>
      <vt:variant>
        <vt:i4>7536740</vt:i4>
      </vt:variant>
      <vt:variant>
        <vt:i4>1485</vt:i4>
      </vt:variant>
      <vt:variant>
        <vt:i4>0</vt:i4>
      </vt:variant>
      <vt:variant>
        <vt:i4>5</vt:i4>
      </vt:variant>
      <vt:variant>
        <vt:lpwstr/>
      </vt:variant>
      <vt:variant>
        <vt:lpwstr>DSP</vt:lpwstr>
      </vt:variant>
      <vt:variant>
        <vt:i4>7340145</vt:i4>
      </vt:variant>
      <vt:variant>
        <vt:i4>1479</vt:i4>
      </vt:variant>
      <vt:variant>
        <vt:i4>0</vt:i4>
      </vt:variant>
      <vt:variant>
        <vt:i4>5</vt:i4>
      </vt:variant>
      <vt:variant>
        <vt:lpwstr/>
      </vt:variant>
      <vt:variant>
        <vt:lpwstr>QPD</vt:lpwstr>
      </vt:variant>
      <vt:variant>
        <vt:i4>6357105</vt:i4>
      </vt:variant>
      <vt:variant>
        <vt:i4>1473</vt:i4>
      </vt:variant>
      <vt:variant>
        <vt:i4>0</vt:i4>
      </vt:variant>
      <vt:variant>
        <vt:i4>5</vt:i4>
      </vt:variant>
      <vt:variant>
        <vt:lpwstr/>
      </vt:variant>
      <vt:variant>
        <vt:lpwstr>QAK</vt:lpwstr>
      </vt:variant>
      <vt:variant>
        <vt:i4>7536740</vt:i4>
      </vt:variant>
      <vt:variant>
        <vt:i4>1464</vt:i4>
      </vt:variant>
      <vt:variant>
        <vt:i4>0</vt:i4>
      </vt:variant>
      <vt:variant>
        <vt:i4>5</vt:i4>
      </vt:variant>
      <vt:variant>
        <vt:lpwstr/>
      </vt:variant>
      <vt:variant>
        <vt:lpwstr>DSP</vt:lpwstr>
      </vt:variant>
      <vt:variant>
        <vt:i4>7340145</vt:i4>
      </vt:variant>
      <vt:variant>
        <vt:i4>1458</vt:i4>
      </vt:variant>
      <vt:variant>
        <vt:i4>0</vt:i4>
      </vt:variant>
      <vt:variant>
        <vt:i4>5</vt:i4>
      </vt:variant>
      <vt:variant>
        <vt:lpwstr/>
      </vt:variant>
      <vt:variant>
        <vt:lpwstr>QPD</vt:lpwstr>
      </vt:variant>
      <vt:variant>
        <vt:i4>6357105</vt:i4>
      </vt:variant>
      <vt:variant>
        <vt:i4>1452</vt:i4>
      </vt:variant>
      <vt:variant>
        <vt:i4>0</vt:i4>
      </vt:variant>
      <vt:variant>
        <vt:i4>5</vt:i4>
      </vt:variant>
      <vt:variant>
        <vt:lpwstr/>
      </vt:variant>
      <vt:variant>
        <vt:lpwstr>QAK</vt:lpwstr>
      </vt:variant>
      <vt:variant>
        <vt:i4>6553714</vt:i4>
      </vt:variant>
      <vt:variant>
        <vt:i4>1443</vt:i4>
      </vt:variant>
      <vt:variant>
        <vt:i4>0</vt:i4>
      </vt:variant>
      <vt:variant>
        <vt:i4>5</vt:i4>
      </vt:variant>
      <vt:variant>
        <vt:lpwstr/>
      </vt:variant>
      <vt:variant>
        <vt:lpwstr>RDT</vt:lpwstr>
      </vt:variant>
      <vt:variant>
        <vt:i4>6553714</vt:i4>
      </vt:variant>
      <vt:variant>
        <vt:i4>1437</vt:i4>
      </vt:variant>
      <vt:variant>
        <vt:i4>0</vt:i4>
      </vt:variant>
      <vt:variant>
        <vt:i4>5</vt:i4>
      </vt:variant>
      <vt:variant>
        <vt:lpwstr/>
      </vt:variant>
      <vt:variant>
        <vt:lpwstr>RDF</vt:lpwstr>
      </vt:variant>
      <vt:variant>
        <vt:i4>7340145</vt:i4>
      </vt:variant>
      <vt:variant>
        <vt:i4>1431</vt:i4>
      </vt:variant>
      <vt:variant>
        <vt:i4>0</vt:i4>
      </vt:variant>
      <vt:variant>
        <vt:i4>5</vt:i4>
      </vt:variant>
      <vt:variant>
        <vt:lpwstr/>
      </vt:variant>
      <vt:variant>
        <vt:lpwstr>QPD</vt:lpwstr>
      </vt:variant>
      <vt:variant>
        <vt:i4>6357105</vt:i4>
      </vt:variant>
      <vt:variant>
        <vt:i4>1425</vt:i4>
      </vt:variant>
      <vt:variant>
        <vt:i4>0</vt:i4>
      </vt:variant>
      <vt:variant>
        <vt:i4>5</vt:i4>
      </vt:variant>
      <vt:variant>
        <vt:lpwstr/>
      </vt:variant>
      <vt:variant>
        <vt:lpwstr>QAK</vt:lpwstr>
      </vt:variant>
      <vt:variant>
        <vt:i4>6553714</vt:i4>
      </vt:variant>
      <vt:variant>
        <vt:i4>1416</vt:i4>
      </vt:variant>
      <vt:variant>
        <vt:i4>0</vt:i4>
      </vt:variant>
      <vt:variant>
        <vt:i4>5</vt:i4>
      </vt:variant>
      <vt:variant>
        <vt:lpwstr/>
      </vt:variant>
      <vt:variant>
        <vt:lpwstr>RDT</vt:lpwstr>
      </vt:variant>
      <vt:variant>
        <vt:i4>6553714</vt:i4>
      </vt:variant>
      <vt:variant>
        <vt:i4>1410</vt:i4>
      </vt:variant>
      <vt:variant>
        <vt:i4>0</vt:i4>
      </vt:variant>
      <vt:variant>
        <vt:i4>5</vt:i4>
      </vt:variant>
      <vt:variant>
        <vt:lpwstr/>
      </vt:variant>
      <vt:variant>
        <vt:lpwstr>RDF</vt:lpwstr>
      </vt:variant>
      <vt:variant>
        <vt:i4>7340145</vt:i4>
      </vt:variant>
      <vt:variant>
        <vt:i4>1404</vt:i4>
      </vt:variant>
      <vt:variant>
        <vt:i4>0</vt:i4>
      </vt:variant>
      <vt:variant>
        <vt:i4>5</vt:i4>
      </vt:variant>
      <vt:variant>
        <vt:lpwstr/>
      </vt:variant>
      <vt:variant>
        <vt:lpwstr>QPD</vt:lpwstr>
      </vt:variant>
      <vt:variant>
        <vt:i4>6357105</vt:i4>
      </vt:variant>
      <vt:variant>
        <vt:i4>1398</vt:i4>
      </vt:variant>
      <vt:variant>
        <vt:i4>0</vt:i4>
      </vt:variant>
      <vt:variant>
        <vt:i4>5</vt:i4>
      </vt:variant>
      <vt:variant>
        <vt:lpwstr/>
      </vt:variant>
      <vt:variant>
        <vt:lpwstr>QAK</vt:lpwstr>
      </vt:variant>
      <vt:variant>
        <vt:i4>6553714</vt:i4>
      </vt:variant>
      <vt:variant>
        <vt:i4>1389</vt:i4>
      </vt:variant>
      <vt:variant>
        <vt:i4>0</vt:i4>
      </vt:variant>
      <vt:variant>
        <vt:i4>5</vt:i4>
      </vt:variant>
      <vt:variant>
        <vt:lpwstr/>
      </vt:variant>
      <vt:variant>
        <vt:lpwstr>RDT</vt:lpwstr>
      </vt:variant>
      <vt:variant>
        <vt:i4>6553714</vt:i4>
      </vt:variant>
      <vt:variant>
        <vt:i4>1383</vt:i4>
      </vt:variant>
      <vt:variant>
        <vt:i4>0</vt:i4>
      </vt:variant>
      <vt:variant>
        <vt:i4>5</vt:i4>
      </vt:variant>
      <vt:variant>
        <vt:lpwstr/>
      </vt:variant>
      <vt:variant>
        <vt:lpwstr>RDF</vt:lpwstr>
      </vt:variant>
      <vt:variant>
        <vt:i4>7340145</vt:i4>
      </vt:variant>
      <vt:variant>
        <vt:i4>1377</vt:i4>
      </vt:variant>
      <vt:variant>
        <vt:i4>0</vt:i4>
      </vt:variant>
      <vt:variant>
        <vt:i4>5</vt:i4>
      </vt:variant>
      <vt:variant>
        <vt:lpwstr/>
      </vt:variant>
      <vt:variant>
        <vt:lpwstr>QPD</vt:lpwstr>
      </vt:variant>
      <vt:variant>
        <vt:i4>6357105</vt:i4>
      </vt:variant>
      <vt:variant>
        <vt:i4>1371</vt:i4>
      </vt:variant>
      <vt:variant>
        <vt:i4>0</vt:i4>
      </vt:variant>
      <vt:variant>
        <vt:i4>5</vt:i4>
      </vt:variant>
      <vt:variant>
        <vt:lpwstr/>
      </vt:variant>
      <vt:variant>
        <vt:lpwstr>QAK</vt:lpwstr>
      </vt:variant>
      <vt:variant>
        <vt:i4>6488178</vt:i4>
      </vt:variant>
      <vt:variant>
        <vt:i4>1362</vt:i4>
      </vt:variant>
      <vt:variant>
        <vt:i4>0</vt:i4>
      </vt:variant>
      <vt:variant>
        <vt:i4>5</vt:i4>
      </vt:variant>
      <vt:variant>
        <vt:lpwstr/>
      </vt:variant>
      <vt:variant>
        <vt:lpwstr>RCP</vt:lpwstr>
      </vt:variant>
      <vt:variant>
        <vt:i4>7340145</vt:i4>
      </vt:variant>
      <vt:variant>
        <vt:i4>1356</vt:i4>
      </vt:variant>
      <vt:variant>
        <vt:i4>0</vt:i4>
      </vt:variant>
      <vt:variant>
        <vt:i4>5</vt:i4>
      </vt:variant>
      <vt:variant>
        <vt:lpwstr/>
      </vt:variant>
      <vt:variant>
        <vt:lpwstr>QPD</vt:lpwstr>
      </vt:variant>
      <vt:variant>
        <vt:i4>6357105</vt:i4>
      </vt:variant>
      <vt:variant>
        <vt:i4>1350</vt:i4>
      </vt:variant>
      <vt:variant>
        <vt:i4>0</vt:i4>
      </vt:variant>
      <vt:variant>
        <vt:i4>5</vt:i4>
      </vt:variant>
      <vt:variant>
        <vt:lpwstr/>
      </vt:variant>
      <vt:variant>
        <vt:lpwstr>QAK</vt:lpwstr>
      </vt:variant>
      <vt:variant>
        <vt:i4>6488178</vt:i4>
      </vt:variant>
      <vt:variant>
        <vt:i4>1344</vt:i4>
      </vt:variant>
      <vt:variant>
        <vt:i4>0</vt:i4>
      </vt:variant>
      <vt:variant>
        <vt:i4>5</vt:i4>
      </vt:variant>
      <vt:variant>
        <vt:lpwstr/>
      </vt:variant>
      <vt:variant>
        <vt:lpwstr>RCP</vt:lpwstr>
      </vt:variant>
      <vt:variant>
        <vt:i4>7340145</vt:i4>
      </vt:variant>
      <vt:variant>
        <vt:i4>1338</vt:i4>
      </vt:variant>
      <vt:variant>
        <vt:i4>0</vt:i4>
      </vt:variant>
      <vt:variant>
        <vt:i4>5</vt:i4>
      </vt:variant>
      <vt:variant>
        <vt:lpwstr/>
      </vt:variant>
      <vt:variant>
        <vt:lpwstr>QPD</vt:lpwstr>
      </vt:variant>
      <vt:variant>
        <vt:i4>6488178</vt:i4>
      </vt:variant>
      <vt:variant>
        <vt:i4>1332</vt:i4>
      </vt:variant>
      <vt:variant>
        <vt:i4>0</vt:i4>
      </vt:variant>
      <vt:variant>
        <vt:i4>5</vt:i4>
      </vt:variant>
      <vt:variant>
        <vt:lpwstr/>
      </vt:variant>
      <vt:variant>
        <vt:lpwstr>RCP</vt:lpwstr>
      </vt:variant>
      <vt:variant>
        <vt:i4>7340145</vt:i4>
      </vt:variant>
      <vt:variant>
        <vt:i4>1326</vt:i4>
      </vt:variant>
      <vt:variant>
        <vt:i4>0</vt:i4>
      </vt:variant>
      <vt:variant>
        <vt:i4>5</vt:i4>
      </vt:variant>
      <vt:variant>
        <vt:lpwstr/>
      </vt:variant>
      <vt:variant>
        <vt:lpwstr>QPD</vt:lpwstr>
      </vt:variant>
      <vt:variant>
        <vt:i4>6357105</vt:i4>
      </vt:variant>
      <vt:variant>
        <vt:i4>1320</vt:i4>
      </vt:variant>
      <vt:variant>
        <vt:i4>0</vt:i4>
      </vt:variant>
      <vt:variant>
        <vt:i4>5</vt:i4>
      </vt:variant>
      <vt:variant>
        <vt:lpwstr/>
      </vt:variant>
      <vt:variant>
        <vt:lpwstr>QAK</vt:lpwstr>
      </vt:variant>
      <vt:variant>
        <vt:i4>6488178</vt:i4>
      </vt:variant>
      <vt:variant>
        <vt:i4>1314</vt:i4>
      </vt:variant>
      <vt:variant>
        <vt:i4>0</vt:i4>
      </vt:variant>
      <vt:variant>
        <vt:i4>5</vt:i4>
      </vt:variant>
      <vt:variant>
        <vt:lpwstr/>
      </vt:variant>
      <vt:variant>
        <vt:lpwstr>RCP</vt:lpwstr>
      </vt:variant>
      <vt:variant>
        <vt:i4>7340145</vt:i4>
      </vt:variant>
      <vt:variant>
        <vt:i4>1308</vt:i4>
      </vt:variant>
      <vt:variant>
        <vt:i4>0</vt:i4>
      </vt:variant>
      <vt:variant>
        <vt:i4>5</vt:i4>
      </vt:variant>
      <vt:variant>
        <vt:lpwstr/>
      </vt:variant>
      <vt:variant>
        <vt:lpwstr>QPD</vt:lpwstr>
      </vt:variant>
      <vt:variant>
        <vt:i4>7340145</vt:i4>
      </vt:variant>
      <vt:variant>
        <vt:i4>1299</vt:i4>
      </vt:variant>
      <vt:variant>
        <vt:i4>0</vt:i4>
      </vt:variant>
      <vt:variant>
        <vt:i4>5</vt:i4>
      </vt:variant>
      <vt:variant>
        <vt:lpwstr/>
      </vt:variant>
      <vt:variant>
        <vt:lpwstr>QPD</vt:lpwstr>
      </vt:variant>
      <vt:variant>
        <vt:i4>6357105</vt:i4>
      </vt:variant>
      <vt:variant>
        <vt:i4>1293</vt:i4>
      </vt:variant>
      <vt:variant>
        <vt:i4>0</vt:i4>
      </vt:variant>
      <vt:variant>
        <vt:i4>5</vt:i4>
      </vt:variant>
      <vt:variant>
        <vt:lpwstr/>
      </vt:variant>
      <vt:variant>
        <vt:lpwstr>QAK</vt:lpwstr>
      </vt:variant>
      <vt:variant>
        <vt:i4>6488178</vt:i4>
      </vt:variant>
      <vt:variant>
        <vt:i4>1284</vt:i4>
      </vt:variant>
      <vt:variant>
        <vt:i4>0</vt:i4>
      </vt:variant>
      <vt:variant>
        <vt:i4>5</vt:i4>
      </vt:variant>
      <vt:variant>
        <vt:lpwstr/>
      </vt:variant>
      <vt:variant>
        <vt:lpwstr>RCP</vt:lpwstr>
      </vt:variant>
      <vt:variant>
        <vt:i4>7340145</vt:i4>
      </vt:variant>
      <vt:variant>
        <vt:i4>1278</vt:i4>
      </vt:variant>
      <vt:variant>
        <vt:i4>0</vt:i4>
      </vt:variant>
      <vt:variant>
        <vt:i4>5</vt:i4>
      </vt:variant>
      <vt:variant>
        <vt:lpwstr/>
      </vt:variant>
      <vt:variant>
        <vt:lpwstr>QPD</vt:lpwstr>
      </vt:variant>
      <vt:variant>
        <vt:i4>6357105</vt:i4>
      </vt:variant>
      <vt:variant>
        <vt:i4>1272</vt:i4>
      </vt:variant>
      <vt:variant>
        <vt:i4>0</vt:i4>
      </vt:variant>
      <vt:variant>
        <vt:i4>5</vt:i4>
      </vt:variant>
      <vt:variant>
        <vt:lpwstr/>
      </vt:variant>
      <vt:variant>
        <vt:lpwstr>QAK</vt:lpwstr>
      </vt:variant>
      <vt:variant>
        <vt:i4>7471217</vt:i4>
      </vt:variant>
      <vt:variant>
        <vt:i4>1266</vt:i4>
      </vt:variant>
      <vt:variant>
        <vt:i4>0</vt:i4>
      </vt:variant>
      <vt:variant>
        <vt:i4>5</vt:i4>
      </vt:variant>
      <vt:variant>
        <vt:lpwstr/>
      </vt:variant>
      <vt:variant>
        <vt:lpwstr>QRF</vt:lpwstr>
      </vt:variant>
      <vt:variant>
        <vt:i4>7471217</vt:i4>
      </vt:variant>
      <vt:variant>
        <vt:i4>1263</vt:i4>
      </vt:variant>
      <vt:variant>
        <vt:i4>0</vt:i4>
      </vt:variant>
      <vt:variant>
        <vt:i4>5</vt:i4>
      </vt:variant>
      <vt:variant>
        <vt:lpwstr/>
      </vt:variant>
      <vt:variant>
        <vt:lpwstr>QRD</vt:lpwstr>
      </vt:variant>
      <vt:variant>
        <vt:i4>6488178</vt:i4>
      </vt:variant>
      <vt:variant>
        <vt:i4>1248</vt:i4>
      </vt:variant>
      <vt:variant>
        <vt:i4>0</vt:i4>
      </vt:variant>
      <vt:variant>
        <vt:i4>5</vt:i4>
      </vt:variant>
      <vt:variant>
        <vt:lpwstr/>
      </vt:variant>
      <vt:variant>
        <vt:lpwstr>RCP</vt:lpwstr>
      </vt:variant>
      <vt:variant>
        <vt:i4>7340145</vt:i4>
      </vt:variant>
      <vt:variant>
        <vt:i4>1242</vt:i4>
      </vt:variant>
      <vt:variant>
        <vt:i4>0</vt:i4>
      </vt:variant>
      <vt:variant>
        <vt:i4>5</vt:i4>
      </vt:variant>
      <vt:variant>
        <vt:lpwstr/>
      </vt:variant>
      <vt:variant>
        <vt:lpwstr>QPD</vt:lpwstr>
      </vt:variant>
      <vt:variant>
        <vt:i4>3211311</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3211311</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3932200</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1212</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1209</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1206</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1197</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3932200</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3276847</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3276847</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6881393</vt:i4>
      </vt:variant>
      <vt:variant>
        <vt:i4>1140</vt:i4>
      </vt:variant>
      <vt:variant>
        <vt:i4>0</vt:i4>
      </vt:variant>
      <vt:variant>
        <vt:i4>5</vt:i4>
      </vt:variant>
      <vt:variant>
        <vt:lpwstr/>
      </vt:variant>
      <vt:variant>
        <vt:lpwstr>QID</vt:lpwstr>
      </vt:variant>
      <vt:variant>
        <vt:i4>6881393</vt:i4>
      </vt:variant>
      <vt:variant>
        <vt:i4>1131</vt:i4>
      </vt:variant>
      <vt:variant>
        <vt:i4>0</vt:i4>
      </vt:variant>
      <vt:variant>
        <vt:i4>5</vt:i4>
      </vt:variant>
      <vt:variant>
        <vt:lpwstr/>
      </vt:variant>
      <vt:variant>
        <vt:lpwstr>QID</vt:lpwstr>
      </vt:variant>
      <vt:variant>
        <vt:i4>6488178</vt:i4>
      </vt:variant>
      <vt:variant>
        <vt:i4>1128</vt:i4>
      </vt:variant>
      <vt:variant>
        <vt:i4>0</vt:i4>
      </vt:variant>
      <vt:variant>
        <vt:i4>5</vt:i4>
      </vt:variant>
      <vt:variant>
        <vt:lpwstr/>
      </vt:variant>
      <vt:variant>
        <vt:lpwstr>RCP</vt:lpwstr>
      </vt:variant>
      <vt:variant>
        <vt:i4>7340145</vt:i4>
      </vt:variant>
      <vt:variant>
        <vt:i4>1125</vt:i4>
      </vt:variant>
      <vt:variant>
        <vt:i4>0</vt:i4>
      </vt:variant>
      <vt:variant>
        <vt:i4>5</vt:i4>
      </vt:variant>
      <vt:variant>
        <vt:lpwstr/>
      </vt:variant>
      <vt:variant>
        <vt:lpwstr>QPD</vt:lpwstr>
      </vt:variant>
      <vt:variant>
        <vt:i4>6488178</vt:i4>
      </vt:variant>
      <vt:variant>
        <vt:i4>1122</vt:i4>
      </vt:variant>
      <vt:variant>
        <vt:i4>0</vt:i4>
      </vt:variant>
      <vt:variant>
        <vt:i4>5</vt:i4>
      </vt:variant>
      <vt:variant>
        <vt:lpwstr/>
      </vt:variant>
      <vt:variant>
        <vt:lpwstr>RCP</vt:lpwstr>
      </vt:variant>
      <vt:variant>
        <vt:i4>7340145</vt:i4>
      </vt:variant>
      <vt:variant>
        <vt:i4>1119</vt:i4>
      </vt:variant>
      <vt:variant>
        <vt:i4>0</vt:i4>
      </vt:variant>
      <vt:variant>
        <vt:i4>5</vt:i4>
      </vt:variant>
      <vt:variant>
        <vt:lpwstr/>
      </vt:variant>
      <vt:variant>
        <vt:lpwstr>QPD</vt:lpwstr>
      </vt:variant>
      <vt:variant>
        <vt:i4>7536740</vt:i4>
      </vt:variant>
      <vt:variant>
        <vt:i4>1110</vt:i4>
      </vt:variant>
      <vt:variant>
        <vt:i4>0</vt:i4>
      </vt:variant>
      <vt:variant>
        <vt:i4>5</vt:i4>
      </vt:variant>
      <vt:variant>
        <vt:lpwstr/>
      </vt:variant>
      <vt:variant>
        <vt:lpwstr>DSP</vt:lpwstr>
      </vt:variant>
      <vt:variant>
        <vt:i4>7340145</vt:i4>
      </vt:variant>
      <vt:variant>
        <vt:i4>1107</vt:i4>
      </vt:variant>
      <vt:variant>
        <vt:i4>0</vt:i4>
      </vt:variant>
      <vt:variant>
        <vt:i4>5</vt:i4>
      </vt:variant>
      <vt:variant>
        <vt:lpwstr/>
      </vt:variant>
      <vt:variant>
        <vt:lpwstr>QPD</vt:lpwstr>
      </vt:variant>
      <vt:variant>
        <vt:i4>6357105</vt:i4>
      </vt:variant>
      <vt:variant>
        <vt:i4>1104</vt:i4>
      </vt:variant>
      <vt:variant>
        <vt:i4>0</vt:i4>
      </vt:variant>
      <vt:variant>
        <vt:i4>5</vt:i4>
      </vt:variant>
      <vt:variant>
        <vt:lpwstr/>
      </vt:variant>
      <vt:variant>
        <vt:lpwstr>QAK</vt:lpwstr>
      </vt:variant>
      <vt:variant>
        <vt:i4>6488178</vt:i4>
      </vt:variant>
      <vt:variant>
        <vt:i4>1101</vt:i4>
      </vt:variant>
      <vt:variant>
        <vt:i4>0</vt:i4>
      </vt:variant>
      <vt:variant>
        <vt:i4>5</vt:i4>
      </vt:variant>
      <vt:variant>
        <vt:lpwstr/>
      </vt:variant>
      <vt:variant>
        <vt:lpwstr>RCP</vt:lpwstr>
      </vt:variant>
      <vt:variant>
        <vt:i4>7340145</vt:i4>
      </vt:variant>
      <vt:variant>
        <vt:i4>1098</vt:i4>
      </vt:variant>
      <vt:variant>
        <vt:i4>0</vt:i4>
      </vt:variant>
      <vt:variant>
        <vt:i4>5</vt:i4>
      </vt:variant>
      <vt:variant>
        <vt:lpwstr/>
      </vt:variant>
      <vt:variant>
        <vt:lpwstr>QPD</vt:lpwstr>
      </vt:variant>
      <vt:variant>
        <vt:i4>6553714</vt:i4>
      </vt:variant>
      <vt:variant>
        <vt:i4>1095</vt:i4>
      </vt:variant>
      <vt:variant>
        <vt:i4>0</vt:i4>
      </vt:variant>
      <vt:variant>
        <vt:i4>5</vt:i4>
      </vt:variant>
      <vt:variant>
        <vt:lpwstr/>
      </vt:variant>
      <vt:variant>
        <vt:lpwstr>RDT</vt:lpwstr>
      </vt:variant>
      <vt:variant>
        <vt:i4>6553714</vt:i4>
      </vt:variant>
      <vt:variant>
        <vt:i4>1092</vt:i4>
      </vt:variant>
      <vt:variant>
        <vt:i4>0</vt:i4>
      </vt:variant>
      <vt:variant>
        <vt:i4>5</vt:i4>
      </vt:variant>
      <vt:variant>
        <vt:lpwstr/>
      </vt:variant>
      <vt:variant>
        <vt:lpwstr>RDF</vt:lpwstr>
      </vt:variant>
      <vt:variant>
        <vt:i4>7340145</vt:i4>
      </vt:variant>
      <vt:variant>
        <vt:i4>1089</vt:i4>
      </vt:variant>
      <vt:variant>
        <vt:i4>0</vt:i4>
      </vt:variant>
      <vt:variant>
        <vt:i4>5</vt:i4>
      </vt:variant>
      <vt:variant>
        <vt:lpwstr/>
      </vt:variant>
      <vt:variant>
        <vt:lpwstr>QPD</vt:lpwstr>
      </vt:variant>
      <vt:variant>
        <vt:i4>6357105</vt:i4>
      </vt:variant>
      <vt:variant>
        <vt:i4>1086</vt:i4>
      </vt:variant>
      <vt:variant>
        <vt:i4>0</vt:i4>
      </vt:variant>
      <vt:variant>
        <vt:i4>5</vt:i4>
      </vt:variant>
      <vt:variant>
        <vt:lpwstr/>
      </vt:variant>
      <vt:variant>
        <vt:lpwstr>QAK</vt:lpwstr>
      </vt:variant>
      <vt:variant>
        <vt:i4>7340145</vt:i4>
      </vt:variant>
      <vt:variant>
        <vt:i4>1080</vt:i4>
      </vt:variant>
      <vt:variant>
        <vt:i4>0</vt:i4>
      </vt:variant>
      <vt:variant>
        <vt:i4>5</vt:i4>
      </vt:variant>
      <vt:variant>
        <vt:lpwstr/>
      </vt:variant>
      <vt:variant>
        <vt:lpwstr>QPD</vt:lpwstr>
      </vt:variant>
      <vt:variant>
        <vt:i4>6357105</vt:i4>
      </vt:variant>
      <vt:variant>
        <vt:i4>1077</vt:i4>
      </vt:variant>
      <vt:variant>
        <vt:i4>0</vt:i4>
      </vt:variant>
      <vt:variant>
        <vt:i4>5</vt:i4>
      </vt:variant>
      <vt:variant>
        <vt:lpwstr/>
      </vt:variant>
      <vt:variant>
        <vt:lpwstr>QAK</vt:lpwstr>
      </vt:variant>
      <vt:variant>
        <vt:i4>6488178</vt:i4>
      </vt:variant>
      <vt:variant>
        <vt:i4>1074</vt:i4>
      </vt:variant>
      <vt:variant>
        <vt:i4>0</vt:i4>
      </vt:variant>
      <vt:variant>
        <vt:i4>5</vt:i4>
      </vt:variant>
      <vt:variant>
        <vt:lpwstr/>
      </vt:variant>
      <vt:variant>
        <vt:lpwstr>RCP</vt:lpwstr>
      </vt:variant>
      <vt:variant>
        <vt:i4>7340145</vt:i4>
      </vt:variant>
      <vt:variant>
        <vt:i4>1071</vt:i4>
      </vt:variant>
      <vt:variant>
        <vt:i4>0</vt:i4>
      </vt:variant>
      <vt:variant>
        <vt:i4>5</vt:i4>
      </vt:variant>
      <vt:variant>
        <vt:lpwstr/>
      </vt:variant>
      <vt:variant>
        <vt:lpwstr>QPD</vt:lpwstr>
      </vt:variant>
      <vt:variant>
        <vt:i4>7536740</vt:i4>
      </vt:variant>
      <vt:variant>
        <vt:i4>660</vt:i4>
      </vt:variant>
      <vt:variant>
        <vt:i4>0</vt:i4>
      </vt:variant>
      <vt:variant>
        <vt:i4>5</vt:i4>
      </vt:variant>
      <vt:variant>
        <vt:lpwstr/>
      </vt:variant>
      <vt:variant>
        <vt:lpwstr>DSP</vt:lpwstr>
      </vt:variant>
      <vt:variant>
        <vt:i4>7340145</vt:i4>
      </vt:variant>
      <vt:variant>
        <vt:i4>654</vt:i4>
      </vt:variant>
      <vt:variant>
        <vt:i4>0</vt:i4>
      </vt:variant>
      <vt:variant>
        <vt:i4>5</vt:i4>
      </vt:variant>
      <vt:variant>
        <vt:lpwstr/>
      </vt:variant>
      <vt:variant>
        <vt:lpwstr>QPD</vt:lpwstr>
      </vt:variant>
      <vt:variant>
        <vt:i4>6357105</vt:i4>
      </vt:variant>
      <vt:variant>
        <vt:i4>648</vt:i4>
      </vt:variant>
      <vt:variant>
        <vt:i4>0</vt:i4>
      </vt:variant>
      <vt:variant>
        <vt:i4>5</vt:i4>
      </vt:variant>
      <vt:variant>
        <vt:lpwstr/>
      </vt:variant>
      <vt:variant>
        <vt:lpwstr>QAK</vt:lpwstr>
      </vt:variant>
      <vt:variant>
        <vt:i4>7340145</vt:i4>
      </vt:variant>
      <vt:variant>
        <vt:i4>639</vt:i4>
      </vt:variant>
      <vt:variant>
        <vt:i4>0</vt:i4>
      </vt:variant>
      <vt:variant>
        <vt:i4>5</vt:i4>
      </vt:variant>
      <vt:variant>
        <vt:lpwstr/>
      </vt:variant>
      <vt:variant>
        <vt:lpwstr>QPD</vt:lpwstr>
      </vt:variant>
      <vt:variant>
        <vt:i4>6357105</vt:i4>
      </vt:variant>
      <vt:variant>
        <vt:i4>633</vt:i4>
      </vt:variant>
      <vt:variant>
        <vt:i4>0</vt:i4>
      </vt:variant>
      <vt:variant>
        <vt:i4>5</vt:i4>
      </vt:variant>
      <vt:variant>
        <vt:lpwstr/>
      </vt:variant>
      <vt:variant>
        <vt:lpwstr>QAK</vt:lpwstr>
      </vt:variant>
      <vt:variant>
        <vt:i4>6488178</vt:i4>
      </vt:variant>
      <vt:variant>
        <vt:i4>627</vt:i4>
      </vt:variant>
      <vt:variant>
        <vt:i4>0</vt:i4>
      </vt:variant>
      <vt:variant>
        <vt:i4>5</vt:i4>
      </vt:variant>
      <vt:variant>
        <vt:lpwstr/>
      </vt:variant>
      <vt:variant>
        <vt:lpwstr>RCP</vt:lpwstr>
      </vt:variant>
      <vt:variant>
        <vt:i4>7340145</vt:i4>
      </vt:variant>
      <vt:variant>
        <vt:i4>621</vt:i4>
      </vt:variant>
      <vt:variant>
        <vt:i4>0</vt:i4>
      </vt:variant>
      <vt:variant>
        <vt:i4>5</vt:i4>
      </vt:variant>
      <vt:variant>
        <vt:lpwstr/>
      </vt:variant>
      <vt:variant>
        <vt:lpwstr>QPD</vt:lpwstr>
      </vt:variant>
      <vt:variant>
        <vt:i4>6553714</vt:i4>
      </vt:variant>
      <vt:variant>
        <vt:i4>615</vt:i4>
      </vt:variant>
      <vt:variant>
        <vt:i4>0</vt:i4>
      </vt:variant>
      <vt:variant>
        <vt:i4>5</vt:i4>
      </vt:variant>
      <vt:variant>
        <vt:lpwstr/>
      </vt:variant>
      <vt:variant>
        <vt:lpwstr>RDT</vt:lpwstr>
      </vt:variant>
      <vt:variant>
        <vt:i4>6553714</vt:i4>
      </vt:variant>
      <vt:variant>
        <vt:i4>609</vt:i4>
      </vt:variant>
      <vt:variant>
        <vt:i4>0</vt:i4>
      </vt:variant>
      <vt:variant>
        <vt:i4>5</vt:i4>
      </vt:variant>
      <vt:variant>
        <vt:lpwstr/>
      </vt:variant>
      <vt:variant>
        <vt:lpwstr>RDF</vt:lpwstr>
      </vt:variant>
      <vt:variant>
        <vt:i4>7340145</vt:i4>
      </vt:variant>
      <vt:variant>
        <vt:i4>603</vt:i4>
      </vt:variant>
      <vt:variant>
        <vt:i4>0</vt:i4>
      </vt:variant>
      <vt:variant>
        <vt:i4>5</vt:i4>
      </vt:variant>
      <vt:variant>
        <vt:lpwstr/>
      </vt:variant>
      <vt:variant>
        <vt:lpwstr>QPD</vt:lpwstr>
      </vt:variant>
      <vt:variant>
        <vt:i4>6357105</vt:i4>
      </vt:variant>
      <vt:variant>
        <vt:i4>600</vt:i4>
      </vt:variant>
      <vt:variant>
        <vt:i4>0</vt:i4>
      </vt:variant>
      <vt:variant>
        <vt:i4>5</vt:i4>
      </vt:variant>
      <vt:variant>
        <vt:lpwstr/>
      </vt:variant>
      <vt:variant>
        <vt:lpwstr>QAK</vt:lpwstr>
      </vt:variant>
      <vt:variant>
        <vt:i4>1441876</vt:i4>
      </vt:variant>
      <vt:variant>
        <vt:i4>567</vt:i4>
      </vt:variant>
      <vt:variant>
        <vt:i4>0</vt:i4>
      </vt:variant>
      <vt:variant>
        <vt:i4>5</vt:i4>
      </vt:variant>
      <vt:variant>
        <vt:lpwstr>\\netstor\DATA\WORD\HL7\ANSI_Standards_Repository\V2 Messaging\V282\ANSI_HL7_v282_pubpkg\HL7 Messaging Version 2.8.2\V282_Word\V27_CH02C_CodeTables.doc</vt:lpwstr>
      </vt:variant>
      <vt:variant>
        <vt:lpwstr>HL70209</vt:lpwstr>
      </vt:variant>
      <vt:variant>
        <vt:i4>7536740</vt:i4>
      </vt:variant>
      <vt:variant>
        <vt:i4>555</vt:i4>
      </vt:variant>
      <vt:variant>
        <vt:i4>0</vt:i4>
      </vt:variant>
      <vt:variant>
        <vt:i4>5</vt:i4>
      </vt:variant>
      <vt:variant>
        <vt:lpwstr/>
      </vt:variant>
      <vt:variant>
        <vt:lpwstr>DSP</vt:lpwstr>
      </vt:variant>
      <vt:variant>
        <vt:i4>7340145</vt:i4>
      </vt:variant>
      <vt:variant>
        <vt:i4>549</vt:i4>
      </vt:variant>
      <vt:variant>
        <vt:i4>0</vt:i4>
      </vt:variant>
      <vt:variant>
        <vt:i4>5</vt:i4>
      </vt:variant>
      <vt:variant>
        <vt:lpwstr/>
      </vt:variant>
      <vt:variant>
        <vt:lpwstr>QPD</vt:lpwstr>
      </vt:variant>
      <vt:variant>
        <vt:i4>6357105</vt:i4>
      </vt:variant>
      <vt:variant>
        <vt:i4>543</vt:i4>
      </vt:variant>
      <vt:variant>
        <vt:i4>0</vt:i4>
      </vt:variant>
      <vt:variant>
        <vt:i4>5</vt:i4>
      </vt:variant>
      <vt:variant>
        <vt:lpwstr/>
      </vt:variant>
      <vt:variant>
        <vt:lpwstr>QAK</vt:lpwstr>
      </vt:variant>
      <vt:variant>
        <vt:i4>7340145</vt:i4>
      </vt:variant>
      <vt:variant>
        <vt:i4>537</vt:i4>
      </vt:variant>
      <vt:variant>
        <vt:i4>0</vt:i4>
      </vt:variant>
      <vt:variant>
        <vt:i4>5</vt:i4>
      </vt:variant>
      <vt:variant>
        <vt:lpwstr/>
      </vt:variant>
      <vt:variant>
        <vt:lpwstr>QPD</vt:lpwstr>
      </vt:variant>
      <vt:variant>
        <vt:i4>6357105</vt:i4>
      </vt:variant>
      <vt:variant>
        <vt:i4>531</vt:i4>
      </vt:variant>
      <vt:variant>
        <vt:i4>0</vt:i4>
      </vt:variant>
      <vt:variant>
        <vt:i4>5</vt:i4>
      </vt:variant>
      <vt:variant>
        <vt:lpwstr/>
      </vt:variant>
      <vt:variant>
        <vt:lpwstr>QAK</vt:lpwstr>
      </vt:variant>
      <vt:variant>
        <vt:i4>6488178</vt:i4>
      </vt:variant>
      <vt:variant>
        <vt:i4>525</vt:i4>
      </vt:variant>
      <vt:variant>
        <vt:i4>0</vt:i4>
      </vt:variant>
      <vt:variant>
        <vt:i4>5</vt:i4>
      </vt:variant>
      <vt:variant>
        <vt:lpwstr/>
      </vt:variant>
      <vt:variant>
        <vt:lpwstr>RCP</vt:lpwstr>
      </vt:variant>
      <vt:variant>
        <vt:i4>6553714</vt:i4>
      </vt:variant>
      <vt:variant>
        <vt:i4>519</vt:i4>
      </vt:variant>
      <vt:variant>
        <vt:i4>0</vt:i4>
      </vt:variant>
      <vt:variant>
        <vt:i4>5</vt:i4>
      </vt:variant>
      <vt:variant>
        <vt:lpwstr/>
      </vt:variant>
      <vt:variant>
        <vt:lpwstr>RDF</vt:lpwstr>
      </vt:variant>
      <vt:variant>
        <vt:i4>7340145</vt:i4>
      </vt:variant>
      <vt:variant>
        <vt:i4>513</vt:i4>
      </vt:variant>
      <vt:variant>
        <vt:i4>0</vt:i4>
      </vt:variant>
      <vt:variant>
        <vt:i4>5</vt:i4>
      </vt:variant>
      <vt:variant>
        <vt:lpwstr/>
      </vt:variant>
      <vt:variant>
        <vt:lpwstr>QPD</vt:lpwstr>
      </vt:variant>
      <vt:variant>
        <vt:i4>6553714</vt:i4>
      </vt:variant>
      <vt:variant>
        <vt:i4>495</vt:i4>
      </vt:variant>
      <vt:variant>
        <vt:i4>0</vt:i4>
      </vt:variant>
      <vt:variant>
        <vt:i4>5</vt:i4>
      </vt:variant>
      <vt:variant>
        <vt:lpwstr/>
      </vt:variant>
      <vt:variant>
        <vt:lpwstr>RDT</vt:lpwstr>
      </vt:variant>
      <vt:variant>
        <vt:i4>6553714</vt:i4>
      </vt:variant>
      <vt:variant>
        <vt:i4>489</vt:i4>
      </vt:variant>
      <vt:variant>
        <vt:i4>0</vt:i4>
      </vt:variant>
      <vt:variant>
        <vt:i4>5</vt:i4>
      </vt:variant>
      <vt:variant>
        <vt:lpwstr/>
      </vt:variant>
      <vt:variant>
        <vt:lpwstr>RDF</vt:lpwstr>
      </vt:variant>
      <vt:variant>
        <vt:i4>7340145</vt:i4>
      </vt:variant>
      <vt:variant>
        <vt:i4>483</vt:i4>
      </vt:variant>
      <vt:variant>
        <vt:i4>0</vt:i4>
      </vt:variant>
      <vt:variant>
        <vt:i4>5</vt:i4>
      </vt:variant>
      <vt:variant>
        <vt:lpwstr/>
      </vt:variant>
      <vt:variant>
        <vt:lpwstr>QPD</vt:lpwstr>
      </vt:variant>
      <vt:variant>
        <vt:i4>6357105</vt:i4>
      </vt:variant>
      <vt:variant>
        <vt:i4>480</vt:i4>
      </vt:variant>
      <vt:variant>
        <vt:i4>0</vt:i4>
      </vt:variant>
      <vt:variant>
        <vt:i4>5</vt:i4>
      </vt:variant>
      <vt:variant>
        <vt:lpwstr/>
      </vt:variant>
      <vt:variant>
        <vt:lpwstr>QAK</vt:lpwstr>
      </vt:variant>
      <vt:variant>
        <vt:i4>6488178</vt:i4>
      </vt:variant>
      <vt:variant>
        <vt:i4>474</vt:i4>
      </vt:variant>
      <vt:variant>
        <vt:i4>0</vt:i4>
      </vt:variant>
      <vt:variant>
        <vt:i4>5</vt:i4>
      </vt:variant>
      <vt:variant>
        <vt:lpwstr/>
      </vt:variant>
      <vt:variant>
        <vt:lpwstr>RCP</vt:lpwstr>
      </vt:variant>
      <vt:variant>
        <vt:i4>6553714</vt:i4>
      </vt:variant>
      <vt:variant>
        <vt:i4>468</vt:i4>
      </vt:variant>
      <vt:variant>
        <vt:i4>0</vt:i4>
      </vt:variant>
      <vt:variant>
        <vt:i4>5</vt:i4>
      </vt:variant>
      <vt:variant>
        <vt:lpwstr/>
      </vt:variant>
      <vt:variant>
        <vt:lpwstr>RDF</vt:lpwstr>
      </vt:variant>
      <vt:variant>
        <vt:i4>7340145</vt:i4>
      </vt:variant>
      <vt:variant>
        <vt:i4>462</vt:i4>
      </vt:variant>
      <vt:variant>
        <vt:i4>0</vt:i4>
      </vt:variant>
      <vt:variant>
        <vt:i4>5</vt:i4>
      </vt:variant>
      <vt:variant>
        <vt:lpwstr/>
      </vt:variant>
      <vt:variant>
        <vt:lpwstr>QPD</vt:lpwstr>
      </vt:variant>
      <vt:variant>
        <vt:i4>1966131</vt:i4>
      </vt:variant>
      <vt:variant>
        <vt:i4>323</vt:i4>
      </vt:variant>
      <vt:variant>
        <vt:i4>0</vt:i4>
      </vt:variant>
      <vt:variant>
        <vt:i4>5</vt:i4>
      </vt:variant>
      <vt:variant>
        <vt:lpwstr/>
      </vt:variant>
      <vt:variant>
        <vt:lpwstr>_Toc425946649</vt:lpwstr>
      </vt:variant>
      <vt:variant>
        <vt:i4>1966131</vt:i4>
      </vt:variant>
      <vt:variant>
        <vt:i4>317</vt:i4>
      </vt:variant>
      <vt:variant>
        <vt:i4>0</vt:i4>
      </vt:variant>
      <vt:variant>
        <vt:i4>5</vt:i4>
      </vt:variant>
      <vt:variant>
        <vt:lpwstr/>
      </vt:variant>
      <vt:variant>
        <vt:lpwstr>_Toc425946648</vt:lpwstr>
      </vt:variant>
      <vt:variant>
        <vt:i4>1966131</vt:i4>
      </vt:variant>
      <vt:variant>
        <vt:i4>311</vt:i4>
      </vt:variant>
      <vt:variant>
        <vt:i4>0</vt:i4>
      </vt:variant>
      <vt:variant>
        <vt:i4>5</vt:i4>
      </vt:variant>
      <vt:variant>
        <vt:lpwstr/>
      </vt:variant>
      <vt:variant>
        <vt:lpwstr>_Toc425946647</vt:lpwstr>
      </vt:variant>
      <vt:variant>
        <vt:i4>1966131</vt:i4>
      </vt:variant>
      <vt:variant>
        <vt:i4>305</vt:i4>
      </vt:variant>
      <vt:variant>
        <vt:i4>0</vt:i4>
      </vt:variant>
      <vt:variant>
        <vt:i4>5</vt:i4>
      </vt:variant>
      <vt:variant>
        <vt:lpwstr/>
      </vt:variant>
      <vt:variant>
        <vt:lpwstr>_Toc425946646</vt:lpwstr>
      </vt:variant>
      <vt:variant>
        <vt:i4>1966131</vt:i4>
      </vt:variant>
      <vt:variant>
        <vt:i4>299</vt:i4>
      </vt:variant>
      <vt:variant>
        <vt:i4>0</vt:i4>
      </vt:variant>
      <vt:variant>
        <vt:i4>5</vt:i4>
      </vt:variant>
      <vt:variant>
        <vt:lpwstr/>
      </vt:variant>
      <vt:variant>
        <vt:lpwstr>_Toc425946645</vt:lpwstr>
      </vt:variant>
      <vt:variant>
        <vt:i4>1966131</vt:i4>
      </vt:variant>
      <vt:variant>
        <vt:i4>293</vt:i4>
      </vt:variant>
      <vt:variant>
        <vt:i4>0</vt:i4>
      </vt:variant>
      <vt:variant>
        <vt:i4>5</vt:i4>
      </vt:variant>
      <vt:variant>
        <vt:lpwstr/>
      </vt:variant>
      <vt:variant>
        <vt:lpwstr>_Toc425946644</vt:lpwstr>
      </vt:variant>
      <vt:variant>
        <vt:i4>1966131</vt:i4>
      </vt:variant>
      <vt:variant>
        <vt:i4>287</vt:i4>
      </vt:variant>
      <vt:variant>
        <vt:i4>0</vt:i4>
      </vt:variant>
      <vt:variant>
        <vt:i4>5</vt:i4>
      </vt:variant>
      <vt:variant>
        <vt:lpwstr/>
      </vt:variant>
      <vt:variant>
        <vt:lpwstr>_Toc425946643</vt:lpwstr>
      </vt:variant>
      <vt:variant>
        <vt:i4>1966131</vt:i4>
      </vt:variant>
      <vt:variant>
        <vt:i4>281</vt:i4>
      </vt:variant>
      <vt:variant>
        <vt:i4>0</vt:i4>
      </vt:variant>
      <vt:variant>
        <vt:i4>5</vt:i4>
      </vt:variant>
      <vt:variant>
        <vt:lpwstr/>
      </vt:variant>
      <vt:variant>
        <vt:lpwstr>_Toc425946642</vt:lpwstr>
      </vt:variant>
      <vt:variant>
        <vt:i4>1966131</vt:i4>
      </vt:variant>
      <vt:variant>
        <vt:i4>275</vt:i4>
      </vt:variant>
      <vt:variant>
        <vt:i4>0</vt:i4>
      </vt:variant>
      <vt:variant>
        <vt:i4>5</vt:i4>
      </vt:variant>
      <vt:variant>
        <vt:lpwstr/>
      </vt:variant>
      <vt:variant>
        <vt:lpwstr>_Toc425946641</vt:lpwstr>
      </vt:variant>
      <vt:variant>
        <vt:i4>1966131</vt:i4>
      </vt:variant>
      <vt:variant>
        <vt:i4>269</vt:i4>
      </vt:variant>
      <vt:variant>
        <vt:i4>0</vt:i4>
      </vt:variant>
      <vt:variant>
        <vt:i4>5</vt:i4>
      </vt:variant>
      <vt:variant>
        <vt:lpwstr/>
      </vt:variant>
      <vt:variant>
        <vt:lpwstr>_Toc425946640</vt:lpwstr>
      </vt:variant>
      <vt:variant>
        <vt:i4>1638451</vt:i4>
      </vt:variant>
      <vt:variant>
        <vt:i4>263</vt:i4>
      </vt:variant>
      <vt:variant>
        <vt:i4>0</vt:i4>
      </vt:variant>
      <vt:variant>
        <vt:i4>5</vt:i4>
      </vt:variant>
      <vt:variant>
        <vt:lpwstr/>
      </vt:variant>
      <vt:variant>
        <vt:lpwstr>_Toc425946639</vt:lpwstr>
      </vt:variant>
      <vt:variant>
        <vt:i4>1638451</vt:i4>
      </vt:variant>
      <vt:variant>
        <vt:i4>257</vt:i4>
      </vt:variant>
      <vt:variant>
        <vt:i4>0</vt:i4>
      </vt:variant>
      <vt:variant>
        <vt:i4>5</vt:i4>
      </vt:variant>
      <vt:variant>
        <vt:lpwstr/>
      </vt:variant>
      <vt:variant>
        <vt:lpwstr>_Toc425946638</vt:lpwstr>
      </vt:variant>
      <vt:variant>
        <vt:i4>1638451</vt:i4>
      </vt:variant>
      <vt:variant>
        <vt:i4>251</vt:i4>
      </vt:variant>
      <vt:variant>
        <vt:i4>0</vt:i4>
      </vt:variant>
      <vt:variant>
        <vt:i4>5</vt:i4>
      </vt:variant>
      <vt:variant>
        <vt:lpwstr/>
      </vt:variant>
      <vt:variant>
        <vt:lpwstr>_Toc425946637</vt:lpwstr>
      </vt:variant>
      <vt:variant>
        <vt:i4>1638451</vt:i4>
      </vt:variant>
      <vt:variant>
        <vt:i4>245</vt:i4>
      </vt:variant>
      <vt:variant>
        <vt:i4>0</vt:i4>
      </vt:variant>
      <vt:variant>
        <vt:i4>5</vt:i4>
      </vt:variant>
      <vt:variant>
        <vt:lpwstr/>
      </vt:variant>
      <vt:variant>
        <vt:lpwstr>_Toc425946636</vt:lpwstr>
      </vt:variant>
      <vt:variant>
        <vt:i4>1638451</vt:i4>
      </vt:variant>
      <vt:variant>
        <vt:i4>239</vt:i4>
      </vt:variant>
      <vt:variant>
        <vt:i4>0</vt:i4>
      </vt:variant>
      <vt:variant>
        <vt:i4>5</vt:i4>
      </vt:variant>
      <vt:variant>
        <vt:lpwstr/>
      </vt:variant>
      <vt:variant>
        <vt:lpwstr>_Toc425946635</vt:lpwstr>
      </vt:variant>
      <vt:variant>
        <vt:i4>1638451</vt:i4>
      </vt:variant>
      <vt:variant>
        <vt:i4>233</vt:i4>
      </vt:variant>
      <vt:variant>
        <vt:i4>0</vt:i4>
      </vt:variant>
      <vt:variant>
        <vt:i4>5</vt:i4>
      </vt:variant>
      <vt:variant>
        <vt:lpwstr/>
      </vt:variant>
      <vt:variant>
        <vt:lpwstr>_Toc425946634</vt:lpwstr>
      </vt:variant>
      <vt:variant>
        <vt:i4>1638451</vt:i4>
      </vt:variant>
      <vt:variant>
        <vt:i4>227</vt:i4>
      </vt:variant>
      <vt:variant>
        <vt:i4>0</vt:i4>
      </vt:variant>
      <vt:variant>
        <vt:i4>5</vt:i4>
      </vt:variant>
      <vt:variant>
        <vt:lpwstr/>
      </vt:variant>
      <vt:variant>
        <vt:lpwstr>_Toc425946633</vt:lpwstr>
      </vt:variant>
      <vt:variant>
        <vt:i4>1638451</vt:i4>
      </vt:variant>
      <vt:variant>
        <vt:i4>221</vt:i4>
      </vt:variant>
      <vt:variant>
        <vt:i4>0</vt:i4>
      </vt:variant>
      <vt:variant>
        <vt:i4>5</vt:i4>
      </vt:variant>
      <vt:variant>
        <vt:lpwstr/>
      </vt:variant>
      <vt:variant>
        <vt:lpwstr>_Toc425946632</vt:lpwstr>
      </vt:variant>
      <vt:variant>
        <vt:i4>1638451</vt:i4>
      </vt:variant>
      <vt:variant>
        <vt:i4>215</vt:i4>
      </vt:variant>
      <vt:variant>
        <vt:i4>0</vt:i4>
      </vt:variant>
      <vt:variant>
        <vt:i4>5</vt:i4>
      </vt:variant>
      <vt:variant>
        <vt:lpwstr/>
      </vt:variant>
      <vt:variant>
        <vt:lpwstr>_Toc425946631</vt:lpwstr>
      </vt:variant>
      <vt:variant>
        <vt:i4>1638451</vt:i4>
      </vt:variant>
      <vt:variant>
        <vt:i4>209</vt:i4>
      </vt:variant>
      <vt:variant>
        <vt:i4>0</vt:i4>
      </vt:variant>
      <vt:variant>
        <vt:i4>5</vt:i4>
      </vt:variant>
      <vt:variant>
        <vt:lpwstr/>
      </vt:variant>
      <vt:variant>
        <vt:lpwstr>_Toc425946630</vt:lpwstr>
      </vt:variant>
      <vt:variant>
        <vt:i4>1572915</vt:i4>
      </vt:variant>
      <vt:variant>
        <vt:i4>203</vt:i4>
      </vt:variant>
      <vt:variant>
        <vt:i4>0</vt:i4>
      </vt:variant>
      <vt:variant>
        <vt:i4>5</vt:i4>
      </vt:variant>
      <vt:variant>
        <vt:lpwstr/>
      </vt:variant>
      <vt:variant>
        <vt:lpwstr>_Toc425946629</vt:lpwstr>
      </vt:variant>
      <vt:variant>
        <vt:i4>1572915</vt:i4>
      </vt:variant>
      <vt:variant>
        <vt:i4>197</vt:i4>
      </vt:variant>
      <vt:variant>
        <vt:i4>0</vt:i4>
      </vt:variant>
      <vt:variant>
        <vt:i4>5</vt:i4>
      </vt:variant>
      <vt:variant>
        <vt:lpwstr/>
      </vt:variant>
      <vt:variant>
        <vt:lpwstr>_Toc425946628</vt:lpwstr>
      </vt:variant>
      <vt:variant>
        <vt:i4>1572915</vt:i4>
      </vt:variant>
      <vt:variant>
        <vt:i4>191</vt:i4>
      </vt:variant>
      <vt:variant>
        <vt:i4>0</vt:i4>
      </vt:variant>
      <vt:variant>
        <vt:i4>5</vt:i4>
      </vt:variant>
      <vt:variant>
        <vt:lpwstr/>
      </vt:variant>
      <vt:variant>
        <vt:lpwstr>_Toc425946627</vt:lpwstr>
      </vt:variant>
      <vt:variant>
        <vt:i4>1572915</vt:i4>
      </vt:variant>
      <vt:variant>
        <vt:i4>185</vt:i4>
      </vt:variant>
      <vt:variant>
        <vt:i4>0</vt:i4>
      </vt:variant>
      <vt:variant>
        <vt:i4>5</vt:i4>
      </vt:variant>
      <vt:variant>
        <vt:lpwstr/>
      </vt:variant>
      <vt:variant>
        <vt:lpwstr>_Toc425946626</vt:lpwstr>
      </vt:variant>
      <vt:variant>
        <vt:i4>1572915</vt:i4>
      </vt:variant>
      <vt:variant>
        <vt:i4>179</vt:i4>
      </vt:variant>
      <vt:variant>
        <vt:i4>0</vt:i4>
      </vt:variant>
      <vt:variant>
        <vt:i4>5</vt:i4>
      </vt:variant>
      <vt:variant>
        <vt:lpwstr/>
      </vt:variant>
      <vt:variant>
        <vt:lpwstr>_Toc425946625</vt:lpwstr>
      </vt:variant>
      <vt:variant>
        <vt:i4>1572915</vt:i4>
      </vt:variant>
      <vt:variant>
        <vt:i4>173</vt:i4>
      </vt:variant>
      <vt:variant>
        <vt:i4>0</vt:i4>
      </vt:variant>
      <vt:variant>
        <vt:i4>5</vt:i4>
      </vt:variant>
      <vt:variant>
        <vt:lpwstr/>
      </vt:variant>
      <vt:variant>
        <vt:lpwstr>_Toc425946624</vt:lpwstr>
      </vt:variant>
      <vt:variant>
        <vt:i4>1572915</vt:i4>
      </vt:variant>
      <vt:variant>
        <vt:i4>167</vt:i4>
      </vt:variant>
      <vt:variant>
        <vt:i4>0</vt:i4>
      </vt:variant>
      <vt:variant>
        <vt:i4>5</vt:i4>
      </vt:variant>
      <vt:variant>
        <vt:lpwstr/>
      </vt:variant>
      <vt:variant>
        <vt:lpwstr>_Toc425946623</vt:lpwstr>
      </vt:variant>
      <vt:variant>
        <vt:i4>1572915</vt:i4>
      </vt:variant>
      <vt:variant>
        <vt:i4>161</vt:i4>
      </vt:variant>
      <vt:variant>
        <vt:i4>0</vt:i4>
      </vt:variant>
      <vt:variant>
        <vt:i4>5</vt:i4>
      </vt:variant>
      <vt:variant>
        <vt:lpwstr/>
      </vt:variant>
      <vt:variant>
        <vt:lpwstr>_Toc425946622</vt:lpwstr>
      </vt:variant>
      <vt:variant>
        <vt:i4>1572915</vt:i4>
      </vt:variant>
      <vt:variant>
        <vt:i4>155</vt:i4>
      </vt:variant>
      <vt:variant>
        <vt:i4>0</vt:i4>
      </vt:variant>
      <vt:variant>
        <vt:i4>5</vt:i4>
      </vt:variant>
      <vt:variant>
        <vt:lpwstr/>
      </vt:variant>
      <vt:variant>
        <vt:lpwstr>_Toc425946621</vt:lpwstr>
      </vt:variant>
      <vt:variant>
        <vt:i4>1572915</vt:i4>
      </vt:variant>
      <vt:variant>
        <vt:i4>149</vt:i4>
      </vt:variant>
      <vt:variant>
        <vt:i4>0</vt:i4>
      </vt:variant>
      <vt:variant>
        <vt:i4>5</vt:i4>
      </vt:variant>
      <vt:variant>
        <vt:lpwstr/>
      </vt:variant>
      <vt:variant>
        <vt:lpwstr>_Toc425946620</vt:lpwstr>
      </vt:variant>
      <vt:variant>
        <vt:i4>1769523</vt:i4>
      </vt:variant>
      <vt:variant>
        <vt:i4>143</vt:i4>
      </vt:variant>
      <vt:variant>
        <vt:i4>0</vt:i4>
      </vt:variant>
      <vt:variant>
        <vt:i4>5</vt:i4>
      </vt:variant>
      <vt:variant>
        <vt:lpwstr/>
      </vt:variant>
      <vt:variant>
        <vt:lpwstr>_Toc425946619</vt:lpwstr>
      </vt:variant>
      <vt:variant>
        <vt:i4>1769523</vt:i4>
      </vt:variant>
      <vt:variant>
        <vt:i4>137</vt:i4>
      </vt:variant>
      <vt:variant>
        <vt:i4>0</vt:i4>
      </vt:variant>
      <vt:variant>
        <vt:i4>5</vt:i4>
      </vt:variant>
      <vt:variant>
        <vt:lpwstr/>
      </vt:variant>
      <vt:variant>
        <vt:lpwstr>_Toc425946618</vt:lpwstr>
      </vt:variant>
      <vt:variant>
        <vt:i4>1769523</vt:i4>
      </vt:variant>
      <vt:variant>
        <vt:i4>131</vt:i4>
      </vt:variant>
      <vt:variant>
        <vt:i4>0</vt:i4>
      </vt:variant>
      <vt:variant>
        <vt:i4>5</vt:i4>
      </vt:variant>
      <vt:variant>
        <vt:lpwstr/>
      </vt:variant>
      <vt:variant>
        <vt:lpwstr>_Toc425946617</vt:lpwstr>
      </vt:variant>
      <vt:variant>
        <vt:i4>1769523</vt:i4>
      </vt:variant>
      <vt:variant>
        <vt:i4>125</vt:i4>
      </vt:variant>
      <vt:variant>
        <vt:i4>0</vt:i4>
      </vt:variant>
      <vt:variant>
        <vt:i4>5</vt:i4>
      </vt:variant>
      <vt:variant>
        <vt:lpwstr/>
      </vt:variant>
      <vt:variant>
        <vt:lpwstr>_Toc425946616</vt:lpwstr>
      </vt:variant>
      <vt:variant>
        <vt:i4>1769523</vt:i4>
      </vt:variant>
      <vt:variant>
        <vt:i4>119</vt:i4>
      </vt:variant>
      <vt:variant>
        <vt:i4>0</vt:i4>
      </vt:variant>
      <vt:variant>
        <vt:i4>5</vt:i4>
      </vt:variant>
      <vt:variant>
        <vt:lpwstr/>
      </vt:variant>
      <vt:variant>
        <vt:lpwstr>_Toc425946615</vt:lpwstr>
      </vt:variant>
      <vt:variant>
        <vt:i4>1769523</vt:i4>
      </vt:variant>
      <vt:variant>
        <vt:i4>113</vt:i4>
      </vt:variant>
      <vt:variant>
        <vt:i4>0</vt:i4>
      </vt:variant>
      <vt:variant>
        <vt:i4>5</vt:i4>
      </vt:variant>
      <vt:variant>
        <vt:lpwstr/>
      </vt:variant>
      <vt:variant>
        <vt:lpwstr>_Toc425946614</vt:lpwstr>
      </vt:variant>
      <vt:variant>
        <vt:i4>1769523</vt:i4>
      </vt:variant>
      <vt:variant>
        <vt:i4>107</vt:i4>
      </vt:variant>
      <vt:variant>
        <vt:i4>0</vt:i4>
      </vt:variant>
      <vt:variant>
        <vt:i4>5</vt:i4>
      </vt:variant>
      <vt:variant>
        <vt:lpwstr/>
      </vt:variant>
      <vt:variant>
        <vt:lpwstr>_Toc425946613</vt:lpwstr>
      </vt:variant>
      <vt:variant>
        <vt:i4>1769523</vt:i4>
      </vt:variant>
      <vt:variant>
        <vt:i4>101</vt:i4>
      </vt:variant>
      <vt:variant>
        <vt:i4>0</vt:i4>
      </vt:variant>
      <vt:variant>
        <vt:i4>5</vt:i4>
      </vt:variant>
      <vt:variant>
        <vt:lpwstr/>
      </vt:variant>
      <vt:variant>
        <vt:lpwstr>_Toc425946612</vt:lpwstr>
      </vt:variant>
      <vt:variant>
        <vt:i4>1769523</vt:i4>
      </vt:variant>
      <vt:variant>
        <vt:i4>95</vt:i4>
      </vt:variant>
      <vt:variant>
        <vt:i4>0</vt:i4>
      </vt:variant>
      <vt:variant>
        <vt:i4>5</vt:i4>
      </vt:variant>
      <vt:variant>
        <vt:lpwstr/>
      </vt:variant>
      <vt:variant>
        <vt:lpwstr>_Toc425946611</vt:lpwstr>
      </vt:variant>
      <vt:variant>
        <vt:i4>1769523</vt:i4>
      </vt:variant>
      <vt:variant>
        <vt:i4>89</vt:i4>
      </vt:variant>
      <vt:variant>
        <vt:i4>0</vt:i4>
      </vt:variant>
      <vt:variant>
        <vt:i4>5</vt:i4>
      </vt:variant>
      <vt:variant>
        <vt:lpwstr/>
      </vt:variant>
      <vt:variant>
        <vt:lpwstr>_Toc425946610</vt:lpwstr>
      </vt:variant>
      <vt:variant>
        <vt:i4>1703987</vt:i4>
      </vt:variant>
      <vt:variant>
        <vt:i4>83</vt:i4>
      </vt:variant>
      <vt:variant>
        <vt:i4>0</vt:i4>
      </vt:variant>
      <vt:variant>
        <vt:i4>5</vt:i4>
      </vt:variant>
      <vt:variant>
        <vt:lpwstr/>
      </vt:variant>
      <vt:variant>
        <vt:lpwstr>_Toc425946609</vt:lpwstr>
      </vt:variant>
      <vt:variant>
        <vt:i4>1703987</vt:i4>
      </vt:variant>
      <vt:variant>
        <vt:i4>77</vt:i4>
      </vt:variant>
      <vt:variant>
        <vt:i4>0</vt:i4>
      </vt:variant>
      <vt:variant>
        <vt:i4>5</vt:i4>
      </vt:variant>
      <vt:variant>
        <vt:lpwstr/>
      </vt:variant>
      <vt:variant>
        <vt:lpwstr>_Toc425946608</vt:lpwstr>
      </vt:variant>
      <vt:variant>
        <vt:i4>1703987</vt:i4>
      </vt:variant>
      <vt:variant>
        <vt:i4>71</vt:i4>
      </vt:variant>
      <vt:variant>
        <vt:i4>0</vt:i4>
      </vt:variant>
      <vt:variant>
        <vt:i4>5</vt:i4>
      </vt:variant>
      <vt:variant>
        <vt:lpwstr/>
      </vt:variant>
      <vt:variant>
        <vt:lpwstr>_Toc425946607</vt:lpwstr>
      </vt:variant>
      <vt:variant>
        <vt:i4>1703987</vt:i4>
      </vt:variant>
      <vt:variant>
        <vt:i4>65</vt:i4>
      </vt:variant>
      <vt:variant>
        <vt:i4>0</vt:i4>
      </vt:variant>
      <vt:variant>
        <vt:i4>5</vt:i4>
      </vt:variant>
      <vt:variant>
        <vt:lpwstr/>
      </vt:variant>
      <vt:variant>
        <vt:lpwstr>_Toc425946606</vt:lpwstr>
      </vt:variant>
      <vt:variant>
        <vt:i4>1703987</vt:i4>
      </vt:variant>
      <vt:variant>
        <vt:i4>59</vt:i4>
      </vt:variant>
      <vt:variant>
        <vt:i4>0</vt:i4>
      </vt:variant>
      <vt:variant>
        <vt:i4>5</vt:i4>
      </vt:variant>
      <vt:variant>
        <vt:lpwstr/>
      </vt:variant>
      <vt:variant>
        <vt:lpwstr>_Toc425946605</vt:lpwstr>
      </vt:variant>
      <vt:variant>
        <vt:i4>1703987</vt:i4>
      </vt:variant>
      <vt:variant>
        <vt:i4>53</vt:i4>
      </vt:variant>
      <vt:variant>
        <vt:i4>0</vt:i4>
      </vt:variant>
      <vt:variant>
        <vt:i4>5</vt:i4>
      </vt:variant>
      <vt:variant>
        <vt:lpwstr/>
      </vt:variant>
      <vt:variant>
        <vt:lpwstr>_Toc425946604</vt:lpwstr>
      </vt:variant>
      <vt:variant>
        <vt:i4>1703987</vt:i4>
      </vt:variant>
      <vt:variant>
        <vt:i4>47</vt:i4>
      </vt:variant>
      <vt:variant>
        <vt:i4>0</vt:i4>
      </vt:variant>
      <vt:variant>
        <vt:i4>5</vt:i4>
      </vt:variant>
      <vt:variant>
        <vt:lpwstr/>
      </vt:variant>
      <vt:variant>
        <vt:lpwstr>_Toc425946603</vt:lpwstr>
      </vt:variant>
      <vt:variant>
        <vt:i4>1703987</vt:i4>
      </vt:variant>
      <vt:variant>
        <vt:i4>41</vt:i4>
      </vt:variant>
      <vt:variant>
        <vt:i4>0</vt:i4>
      </vt:variant>
      <vt:variant>
        <vt:i4>5</vt:i4>
      </vt:variant>
      <vt:variant>
        <vt:lpwstr/>
      </vt:variant>
      <vt:variant>
        <vt:lpwstr>_Toc425946602</vt:lpwstr>
      </vt:variant>
      <vt:variant>
        <vt:i4>1703987</vt:i4>
      </vt:variant>
      <vt:variant>
        <vt:i4>35</vt:i4>
      </vt:variant>
      <vt:variant>
        <vt:i4>0</vt:i4>
      </vt:variant>
      <vt:variant>
        <vt:i4>5</vt:i4>
      </vt:variant>
      <vt:variant>
        <vt:lpwstr/>
      </vt:variant>
      <vt:variant>
        <vt:lpwstr>_Toc425946601</vt:lpwstr>
      </vt:variant>
      <vt:variant>
        <vt:i4>1703987</vt:i4>
      </vt:variant>
      <vt:variant>
        <vt:i4>29</vt:i4>
      </vt:variant>
      <vt:variant>
        <vt:i4>0</vt:i4>
      </vt:variant>
      <vt:variant>
        <vt:i4>5</vt:i4>
      </vt:variant>
      <vt:variant>
        <vt:lpwstr/>
      </vt:variant>
      <vt:variant>
        <vt:lpwstr>_Toc425946600</vt:lpwstr>
      </vt:variant>
      <vt:variant>
        <vt:i4>1245232</vt:i4>
      </vt:variant>
      <vt:variant>
        <vt:i4>23</vt:i4>
      </vt:variant>
      <vt:variant>
        <vt:i4>0</vt:i4>
      </vt:variant>
      <vt:variant>
        <vt:i4>5</vt:i4>
      </vt:variant>
      <vt:variant>
        <vt:lpwstr/>
      </vt:variant>
      <vt:variant>
        <vt:lpwstr>_Toc425946599</vt:lpwstr>
      </vt:variant>
      <vt:variant>
        <vt:i4>1245232</vt:i4>
      </vt:variant>
      <vt:variant>
        <vt:i4>17</vt:i4>
      </vt:variant>
      <vt:variant>
        <vt:i4>0</vt:i4>
      </vt:variant>
      <vt:variant>
        <vt:i4>5</vt:i4>
      </vt:variant>
      <vt:variant>
        <vt:lpwstr/>
      </vt:variant>
      <vt:variant>
        <vt:lpwstr>_Toc425946598</vt:lpwstr>
      </vt:variant>
      <vt:variant>
        <vt:i4>1245232</vt:i4>
      </vt:variant>
      <vt:variant>
        <vt:i4>11</vt:i4>
      </vt:variant>
      <vt:variant>
        <vt:i4>0</vt:i4>
      </vt:variant>
      <vt:variant>
        <vt:i4>5</vt:i4>
      </vt:variant>
      <vt:variant>
        <vt:lpwstr/>
      </vt:variant>
      <vt:variant>
        <vt:lpwstr>_Toc425946597</vt:lpwstr>
      </vt:variant>
      <vt:variant>
        <vt:i4>1245232</vt:i4>
      </vt:variant>
      <vt:variant>
        <vt:i4>5</vt:i4>
      </vt:variant>
      <vt:variant>
        <vt:i4>0</vt:i4>
      </vt:variant>
      <vt:variant>
        <vt:i4>5</vt:i4>
      </vt:variant>
      <vt:variant>
        <vt:lpwstr/>
      </vt:variant>
      <vt:variant>
        <vt:lpwstr>_Toc425946596</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HL7 V2.9 Chapter 5 - Query</dc:subject>
  <dc:creator>Peter N. Gilbert</dc:creator>
  <cp:lastModifiedBy>Faughn, Michael R. (Fed)</cp:lastModifiedBy>
  <cp:revision>3</cp:revision>
  <cp:lastPrinted>2022-09-09T14:21:00Z</cp:lastPrinted>
  <dcterms:created xsi:type="dcterms:W3CDTF">2023-10-03T18:48:00Z</dcterms:created>
  <dcterms:modified xsi:type="dcterms:W3CDTF">2023-10-03T18:48:00Z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2019-12-01T10:00:00Z</vt:filetime>
  </property>
</Properties>
</file>